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7C102" w14:textId="77777777" w:rsidR="0034603D" w:rsidRPr="0062470B" w:rsidRDefault="0034603D" w:rsidP="0034603D">
      <w:pPr>
        <w:ind w:right="638"/>
        <w:outlineLvl w:val="0"/>
        <w:rPr>
          <w:szCs w:val="16"/>
        </w:rPr>
      </w:pPr>
    </w:p>
    <w:p w14:paraId="1B44563A" w14:textId="77777777" w:rsidR="0034603D" w:rsidRPr="0062470B" w:rsidRDefault="0034603D" w:rsidP="0034603D">
      <w:pPr>
        <w:ind w:right="638"/>
        <w:outlineLvl w:val="0"/>
        <w:rPr>
          <w:szCs w:val="16"/>
        </w:rPr>
      </w:pPr>
    </w:p>
    <w:p w14:paraId="27ACA326" w14:textId="77777777" w:rsidR="0034603D" w:rsidRPr="0062470B" w:rsidRDefault="0034603D" w:rsidP="0034603D">
      <w:pPr>
        <w:ind w:right="160"/>
        <w:jc w:val="left"/>
        <w:outlineLvl w:val="0"/>
        <w:rPr>
          <w:szCs w:val="16"/>
        </w:rPr>
      </w:pPr>
    </w:p>
    <w:p w14:paraId="24FBA580" w14:textId="77777777" w:rsidR="0034603D" w:rsidRPr="0062470B" w:rsidRDefault="0034603D" w:rsidP="0034603D">
      <w:pPr>
        <w:ind w:right="160"/>
        <w:jc w:val="left"/>
        <w:outlineLvl w:val="0"/>
        <w:rPr>
          <w:szCs w:val="16"/>
        </w:rPr>
      </w:pPr>
    </w:p>
    <w:p w14:paraId="6508D7EB" w14:textId="77777777" w:rsidR="0034603D" w:rsidRPr="0062470B" w:rsidRDefault="0034603D" w:rsidP="0034603D">
      <w:pPr>
        <w:ind w:right="160"/>
        <w:jc w:val="left"/>
        <w:outlineLvl w:val="0"/>
        <w:rPr>
          <w:szCs w:val="16"/>
        </w:rPr>
      </w:pPr>
    </w:p>
    <w:p w14:paraId="1F5049F5" w14:textId="77777777" w:rsidR="0034603D" w:rsidRDefault="0034603D" w:rsidP="0034603D">
      <w:pPr>
        <w:ind w:right="160"/>
        <w:jc w:val="left"/>
        <w:outlineLvl w:val="0"/>
        <w:rPr>
          <w:rFonts w:hint="eastAsia"/>
          <w:szCs w:val="16"/>
        </w:rPr>
      </w:pPr>
    </w:p>
    <w:p w14:paraId="663211F2" w14:textId="77777777" w:rsidR="0062470B" w:rsidRDefault="0062470B" w:rsidP="0034603D">
      <w:pPr>
        <w:ind w:right="160"/>
        <w:jc w:val="left"/>
        <w:outlineLvl w:val="0"/>
        <w:rPr>
          <w:rFonts w:hint="eastAsia"/>
          <w:szCs w:val="16"/>
        </w:rPr>
      </w:pPr>
    </w:p>
    <w:p w14:paraId="29E757DE" w14:textId="77777777" w:rsidR="0062470B" w:rsidRPr="0062470B" w:rsidRDefault="0062470B" w:rsidP="0034603D">
      <w:pPr>
        <w:ind w:right="160"/>
        <w:jc w:val="left"/>
        <w:outlineLvl w:val="0"/>
        <w:rPr>
          <w:rFonts w:hint="eastAsia"/>
          <w:szCs w:val="16"/>
        </w:rPr>
      </w:pPr>
    </w:p>
    <w:p w14:paraId="2B22A928" w14:textId="77777777" w:rsidR="0034603D" w:rsidRPr="0062470B" w:rsidRDefault="0034603D" w:rsidP="0034603D">
      <w:pPr>
        <w:ind w:right="160"/>
        <w:jc w:val="left"/>
        <w:outlineLvl w:val="0"/>
        <w:rPr>
          <w:szCs w:val="16"/>
        </w:rPr>
      </w:pPr>
    </w:p>
    <w:p w14:paraId="6BC01E46" w14:textId="77777777" w:rsidR="0034603D" w:rsidRPr="0062470B" w:rsidRDefault="0034603D" w:rsidP="0034603D">
      <w:pPr>
        <w:ind w:right="160"/>
        <w:jc w:val="left"/>
        <w:outlineLvl w:val="0"/>
        <w:rPr>
          <w:szCs w:val="16"/>
        </w:rPr>
      </w:pPr>
    </w:p>
    <w:p w14:paraId="44564CDB" w14:textId="77777777" w:rsidR="0034603D" w:rsidRPr="00127C9D" w:rsidRDefault="0034603D" w:rsidP="0034603D">
      <w:pPr>
        <w:snapToGrid w:val="0"/>
        <w:outlineLvl w:val="0"/>
        <w:rPr>
          <w:sz w:val="36"/>
          <w:szCs w:val="36"/>
        </w:rPr>
      </w:pPr>
      <w:r w:rsidRPr="00127C9D">
        <w:rPr>
          <w:rFonts w:hint="eastAsia"/>
          <w:sz w:val="36"/>
          <w:szCs w:val="36"/>
        </w:rPr>
        <w:t>グリ</w:t>
      </w:r>
      <w:r>
        <w:rPr>
          <w:rFonts w:hint="eastAsia"/>
          <w:sz w:val="36"/>
          <w:szCs w:val="36"/>
        </w:rPr>
        <w:t>ッドコンピューティングにおける制約条件付きスケジューリング問題</w:t>
      </w:r>
      <w:r w:rsidRPr="00127C9D">
        <w:rPr>
          <w:rFonts w:hint="eastAsia"/>
          <w:sz w:val="36"/>
          <w:szCs w:val="36"/>
        </w:rPr>
        <w:t>の</w:t>
      </w:r>
      <w:r w:rsidRPr="00127C9D">
        <w:rPr>
          <w:sz w:val="36"/>
          <w:szCs w:val="36"/>
        </w:rPr>
        <w:t>ACO</w:t>
      </w:r>
      <w:r>
        <w:rPr>
          <w:rFonts w:hint="eastAsia"/>
          <w:sz w:val="36"/>
          <w:szCs w:val="36"/>
        </w:rPr>
        <w:t>による解法</w:t>
      </w:r>
    </w:p>
    <w:p w14:paraId="3DCF36EA" w14:textId="77777777" w:rsidR="0034603D" w:rsidRDefault="0034603D" w:rsidP="0034603D">
      <w:pPr>
        <w:outlineLvl w:val="0"/>
      </w:pPr>
    </w:p>
    <w:p w14:paraId="517A822D" w14:textId="77777777" w:rsidR="0034603D" w:rsidRDefault="0034603D" w:rsidP="0034603D">
      <w:pPr>
        <w:outlineLvl w:val="0"/>
      </w:pPr>
    </w:p>
    <w:p w14:paraId="63E0EA03" w14:textId="77777777" w:rsidR="0034603D" w:rsidRDefault="0034603D" w:rsidP="0034603D">
      <w:pPr>
        <w:outlineLvl w:val="0"/>
      </w:pPr>
    </w:p>
    <w:p w14:paraId="467E63FC" w14:textId="77777777" w:rsidR="0034603D" w:rsidRDefault="0034603D" w:rsidP="0034603D">
      <w:pPr>
        <w:outlineLvl w:val="0"/>
      </w:pPr>
    </w:p>
    <w:p w14:paraId="79CE8DCA" w14:textId="77777777" w:rsidR="0034603D" w:rsidRDefault="0034603D" w:rsidP="0034603D">
      <w:pPr>
        <w:outlineLvl w:val="0"/>
      </w:pPr>
    </w:p>
    <w:p w14:paraId="04227705" w14:textId="77777777" w:rsidR="0034603D" w:rsidRDefault="0034603D" w:rsidP="0034603D">
      <w:pPr>
        <w:outlineLvl w:val="0"/>
      </w:pPr>
    </w:p>
    <w:p w14:paraId="393CBF60" w14:textId="77777777" w:rsidR="0034603D" w:rsidRDefault="0034603D" w:rsidP="0034603D">
      <w:pPr>
        <w:outlineLvl w:val="0"/>
      </w:pPr>
    </w:p>
    <w:p w14:paraId="6A86A76E" w14:textId="77777777" w:rsidR="0034603D" w:rsidRDefault="0034603D" w:rsidP="0034603D">
      <w:pPr>
        <w:outlineLvl w:val="0"/>
      </w:pPr>
    </w:p>
    <w:p w14:paraId="4AD213D5" w14:textId="77777777" w:rsidR="0034603D" w:rsidRDefault="0034603D" w:rsidP="0034603D">
      <w:pPr>
        <w:outlineLvl w:val="0"/>
      </w:pPr>
    </w:p>
    <w:p w14:paraId="784FA94B" w14:textId="77777777" w:rsidR="0034603D" w:rsidRDefault="0034603D" w:rsidP="0034603D">
      <w:pPr>
        <w:outlineLvl w:val="0"/>
      </w:pPr>
    </w:p>
    <w:p w14:paraId="231E9710" w14:textId="77777777" w:rsidR="0034603D" w:rsidRDefault="0034603D" w:rsidP="0034603D">
      <w:pPr>
        <w:outlineLvl w:val="0"/>
      </w:pPr>
    </w:p>
    <w:p w14:paraId="6795FB2E" w14:textId="77777777" w:rsidR="0034603D" w:rsidRDefault="0034603D" w:rsidP="0034603D">
      <w:pPr>
        <w:outlineLvl w:val="0"/>
      </w:pPr>
    </w:p>
    <w:p w14:paraId="7FD200A7" w14:textId="77777777" w:rsidR="0034603D" w:rsidRDefault="0034603D" w:rsidP="0034603D">
      <w:pPr>
        <w:outlineLvl w:val="0"/>
      </w:pPr>
    </w:p>
    <w:p w14:paraId="36700AEB" w14:textId="77777777" w:rsidR="0034603D" w:rsidRDefault="0034603D" w:rsidP="0034603D">
      <w:pPr>
        <w:outlineLvl w:val="0"/>
      </w:pPr>
    </w:p>
    <w:p w14:paraId="035FA3C7" w14:textId="77777777" w:rsidR="0034603D" w:rsidRDefault="0034603D" w:rsidP="0034603D">
      <w:pPr>
        <w:outlineLvl w:val="0"/>
      </w:pPr>
    </w:p>
    <w:p w14:paraId="071ACAEF" w14:textId="77777777" w:rsidR="0034603D" w:rsidRDefault="0034603D" w:rsidP="0034603D">
      <w:pPr>
        <w:outlineLvl w:val="0"/>
      </w:pPr>
    </w:p>
    <w:p w14:paraId="29E7EACC" w14:textId="77777777" w:rsidR="0034603D" w:rsidRDefault="0034603D" w:rsidP="0034603D">
      <w:pPr>
        <w:outlineLvl w:val="0"/>
      </w:pPr>
    </w:p>
    <w:p w14:paraId="412761E3" w14:textId="77777777" w:rsidR="0034603D" w:rsidRDefault="0034603D" w:rsidP="0034603D">
      <w:pPr>
        <w:outlineLvl w:val="0"/>
      </w:pPr>
    </w:p>
    <w:p w14:paraId="1EE309C6" w14:textId="77777777" w:rsidR="0034603D" w:rsidRDefault="0034603D" w:rsidP="0034603D">
      <w:pPr>
        <w:outlineLvl w:val="0"/>
      </w:pPr>
    </w:p>
    <w:p w14:paraId="06FAAF46" w14:textId="77777777" w:rsidR="0034603D" w:rsidRDefault="0034603D" w:rsidP="0034603D">
      <w:pPr>
        <w:outlineLvl w:val="0"/>
      </w:pPr>
    </w:p>
    <w:p w14:paraId="5A22C8B3" w14:textId="77777777" w:rsidR="0034603D" w:rsidRDefault="0034603D" w:rsidP="0034603D">
      <w:pPr>
        <w:outlineLvl w:val="0"/>
      </w:pPr>
    </w:p>
    <w:p w14:paraId="037A64AE" w14:textId="77777777" w:rsidR="0034603D" w:rsidRDefault="0034603D" w:rsidP="0034603D">
      <w:pPr>
        <w:outlineLvl w:val="0"/>
      </w:pPr>
    </w:p>
    <w:p w14:paraId="09751F09" w14:textId="77777777" w:rsidR="0034603D" w:rsidRDefault="0034603D" w:rsidP="0034603D">
      <w:pPr>
        <w:outlineLvl w:val="0"/>
      </w:pPr>
    </w:p>
    <w:p w14:paraId="6D345C1B" w14:textId="77777777" w:rsidR="0034603D" w:rsidRDefault="0034603D" w:rsidP="0034603D">
      <w:pPr>
        <w:outlineLvl w:val="0"/>
        <w:rPr>
          <w:rFonts w:hint="eastAsia"/>
        </w:rPr>
      </w:pPr>
    </w:p>
    <w:p w14:paraId="0CBE6EB9" w14:textId="77777777" w:rsidR="0034603D" w:rsidRPr="00127C9D" w:rsidRDefault="0034603D" w:rsidP="0034603D">
      <w:pPr>
        <w:jc w:val="center"/>
        <w:outlineLvl w:val="0"/>
        <w:rPr>
          <w:sz w:val="24"/>
          <w:szCs w:val="24"/>
        </w:rPr>
      </w:pPr>
      <w:r w:rsidRPr="00127C9D">
        <w:rPr>
          <w:rFonts w:hint="eastAsia"/>
          <w:sz w:val="24"/>
          <w:szCs w:val="24"/>
        </w:rPr>
        <w:lastRenderedPageBreak/>
        <w:t>目</w:t>
      </w:r>
      <w:r>
        <w:rPr>
          <w:rFonts w:hint="eastAsia"/>
          <w:sz w:val="24"/>
          <w:szCs w:val="24"/>
        </w:rPr>
        <w:t xml:space="preserve">　　</w:t>
      </w:r>
      <w:r w:rsidRPr="00127C9D">
        <w:rPr>
          <w:rFonts w:hint="eastAsia"/>
          <w:sz w:val="24"/>
          <w:szCs w:val="24"/>
        </w:rPr>
        <w:t>次</w:t>
      </w:r>
    </w:p>
    <w:p w14:paraId="00AA6CE1" w14:textId="77777777" w:rsidR="0034603D" w:rsidRDefault="0034603D" w:rsidP="0034603D">
      <w:pPr>
        <w:outlineLvl w:val="0"/>
        <w:rPr>
          <w:sz w:val="24"/>
        </w:rPr>
      </w:pPr>
    </w:p>
    <w:p w14:paraId="251F93A9" w14:textId="77777777" w:rsidR="0034603D" w:rsidRPr="004913D2" w:rsidRDefault="0034603D" w:rsidP="0034603D">
      <w:pPr>
        <w:outlineLvl w:val="0"/>
        <w:rPr>
          <w:szCs w:val="21"/>
        </w:rPr>
      </w:pPr>
      <w:r w:rsidRPr="004913D2">
        <w:rPr>
          <w:szCs w:val="21"/>
        </w:rPr>
        <w:t>1</w:t>
      </w:r>
      <w:r w:rsidRPr="004913D2">
        <w:rPr>
          <w:rFonts w:hint="eastAsia"/>
          <w:szCs w:val="21"/>
        </w:rPr>
        <w:t>．まえがき</w:t>
      </w:r>
    </w:p>
    <w:p w14:paraId="47707C68" w14:textId="77777777" w:rsidR="0034603D" w:rsidRPr="004913D2" w:rsidRDefault="0034603D" w:rsidP="0034603D">
      <w:pPr>
        <w:outlineLvl w:val="0"/>
        <w:rPr>
          <w:szCs w:val="21"/>
        </w:rPr>
      </w:pPr>
      <w:r w:rsidRPr="004913D2">
        <w:rPr>
          <w:szCs w:val="21"/>
        </w:rPr>
        <w:t>2</w:t>
      </w:r>
      <w:r w:rsidRPr="004913D2">
        <w:rPr>
          <w:rFonts w:hint="eastAsia"/>
          <w:szCs w:val="21"/>
        </w:rPr>
        <w:t>．問題の記述</w:t>
      </w:r>
    </w:p>
    <w:p w14:paraId="41618819" w14:textId="77777777" w:rsidR="0034603D" w:rsidRPr="004913D2" w:rsidRDefault="0034603D" w:rsidP="0034603D">
      <w:pPr>
        <w:rPr>
          <w:szCs w:val="21"/>
        </w:rPr>
      </w:pPr>
      <w:r w:rsidRPr="004913D2">
        <w:rPr>
          <w:szCs w:val="21"/>
        </w:rPr>
        <w:t>3</w:t>
      </w:r>
      <w:r w:rsidRPr="004913D2">
        <w:rPr>
          <w:rFonts w:hint="eastAsia"/>
          <w:szCs w:val="21"/>
        </w:rPr>
        <w:t>．</w:t>
      </w:r>
      <w:r w:rsidRPr="004913D2">
        <w:rPr>
          <w:szCs w:val="21"/>
        </w:rPr>
        <w:t>ACO</w:t>
      </w:r>
      <w:r w:rsidRPr="004913D2">
        <w:rPr>
          <w:rFonts w:hint="eastAsia"/>
          <w:szCs w:val="21"/>
        </w:rPr>
        <w:t>の適用</w:t>
      </w:r>
    </w:p>
    <w:p w14:paraId="55AEEEDD" w14:textId="77777777" w:rsidR="0034603D" w:rsidRPr="004913D2" w:rsidRDefault="0034603D" w:rsidP="0034603D">
      <w:pPr>
        <w:ind w:firstLineChars="100" w:firstLine="210"/>
        <w:rPr>
          <w:szCs w:val="21"/>
        </w:rPr>
      </w:pPr>
      <w:r w:rsidRPr="004913D2">
        <w:rPr>
          <w:szCs w:val="21"/>
        </w:rPr>
        <w:t>3.1</w:t>
      </w:r>
      <w:r w:rsidRPr="004913D2">
        <w:rPr>
          <w:rFonts w:hint="eastAsia"/>
          <w:szCs w:val="21"/>
        </w:rPr>
        <w:t xml:space="preserve">　</w:t>
      </w:r>
      <w:r w:rsidRPr="004913D2">
        <w:rPr>
          <w:szCs w:val="21"/>
        </w:rPr>
        <w:t>ACO</w:t>
      </w:r>
      <w:r w:rsidRPr="004913D2">
        <w:rPr>
          <w:rFonts w:hint="eastAsia"/>
          <w:szCs w:val="21"/>
        </w:rPr>
        <w:t>適用の概要</w:t>
      </w:r>
    </w:p>
    <w:p w14:paraId="330E6E93" w14:textId="77777777" w:rsidR="0034603D" w:rsidRPr="004913D2" w:rsidRDefault="0034603D" w:rsidP="0034603D">
      <w:pPr>
        <w:ind w:firstLineChars="100" w:firstLine="210"/>
        <w:rPr>
          <w:spacing w:val="2"/>
          <w:szCs w:val="21"/>
        </w:rPr>
      </w:pPr>
      <w:r w:rsidRPr="004913D2">
        <w:rPr>
          <w:szCs w:val="21"/>
        </w:rPr>
        <w:t>3.2</w:t>
      </w:r>
      <w:r w:rsidRPr="004913D2">
        <w:rPr>
          <w:rFonts w:hint="eastAsia"/>
          <w:szCs w:val="21"/>
        </w:rPr>
        <w:t xml:space="preserve">　処理</w:t>
      </w:r>
      <w:r w:rsidRPr="004913D2">
        <w:rPr>
          <w:rFonts w:hint="eastAsia"/>
          <w:spacing w:val="2"/>
          <w:szCs w:val="21"/>
        </w:rPr>
        <w:t>順ノード空間</w:t>
      </w:r>
    </w:p>
    <w:p w14:paraId="4BB4D285" w14:textId="77777777" w:rsidR="0034603D" w:rsidRPr="004913D2" w:rsidRDefault="0034603D" w:rsidP="0034603D">
      <w:pPr>
        <w:ind w:firstLineChars="100" w:firstLine="214"/>
        <w:rPr>
          <w:spacing w:val="2"/>
          <w:szCs w:val="21"/>
        </w:rPr>
      </w:pPr>
      <w:r w:rsidRPr="004913D2">
        <w:rPr>
          <w:spacing w:val="2"/>
          <w:szCs w:val="21"/>
        </w:rPr>
        <w:t>3.3</w:t>
      </w:r>
      <w:r w:rsidRPr="004913D2">
        <w:rPr>
          <w:rFonts w:hint="eastAsia"/>
          <w:spacing w:val="2"/>
          <w:szCs w:val="21"/>
        </w:rPr>
        <w:t xml:space="preserve">　配置順ノード空間</w:t>
      </w:r>
    </w:p>
    <w:p w14:paraId="72FD1F57" w14:textId="77777777" w:rsidR="0034603D" w:rsidRPr="004913D2" w:rsidRDefault="0034603D" w:rsidP="0034603D">
      <w:pPr>
        <w:ind w:firstLineChars="100" w:firstLine="214"/>
        <w:rPr>
          <w:spacing w:val="2"/>
          <w:szCs w:val="21"/>
        </w:rPr>
      </w:pPr>
      <w:r w:rsidRPr="004913D2">
        <w:rPr>
          <w:spacing w:val="2"/>
          <w:szCs w:val="21"/>
        </w:rPr>
        <w:t>3.4</w:t>
      </w:r>
      <w:r w:rsidRPr="004913D2">
        <w:rPr>
          <w:rFonts w:hint="eastAsia"/>
          <w:spacing w:val="2"/>
          <w:szCs w:val="21"/>
        </w:rPr>
        <w:t xml:space="preserve">　割当てノード空間</w:t>
      </w:r>
    </w:p>
    <w:p w14:paraId="73A84370" w14:textId="77777777" w:rsidR="0034603D" w:rsidRPr="004913D2" w:rsidRDefault="0034603D" w:rsidP="0034603D">
      <w:pPr>
        <w:ind w:firstLineChars="100" w:firstLine="210"/>
        <w:rPr>
          <w:szCs w:val="21"/>
        </w:rPr>
      </w:pPr>
      <w:r w:rsidRPr="004913D2">
        <w:rPr>
          <w:szCs w:val="21"/>
        </w:rPr>
        <w:t>3.</w:t>
      </w:r>
      <w:r w:rsidRPr="004913D2">
        <w:rPr>
          <w:rFonts w:hint="eastAsia"/>
          <w:szCs w:val="21"/>
        </w:rPr>
        <w:t>5</w:t>
      </w:r>
      <w:r w:rsidRPr="004913D2">
        <w:rPr>
          <w:rFonts w:hint="eastAsia"/>
          <w:szCs w:val="21"/>
        </w:rPr>
        <w:t xml:space="preserve">　ガントチャート</w:t>
      </w:r>
    </w:p>
    <w:p w14:paraId="19302330" w14:textId="77777777" w:rsidR="0034603D" w:rsidRPr="004913D2" w:rsidRDefault="0034603D" w:rsidP="0034603D">
      <w:pPr>
        <w:spacing w:line="340" w:lineRule="exact"/>
        <w:ind w:firstLineChars="100" w:firstLine="210"/>
        <w:rPr>
          <w:szCs w:val="21"/>
        </w:rPr>
      </w:pPr>
      <w:r w:rsidRPr="004913D2">
        <w:rPr>
          <w:szCs w:val="21"/>
        </w:rPr>
        <w:t>3.</w:t>
      </w:r>
      <w:r w:rsidRPr="004913D2">
        <w:rPr>
          <w:rFonts w:hint="eastAsia"/>
          <w:szCs w:val="21"/>
        </w:rPr>
        <w:t>6</w:t>
      </w:r>
      <w:r w:rsidRPr="004913D2">
        <w:rPr>
          <w:rFonts w:hint="eastAsia"/>
          <w:szCs w:val="21"/>
        </w:rPr>
        <w:t xml:space="preserve">　ノードの選択確率</w:t>
      </w:r>
    </w:p>
    <w:p w14:paraId="66C2B9E2" w14:textId="77777777" w:rsidR="0034603D" w:rsidRPr="004913D2" w:rsidRDefault="0034603D" w:rsidP="0034603D">
      <w:pPr>
        <w:wordWrap w:val="0"/>
        <w:ind w:firstLineChars="100" w:firstLine="210"/>
        <w:jc w:val="left"/>
        <w:outlineLvl w:val="0"/>
        <w:rPr>
          <w:szCs w:val="21"/>
        </w:rPr>
      </w:pPr>
      <w:r w:rsidRPr="004913D2">
        <w:rPr>
          <w:szCs w:val="21"/>
        </w:rPr>
        <w:t>3.</w:t>
      </w:r>
      <w:r w:rsidRPr="004913D2">
        <w:rPr>
          <w:rFonts w:hint="eastAsia"/>
          <w:szCs w:val="21"/>
        </w:rPr>
        <w:t>7</w:t>
      </w:r>
      <w:r w:rsidRPr="004913D2">
        <w:rPr>
          <w:rFonts w:hint="eastAsia"/>
          <w:szCs w:val="21"/>
        </w:rPr>
        <w:t xml:space="preserve">　</w:t>
      </w:r>
      <w:r>
        <w:rPr>
          <w:rFonts w:hint="eastAsia"/>
          <w:szCs w:val="21"/>
        </w:rPr>
        <w:t>蓄積フェロモンの更新</w:t>
      </w:r>
    </w:p>
    <w:p w14:paraId="5761FDF3" w14:textId="77777777" w:rsidR="0034603D" w:rsidRPr="004913D2" w:rsidRDefault="0034603D" w:rsidP="0034603D">
      <w:pPr>
        <w:rPr>
          <w:rFonts w:eastAsia="ＭＳ Ｐ明朝"/>
          <w:szCs w:val="21"/>
        </w:rPr>
      </w:pPr>
      <w:r w:rsidRPr="004913D2">
        <w:rPr>
          <w:rFonts w:eastAsia="ＭＳ Ｐ明朝"/>
          <w:szCs w:val="21"/>
        </w:rPr>
        <w:t>4</w:t>
      </w:r>
      <w:r w:rsidRPr="004913D2">
        <w:rPr>
          <w:rFonts w:ascii="ＭＳ 明朝" w:hAnsi="ＭＳ 明朝" w:hint="eastAsia"/>
          <w:szCs w:val="21"/>
        </w:rPr>
        <w:t>．全体</w:t>
      </w:r>
      <w:r w:rsidRPr="004913D2">
        <w:rPr>
          <w:rFonts w:eastAsia="ＭＳ Ｐ明朝" w:hint="eastAsia"/>
          <w:szCs w:val="21"/>
        </w:rPr>
        <w:t>の処理手順</w:t>
      </w:r>
    </w:p>
    <w:p w14:paraId="65582DDD" w14:textId="77777777" w:rsidR="0034603D" w:rsidRPr="004913D2" w:rsidRDefault="0034603D" w:rsidP="0034603D">
      <w:pPr>
        <w:ind w:firstLineChars="100" w:firstLine="210"/>
        <w:rPr>
          <w:rFonts w:eastAsia="ＭＳ Ｐ明朝"/>
          <w:szCs w:val="21"/>
        </w:rPr>
      </w:pPr>
      <w:r w:rsidRPr="004913D2">
        <w:rPr>
          <w:rFonts w:eastAsia="ＭＳ Ｐ明朝"/>
          <w:szCs w:val="21"/>
        </w:rPr>
        <w:t>4.1</w:t>
      </w:r>
      <w:r w:rsidRPr="004913D2">
        <w:rPr>
          <w:rFonts w:asciiTheme="minorEastAsia" w:eastAsiaTheme="minorEastAsia" w:hAnsiTheme="minorEastAsia" w:hint="eastAsia"/>
          <w:szCs w:val="21"/>
        </w:rPr>
        <w:t xml:space="preserve">　</w:t>
      </w:r>
      <w:r w:rsidRPr="004913D2">
        <w:rPr>
          <w:rFonts w:hint="eastAsia"/>
          <w:spacing w:val="2"/>
          <w:szCs w:val="21"/>
        </w:rPr>
        <w:t>タスク処理</w:t>
      </w:r>
      <w:r w:rsidRPr="004913D2">
        <w:rPr>
          <w:rFonts w:hint="eastAsia"/>
          <w:szCs w:val="21"/>
        </w:rPr>
        <w:t>順の決定</w:t>
      </w:r>
    </w:p>
    <w:p w14:paraId="02E46848" w14:textId="77777777" w:rsidR="0034603D" w:rsidRPr="004913D2" w:rsidRDefault="0034603D" w:rsidP="0034603D">
      <w:pPr>
        <w:ind w:firstLineChars="100" w:firstLine="210"/>
        <w:rPr>
          <w:szCs w:val="21"/>
        </w:rPr>
      </w:pPr>
      <w:r w:rsidRPr="004913D2">
        <w:rPr>
          <w:szCs w:val="21"/>
        </w:rPr>
        <w:t>4.2</w:t>
      </w:r>
      <w:r w:rsidRPr="004913D2">
        <w:rPr>
          <w:rFonts w:hint="eastAsia"/>
          <w:szCs w:val="21"/>
        </w:rPr>
        <w:t xml:space="preserve">　タスク配置順の決定</w:t>
      </w:r>
    </w:p>
    <w:p w14:paraId="0F814257" w14:textId="77777777" w:rsidR="0034603D" w:rsidRPr="004913D2" w:rsidRDefault="0034603D" w:rsidP="0034603D">
      <w:pPr>
        <w:ind w:firstLineChars="100" w:firstLine="210"/>
        <w:rPr>
          <w:szCs w:val="21"/>
        </w:rPr>
      </w:pPr>
      <w:r w:rsidRPr="004913D2">
        <w:rPr>
          <w:szCs w:val="21"/>
        </w:rPr>
        <w:t>4.3</w:t>
      </w:r>
      <w:r w:rsidRPr="004913D2">
        <w:rPr>
          <w:rFonts w:hint="eastAsia"/>
          <w:szCs w:val="21"/>
        </w:rPr>
        <w:t xml:space="preserve">　処理マシンの決定</w:t>
      </w:r>
    </w:p>
    <w:p w14:paraId="6CDAAF37"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C80B6E3" w14:textId="77777777" w:rsidR="0034603D" w:rsidRPr="004913D2" w:rsidRDefault="0034603D" w:rsidP="0034603D">
      <w:pPr>
        <w:ind w:firstLineChars="100" w:firstLine="210"/>
        <w:rPr>
          <w:szCs w:val="21"/>
        </w:rPr>
      </w:pPr>
      <w:r w:rsidRPr="004913D2">
        <w:rPr>
          <w:szCs w:val="21"/>
        </w:rPr>
        <w:t>4.4</w:t>
      </w:r>
      <w:r w:rsidRPr="004913D2">
        <w:rPr>
          <w:rFonts w:hint="eastAsia"/>
          <w:szCs w:val="21"/>
        </w:rPr>
        <w:t xml:space="preserve">　ガントチャートへの配置</w:t>
      </w:r>
    </w:p>
    <w:p w14:paraId="10F4D725" w14:textId="77777777" w:rsidR="0034603D" w:rsidRPr="004913D2" w:rsidRDefault="0034603D" w:rsidP="0034603D">
      <w:pPr>
        <w:rPr>
          <w:rFonts w:eastAsia="ＭＳ Ｐ明朝"/>
          <w:szCs w:val="21"/>
        </w:rPr>
      </w:pPr>
      <w:r w:rsidRPr="004913D2">
        <w:rPr>
          <w:rFonts w:eastAsia="ＭＳ Ｐ明朝"/>
          <w:szCs w:val="21"/>
        </w:rPr>
        <w:t>5</w:t>
      </w:r>
      <w:r w:rsidRPr="004913D2">
        <w:rPr>
          <w:rFonts w:asciiTheme="minorEastAsia" w:eastAsiaTheme="minorEastAsia" w:hAnsiTheme="minorEastAsia" w:hint="eastAsia"/>
          <w:szCs w:val="21"/>
        </w:rPr>
        <w:t>．数値実験</w:t>
      </w:r>
    </w:p>
    <w:p w14:paraId="1BEE4E28" w14:textId="77777777" w:rsidR="0034603D" w:rsidRDefault="0034603D" w:rsidP="0034603D">
      <w:pPr>
        <w:ind w:firstLineChars="100" w:firstLine="210"/>
        <w:rPr>
          <w:rFonts w:asciiTheme="minorEastAsia" w:eastAsiaTheme="minorEastAsia" w:hAnsiTheme="minorEastAsia"/>
          <w:szCs w:val="21"/>
        </w:rPr>
      </w:pPr>
      <w:r w:rsidRPr="004913D2">
        <w:rPr>
          <w:rFonts w:eastAsia="ＭＳ Ｐ明朝" w:hint="eastAsia"/>
          <w:szCs w:val="21"/>
        </w:rPr>
        <w:t>5.1</w:t>
      </w:r>
      <w:r w:rsidRPr="004913D2">
        <w:rPr>
          <w:rFonts w:asciiTheme="minorEastAsia" w:eastAsiaTheme="minorEastAsia" w:hAnsiTheme="minorEastAsia" w:hint="eastAsia"/>
          <w:szCs w:val="21"/>
        </w:rPr>
        <w:t xml:space="preserve">　実験条件</w:t>
      </w:r>
    </w:p>
    <w:p w14:paraId="20391259" w14:textId="77777777" w:rsidR="0034603D" w:rsidRPr="005C3C69" w:rsidRDefault="0034603D" w:rsidP="0034603D">
      <w:pPr>
        <w:ind w:firstLineChars="100" w:firstLine="210"/>
        <w:rPr>
          <w:rFonts w:asciiTheme="minorHAnsi" w:eastAsia="ＭＳ Ｐ明朝" w:hAnsiTheme="minorHAnsi"/>
          <w:szCs w:val="21"/>
        </w:rPr>
      </w:pPr>
      <w:r w:rsidRPr="00A917D7">
        <w:rPr>
          <w:rFonts w:asciiTheme="minorHAnsi" w:eastAsiaTheme="minorEastAsia" w:hAnsiTheme="minorHAnsi"/>
          <w:szCs w:val="21"/>
        </w:rPr>
        <w:t>5.2</w:t>
      </w:r>
      <w:r>
        <w:rPr>
          <w:rFonts w:asciiTheme="minorHAnsi" w:eastAsiaTheme="minorEastAsia" w:hAnsiTheme="minorHAnsi" w:hint="eastAsia"/>
          <w:szCs w:val="21"/>
        </w:rPr>
        <w:t xml:space="preserve">　</w:t>
      </w:r>
      <w:r w:rsidRPr="005C3C69">
        <w:rPr>
          <w:rFonts w:asciiTheme="minorHAnsi" w:eastAsiaTheme="minorEastAsia" w:hAnsiTheme="minorHAnsi" w:hint="eastAsia"/>
          <w:szCs w:val="21"/>
        </w:rPr>
        <w:t>実験結果</w:t>
      </w:r>
    </w:p>
    <w:p w14:paraId="4881B48D" w14:textId="77777777" w:rsidR="0034603D" w:rsidRPr="00EA7E04" w:rsidRDefault="0034603D" w:rsidP="0034603D">
      <w:pPr>
        <w:outlineLvl w:val="0"/>
        <w:rPr>
          <w:szCs w:val="21"/>
        </w:rPr>
      </w:pPr>
      <w:r w:rsidRPr="005C3C69">
        <w:rPr>
          <w:rFonts w:hint="eastAsia"/>
          <w:szCs w:val="21"/>
        </w:rPr>
        <w:t xml:space="preserve">　</w:t>
      </w:r>
      <w:r w:rsidRPr="005C3C69">
        <w:rPr>
          <w:rFonts w:hint="eastAsia"/>
          <w:szCs w:val="21"/>
        </w:rPr>
        <w:t>5.3</w:t>
      </w:r>
      <w:r w:rsidRPr="005C3C69">
        <w:rPr>
          <w:rFonts w:hint="eastAsia"/>
          <w:szCs w:val="21"/>
        </w:rPr>
        <w:t xml:space="preserve">　</w:t>
      </w:r>
      <w:r>
        <w:rPr>
          <w:rFonts w:hint="eastAsia"/>
          <w:szCs w:val="21"/>
        </w:rPr>
        <w:t>蒸発率変更の効果</w:t>
      </w:r>
    </w:p>
    <w:p w14:paraId="32F8655B" w14:textId="77777777" w:rsidR="0034603D" w:rsidRDefault="0034603D" w:rsidP="0034603D">
      <w:pPr>
        <w:ind w:firstLineChars="100" w:firstLine="210"/>
        <w:rPr>
          <w:rFonts w:asciiTheme="minorEastAsia" w:eastAsiaTheme="minorEastAsia" w:hAnsiTheme="minorEastAsia"/>
          <w:szCs w:val="21"/>
        </w:rPr>
      </w:pPr>
      <w:r>
        <w:rPr>
          <w:rFonts w:eastAsia="ＭＳ Ｐ明朝" w:hint="eastAsia"/>
          <w:szCs w:val="21"/>
        </w:rPr>
        <w:t>5.</w:t>
      </w:r>
      <w:r>
        <w:rPr>
          <w:rFonts w:eastAsia="ＭＳ Ｐ明朝" w:hint="eastAsia"/>
          <w:szCs w:val="21"/>
        </w:rPr>
        <w:t>４</w:t>
      </w:r>
      <w:r w:rsidRPr="003C6554">
        <w:rPr>
          <w:rFonts w:asciiTheme="minorEastAsia" w:eastAsiaTheme="minorEastAsia" w:hAnsiTheme="minorEastAsia" w:hint="eastAsia"/>
          <w:szCs w:val="21"/>
        </w:rPr>
        <w:t xml:space="preserve">　</w:t>
      </w:r>
      <w:r>
        <w:rPr>
          <w:rFonts w:asciiTheme="minorEastAsia" w:eastAsiaTheme="minorEastAsia" w:hAnsiTheme="minorEastAsia" w:hint="eastAsia"/>
          <w:szCs w:val="21"/>
        </w:rPr>
        <w:t>アリ数の差</w:t>
      </w:r>
    </w:p>
    <w:p w14:paraId="7E552F9E" w14:textId="77777777" w:rsidR="0034603D" w:rsidRDefault="0034603D" w:rsidP="0034603D">
      <w:pPr>
        <w:rPr>
          <w:rFonts w:asciiTheme="minorHAnsi" w:hAnsiTheme="minorHAnsi"/>
          <w:bCs/>
          <w:kern w:val="0"/>
          <w:szCs w:val="21"/>
        </w:rPr>
      </w:pPr>
      <w:r>
        <w:rPr>
          <w:rFonts w:asciiTheme="minorEastAsia" w:eastAsiaTheme="minorEastAsia" w:hAnsiTheme="minorEastAsia" w:hint="eastAsia"/>
          <w:szCs w:val="21"/>
        </w:rPr>
        <w:t xml:space="preserve">　</w:t>
      </w:r>
      <w:r>
        <w:rPr>
          <w:rFonts w:asciiTheme="minorHAnsi" w:hAnsiTheme="minorHAnsi" w:hint="eastAsia"/>
          <w:bCs/>
          <w:kern w:val="0"/>
          <w:szCs w:val="21"/>
        </w:rPr>
        <w:t>5.5</w:t>
      </w:r>
      <w:r>
        <w:rPr>
          <w:rFonts w:asciiTheme="minorHAnsi" w:hAnsiTheme="minorHAnsi" w:hint="eastAsia"/>
          <w:bCs/>
          <w:kern w:val="0"/>
          <w:szCs w:val="21"/>
        </w:rPr>
        <w:t xml:space="preserve">　蒸発率の差</w:t>
      </w:r>
    </w:p>
    <w:p w14:paraId="2510BF41" w14:textId="77777777" w:rsidR="0034603D" w:rsidRPr="003C6554" w:rsidRDefault="0034603D" w:rsidP="0034603D">
      <w:pPr>
        <w:rPr>
          <w:rFonts w:asciiTheme="minorEastAsia" w:eastAsiaTheme="minorEastAsia" w:hAnsiTheme="minorEastAsia"/>
          <w:szCs w:val="21"/>
        </w:rPr>
      </w:pPr>
      <w:r>
        <w:rPr>
          <w:rFonts w:asciiTheme="minorEastAsia" w:eastAsiaTheme="minorEastAsia" w:hAnsiTheme="minorEastAsia" w:hint="eastAsia"/>
          <w:szCs w:val="21"/>
        </w:rPr>
        <w:t xml:space="preserve">　</w:t>
      </w:r>
      <w:r w:rsidRPr="004037CE">
        <w:rPr>
          <w:rFonts w:asciiTheme="minorHAnsi" w:eastAsiaTheme="minorEastAsia" w:hAnsiTheme="minorHAnsi"/>
          <w:szCs w:val="21"/>
        </w:rPr>
        <w:t>5.6</w:t>
      </w:r>
      <w:r>
        <w:rPr>
          <w:rFonts w:asciiTheme="minorEastAsia" w:eastAsiaTheme="minorEastAsia" w:hAnsiTheme="minorEastAsia" w:hint="eastAsia"/>
          <w:szCs w:val="21"/>
        </w:rPr>
        <w:t xml:space="preserve">　容量制約の影響</w:t>
      </w:r>
    </w:p>
    <w:p w14:paraId="0E85E806" w14:textId="77777777" w:rsidR="0034603D" w:rsidRPr="005C3C69" w:rsidRDefault="0034603D" w:rsidP="0034603D">
      <w:pPr>
        <w:rPr>
          <w:rFonts w:asciiTheme="minorHAnsi" w:eastAsiaTheme="minorEastAsia" w:hAnsiTheme="minorHAnsi"/>
          <w:szCs w:val="21"/>
        </w:rPr>
      </w:pPr>
      <w:r>
        <w:rPr>
          <w:rFonts w:asciiTheme="minorEastAsia" w:eastAsiaTheme="minorEastAsia" w:hAnsiTheme="minorEastAsia" w:hint="eastAsia"/>
          <w:szCs w:val="21"/>
        </w:rPr>
        <w:t xml:space="preserve">　</w:t>
      </w:r>
      <w:r>
        <w:rPr>
          <w:rFonts w:hint="eastAsia"/>
          <w:szCs w:val="21"/>
        </w:rPr>
        <w:t>5.7</w:t>
      </w:r>
      <w:r w:rsidRPr="003C6554">
        <w:rPr>
          <w:rFonts w:hint="eastAsia"/>
          <w:szCs w:val="21"/>
        </w:rPr>
        <w:t xml:space="preserve">　</w:t>
      </w:r>
      <w:r>
        <w:rPr>
          <w:rFonts w:hint="eastAsia"/>
          <w:szCs w:val="21"/>
        </w:rPr>
        <w:t>先行制約の影響</w:t>
      </w:r>
    </w:p>
    <w:p w14:paraId="4222E5A0" w14:textId="77777777" w:rsidR="0034603D" w:rsidRPr="004913D2" w:rsidRDefault="0034603D" w:rsidP="0034603D">
      <w:pPr>
        <w:outlineLvl w:val="0"/>
        <w:rPr>
          <w:szCs w:val="21"/>
        </w:rPr>
      </w:pPr>
      <w:r>
        <w:rPr>
          <w:rFonts w:hint="eastAsia"/>
          <w:szCs w:val="21"/>
        </w:rPr>
        <w:t>6</w:t>
      </w:r>
      <w:r w:rsidRPr="004913D2">
        <w:rPr>
          <w:rFonts w:hint="eastAsia"/>
          <w:szCs w:val="21"/>
        </w:rPr>
        <w:t>．あとがき</w:t>
      </w:r>
    </w:p>
    <w:p w14:paraId="4FD014D9" w14:textId="77777777" w:rsidR="0034603D" w:rsidRPr="004913D2" w:rsidRDefault="0034603D" w:rsidP="0034603D">
      <w:pPr>
        <w:outlineLvl w:val="0"/>
        <w:rPr>
          <w:szCs w:val="21"/>
        </w:rPr>
      </w:pPr>
      <w:r w:rsidRPr="004913D2">
        <w:rPr>
          <w:rFonts w:hint="eastAsia"/>
          <w:szCs w:val="21"/>
        </w:rPr>
        <w:t>参考文献</w:t>
      </w:r>
    </w:p>
    <w:p w14:paraId="7CBCADFB" w14:textId="77777777" w:rsidR="0034603D" w:rsidRDefault="0034603D" w:rsidP="0034603D">
      <w:pPr>
        <w:outlineLvl w:val="0"/>
        <w:rPr>
          <w:szCs w:val="21"/>
        </w:rPr>
      </w:pPr>
      <w:r>
        <w:rPr>
          <w:rFonts w:hint="eastAsia"/>
          <w:szCs w:val="21"/>
        </w:rPr>
        <w:t>付録</w:t>
      </w:r>
      <w:r>
        <w:rPr>
          <w:rFonts w:hint="eastAsia"/>
          <w:szCs w:val="21"/>
        </w:rPr>
        <w:t>1</w:t>
      </w:r>
      <w:r>
        <w:rPr>
          <w:rFonts w:hint="eastAsia"/>
          <w:szCs w:val="21"/>
        </w:rPr>
        <w:t xml:space="preserve">　蒸発率変更</w:t>
      </w:r>
      <w:r>
        <w:rPr>
          <w:rFonts w:hint="eastAsia"/>
          <w:szCs w:val="21"/>
        </w:rPr>
        <w:t>ACO</w:t>
      </w:r>
      <w:r>
        <w:rPr>
          <w:rFonts w:hint="eastAsia"/>
          <w:szCs w:val="21"/>
        </w:rPr>
        <w:t>のプログラムの概要</w:t>
      </w:r>
    </w:p>
    <w:p w14:paraId="6D6B7EA0" w14:textId="77777777" w:rsidR="0034603D" w:rsidRPr="004913D2" w:rsidRDefault="0034603D" w:rsidP="0034603D">
      <w:pPr>
        <w:outlineLvl w:val="0"/>
        <w:rPr>
          <w:szCs w:val="21"/>
        </w:rPr>
      </w:pPr>
      <w:r>
        <w:rPr>
          <w:rFonts w:hint="eastAsia"/>
          <w:szCs w:val="21"/>
        </w:rPr>
        <w:t>付録</w:t>
      </w:r>
      <w:r>
        <w:rPr>
          <w:rFonts w:hint="eastAsia"/>
          <w:szCs w:val="21"/>
        </w:rPr>
        <w:t>2</w:t>
      </w:r>
      <w:r>
        <w:rPr>
          <w:rFonts w:hint="eastAsia"/>
          <w:szCs w:val="21"/>
        </w:rPr>
        <w:t xml:space="preserve">　蒸発率変更</w:t>
      </w:r>
      <w:r>
        <w:rPr>
          <w:rFonts w:hint="eastAsia"/>
          <w:szCs w:val="21"/>
        </w:rPr>
        <w:t>ACO</w:t>
      </w:r>
      <w:r>
        <w:rPr>
          <w:rFonts w:hint="eastAsia"/>
          <w:szCs w:val="21"/>
        </w:rPr>
        <w:t>のソースコード</w:t>
      </w:r>
    </w:p>
    <w:p w14:paraId="4FE5B77C" w14:textId="77777777" w:rsidR="0034603D" w:rsidRPr="004913D2" w:rsidRDefault="0034603D" w:rsidP="0034603D">
      <w:pPr>
        <w:outlineLvl w:val="0"/>
        <w:rPr>
          <w:szCs w:val="21"/>
        </w:rPr>
      </w:pPr>
    </w:p>
    <w:p w14:paraId="3ABCF786" w14:textId="77777777" w:rsidR="0034603D" w:rsidRDefault="0034603D" w:rsidP="0034603D">
      <w:pPr>
        <w:outlineLvl w:val="0"/>
        <w:rPr>
          <w:rFonts w:hint="eastAsia"/>
          <w:sz w:val="24"/>
        </w:rPr>
      </w:pPr>
    </w:p>
    <w:p w14:paraId="7E70A399" w14:textId="77777777" w:rsidR="0062470B" w:rsidRDefault="0062470B" w:rsidP="0034603D">
      <w:pPr>
        <w:outlineLvl w:val="0"/>
        <w:rPr>
          <w:rFonts w:hint="eastAsia"/>
          <w:sz w:val="24"/>
        </w:rPr>
      </w:pPr>
    </w:p>
    <w:p w14:paraId="42410F35" w14:textId="77777777" w:rsidR="0062470B" w:rsidRDefault="0062470B" w:rsidP="0034603D">
      <w:pPr>
        <w:outlineLvl w:val="0"/>
        <w:rPr>
          <w:rFonts w:hint="eastAsia"/>
          <w:sz w:val="24"/>
        </w:rPr>
      </w:pPr>
    </w:p>
    <w:p w14:paraId="54F12A03" w14:textId="77777777" w:rsidR="0062470B" w:rsidRDefault="0062470B" w:rsidP="0034603D">
      <w:pPr>
        <w:outlineLvl w:val="0"/>
        <w:rPr>
          <w:rFonts w:hint="eastAsia"/>
          <w:sz w:val="24"/>
        </w:rPr>
      </w:pPr>
    </w:p>
    <w:p w14:paraId="42E5930D" w14:textId="77777777" w:rsidR="0062470B" w:rsidRPr="00053DA4" w:rsidRDefault="0062470B" w:rsidP="0034603D">
      <w:pPr>
        <w:outlineLvl w:val="0"/>
        <w:rPr>
          <w:rFonts w:hint="eastAsia"/>
          <w:sz w:val="24"/>
        </w:rPr>
      </w:pPr>
    </w:p>
    <w:p w14:paraId="7C472B04" w14:textId="77777777" w:rsidR="0034603D" w:rsidRDefault="0034603D" w:rsidP="0034603D">
      <w:pPr>
        <w:outlineLvl w:val="0"/>
        <w:rPr>
          <w:sz w:val="24"/>
        </w:rPr>
      </w:pPr>
      <w:r>
        <w:rPr>
          <w:sz w:val="24"/>
        </w:rPr>
        <w:lastRenderedPageBreak/>
        <w:t>1</w:t>
      </w:r>
      <w:r>
        <w:rPr>
          <w:rFonts w:hint="eastAsia"/>
          <w:sz w:val="24"/>
        </w:rPr>
        <w:t>．まえがき</w:t>
      </w:r>
    </w:p>
    <w:p w14:paraId="514A3BBA" w14:textId="77777777" w:rsidR="0034603D" w:rsidRDefault="0034603D" w:rsidP="0034603D"/>
    <w:p w14:paraId="27E23167" w14:textId="77777777" w:rsidR="0034603D" w:rsidRDefault="0034603D" w:rsidP="0034603D">
      <w:pPr>
        <w:ind w:firstLine="216"/>
      </w:pPr>
      <w:r>
        <w:rPr>
          <w:rFonts w:hint="eastAsia"/>
        </w:rPr>
        <w:t>マシンの</w:t>
      </w:r>
      <w:r>
        <w:t>CPU</w:t>
      </w:r>
      <w:r>
        <w:rPr>
          <w:rFonts w:hint="eastAsia"/>
        </w:rPr>
        <w:t>，メモリ，ディスク，ソフトウェアなどを複数つなぐことと，それらを統合的に利用することとの間には，大きなギャップが存在する</w:t>
      </w:r>
      <w:r>
        <w:t>[1][2]</w:t>
      </w:r>
      <w:r>
        <w:rPr>
          <w:rFonts w:hint="eastAsia"/>
        </w:rPr>
        <w:t>．上記複数のリソースをネットワークで接続することはグリッドの要件ではあるが，それだけではリソースを有効に活用することは難しい．多数のタスクから構成される大規模なジョブ群に対して，多数のリソースの統合的活用を検討するのが，本報告で検討する計算グリッドにおけるスケジューリング問題である．</w:t>
      </w:r>
    </w:p>
    <w:p w14:paraId="2B8E064D" w14:textId="77777777" w:rsidR="0034603D" w:rsidRDefault="0034603D" w:rsidP="0034603D">
      <w:pPr>
        <w:ind w:firstLine="216"/>
      </w:pPr>
      <w:r>
        <w:rPr>
          <w:rFonts w:hint="eastAsia"/>
        </w:rPr>
        <w:t>ここでは，</w:t>
      </w:r>
    </w:p>
    <w:p w14:paraId="02946F33" w14:textId="77777777" w:rsidR="0034603D" w:rsidRDefault="0034603D" w:rsidP="0034603D">
      <w:r>
        <w:rPr>
          <w:rFonts w:hint="eastAsia"/>
        </w:rPr>
        <w:t>①ネットワークには，一つのスケジューラと多数のマシンが接続されている．</w:t>
      </w:r>
    </w:p>
    <w:p w14:paraId="137AA5FC" w14:textId="77777777" w:rsidR="0034603D" w:rsidRDefault="0034603D" w:rsidP="0034603D">
      <w:r>
        <w:rPr>
          <w:rFonts w:hint="eastAsia"/>
        </w:rPr>
        <w:t>②ネットワークには，複数のジョブが同時に投入される．</w:t>
      </w:r>
    </w:p>
    <w:p w14:paraId="633E7FB3" w14:textId="77777777" w:rsidR="0034603D" w:rsidRDefault="0034603D" w:rsidP="0034603D">
      <w:r>
        <w:rPr>
          <w:rFonts w:hint="eastAsia"/>
        </w:rPr>
        <w:t>③各ジョブは，複数のタスクから構成されている．</w:t>
      </w:r>
    </w:p>
    <w:p w14:paraId="6FB5EDFC" w14:textId="77777777" w:rsidR="0034603D" w:rsidRDefault="0034603D" w:rsidP="0034603D">
      <w:r>
        <w:rPr>
          <w:rFonts w:hint="eastAsia"/>
        </w:rPr>
        <w:t>④各タスクはネットワーク上のいずれか一つのマシンで処理される．</w:t>
      </w:r>
    </w:p>
    <w:p w14:paraId="3177D555" w14:textId="77777777" w:rsidR="0034603D" w:rsidRDefault="0034603D" w:rsidP="0034603D">
      <w:r>
        <w:rPr>
          <w:rFonts w:hint="eastAsia"/>
        </w:rPr>
        <w:t>⑤各マシンには，処理できるタスクに関して容量制約がある．</w:t>
      </w:r>
    </w:p>
    <w:p w14:paraId="5D3FF039" w14:textId="77777777" w:rsidR="0034603D" w:rsidRDefault="0034603D" w:rsidP="0034603D">
      <w:r>
        <w:rPr>
          <w:rFonts w:hint="eastAsia"/>
        </w:rPr>
        <w:t>⑥各ジョブのタスク間には処理順に関する先行制約</w:t>
      </w:r>
      <w:r>
        <w:t>[3][4]</w:t>
      </w:r>
      <w:r>
        <w:rPr>
          <w:rFonts w:hint="eastAsia"/>
        </w:rPr>
        <w:t>が存在する場合がある．</w:t>
      </w:r>
    </w:p>
    <w:p w14:paraId="78EFAC72" w14:textId="77777777" w:rsidR="0034603D" w:rsidRDefault="0034603D" w:rsidP="0034603D">
      <w:r>
        <w:rPr>
          <w:rFonts w:hint="eastAsia"/>
        </w:rPr>
        <w:t>⑦スケジューラは，すべてのタスクに対して，処理マシンと処理開始時刻を決定する．</w:t>
      </w:r>
    </w:p>
    <w:p w14:paraId="1DB78747" w14:textId="77777777" w:rsidR="0034603D" w:rsidRDefault="0034603D" w:rsidP="0034603D">
      <w:r>
        <w:rPr>
          <w:rFonts w:hint="eastAsia"/>
        </w:rPr>
        <w:t>⑧処理時間は整数とする．</w:t>
      </w:r>
    </w:p>
    <w:p w14:paraId="24CD7DFF" w14:textId="77777777" w:rsidR="0034603D" w:rsidRDefault="0034603D" w:rsidP="0034603D">
      <w:r>
        <w:rPr>
          <w:rFonts w:hint="eastAsia"/>
        </w:rPr>
        <w:t>との想定で，スケジューリング問題を考える．</w:t>
      </w:r>
    </w:p>
    <w:p w14:paraId="7A6752E2" w14:textId="77777777" w:rsidR="0034603D" w:rsidRDefault="0034603D" w:rsidP="0034603D">
      <w:pPr>
        <w:ind w:firstLineChars="100" w:firstLine="210"/>
      </w:pPr>
      <w:r>
        <w:rPr>
          <w:rFonts w:hint="eastAsia"/>
        </w:rPr>
        <w:t>ガントチャートによるスケジュール表現を想定すると，上記スケジューリング問題は，ジョブ内タスクの先行制約を考慮した全タスクのガントチャートへの配置順問題と全タスクのマシンへの割当て問題から構成される．</w:t>
      </w:r>
    </w:p>
    <w:p w14:paraId="68E3B198" w14:textId="77777777" w:rsidR="0034603D" w:rsidRDefault="0034603D" w:rsidP="0034603D">
      <w:pPr>
        <w:ind w:firstLineChars="100" w:firstLine="210"/>
      </w:pPr>
      <w:r>
        <w:rPr>
          <w:rFonts w:hint="eastAsia"/>
        </w:rPr>
        <w:t>本研究では，このような問題を組み合わせ最適化問題として捉え，最適解探索の手法としては，組み合わせ最適化手法の一手法であり，幅広い適用範囲を持つアントコロニー最適化手法</w:t>
      </w:r>
      <w:r>
        <w:t xml:space="preserve"> (ACO) [5][6]</w:t>
      </w:r>
      <w:r>
        <w:rPr>
          <w:rFonts w:hint="eastAsia"/>
        </w:rPr>
        <w:t>の適用を提案する．</w:t>
      </w:r>
      <w:r>
        <w:rPr>
          <w:rFonts w:hint="eastAsia"/>
        </w:rPr>
        <w:t>ACO</w:t>
      </w:r>
      <w:r>
        <w:rPr>
          <w:rFonts w:hint="eastAsia"/>
        </w:rPr>
        <w:t>はメタヒューリスティクスの一つであり</w:t>
      </w:r>
      <w:r>
        <w:rPr>
          <w:rFonts w:hint="eastAsia"/>
        </w:rPr>
        <w:t>[7]</w:t>
      </w:r>
      <w:r>
        <w:rPr>
          <w:rFonts w:hint="eastAsia"/>
        </w:rPr>
        <w:t>，大まかな処理手順は決まっているが，解候補を表現するノード空間の表現方法，制約条件の実現方法，蓄積フェロモンの更新方法などの具体的な適用方法は問題に応じて考案しなければならない．また，通常の</w:t>
      </w:r>
      <w:r>
        <w:rPr>
          <w:rFonts w:hint="eastAsia"/>
        </w:rPr>
        <w:t>ACO</w:t>
      </w:r>
      <w:r>
        <w:rPr>
          <w:rFonts w:hint="eastAsia"/>
          <w:spacing w:val="2"/>
        </w:rPr>
        <w:t>では，</w:t>
      </w:r>
      <w:r>
        <w:rPr>
          <w:rFonts w:hint="eastAsia"/>
        </w:rPr>
        <w:t>ノード空間上のすべてのノード上のフェロモン蓄積量を一世代終了するごとに一定の蒸発率を用いて蒸発させる．しかし，後述するように，提案する</w:t>
      </w:r>
      <w:r>
        <w:rPr>
          <w:rFonts w:hint="eastAsia"/>
        </w:rPr>
        <w:t>ACO</w:t>
      </w:r>
      <w:r>
        <w:rPr>
          <w:rFonts w:hint="eastAsia"/>
        </w:rPr>
        <w:t>では制約を考慮するノード空間では解候補の選択対象から除外されるノードが存在する．そこで，選択される可能性のあるノードに対してのみ蒸発を行う</w:t>
      </w:r>
      <w:r>
        <w:rPr>
          <w:rFonts w:hint="eastAsia"/>
        </w:rPr>
        <w:t>ACO</w:t>
      </w:r>
      <w:r>
        <w:rPr>
          <w:rFonts w:hint="eastAsia"/>
        </w:rPr>
        <w:t>を提案する．</w:t>
      </w:r>
    </w:p>
    <w:p w14:paraId="0220FA0D" w14:textId="77777777" w:rsidR="0034603D" w:rsidRDefault="0034603D" w:rsidP="0034603D"/>
    <w:p w14:paraId="4625726E" w14:textId="77777777" w:rsidR="00297681" w:rsidRDefault="00297681" w:rsidP="0034603D"/>
    <w:p w14:paraId="25A3B829" w14:textId="77777777" w:rsidR="00297681" w:rsidRDefault="00297681" w:rsidP="0034603D"/>
    <w:p w14:paraId="14DCD157" w14:textId="77777777" w:rsidR="00297681" w:rsidRDefault="00297681" w:rsidP="0034603D"/>
    <w:p w14:paraId="7657C547" w14:textId="77777777" w:rsidR="00297681" w:rsidRPr="002A3336" w:rsidRDefault="00297681" w:rsidP="0034603D"/>
    <w:p w14:paraId="20382A5C" w14:textId="77777777" w:rsidR="0034603D" w:rsidRDefault="0034603D" w:rsidP="0034603D">
      <w:pPr>
        <w:outlineLvl w:val="0"/>
      </w:pPr>
      <w:r>
        <w:rPr>
          <w:sz w:val="24"/>
        </w:rPr>
        <w:lastRenderedPageBreak/>
        <w:t>2</w:t>
      </w:r>
      <w:r>
        <w:rPr>
          <w:rFonts w:hint="eastAsia"/>
          <w:sz w:val="24"/>
        </w:rPr>
        <w:t>．問題の記述</w:t>
      </w:r>
    </w:p>
    <w:p w14:paraId="25BDBEC0" w14:textId="77777777" w:rsidR="0034603D" w:rsidRDefault="0034603D" w:rsidP="0034603D">
      <w:pPr>
        <w:spacing w:line="340" w:lineRule="exact"/>
      </w:pPr>
    </w:p>
    <w:p w14:paraId="7B4B8F7B" w14:textId="77777777" w:rsidR="0034603D" w:rsidRDefault="0034603D" w:rsidP="0034603D">
      <w:pPr>
        <w:spacing w:line="340" w:lineRule="exact"/>
        <w:ind w:firstLine="216"/>
      </w:pPr>
      <w:r>
        <w:rPr>
          <w:rFonts w:hint="eastAsia"/>
        </w:rPr>
        <w:t>図</w:t>
      </w:r>
      <w:r>
        <w:t>2.1</w:t>
      </w:r>
      <w:r>
        <w:rPr>
          <w:rFonts w:hint="eastAsia"/>
        </w:rPr>
        <w:t>に示すグリッド環境を考える．すなわち，マシンを</w:t>
      </w:r>
      <w:r w:rsidRPr="00213398">
        <w:rPr>
          <w:position w:val="-10"/>
        </w:rPr>
        <w:object w:dxaOrig="1419" w:dyaOrig="300" w14:anchorId="13C5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5pt" o:ole="">
            <v:imagedata r:id="rId5" o:title=""/>
          </v:shape>
          <o:OLEObject Type="Embed" ProgID="Equation.3" ShapeID="_x0000_i1025" DrawAspect="Content" ObjectID="_1543331886" r:id="rId6"/>
        </w:object>
      </w:r>
      <w:r>
        <w:rPr>
          <w:rFonts w:hint="eastAsia"/>
        </w:rPr>
        <w:t>，同時に処理するジョブを</w:t>
      </w:r>
      <w:r w:rsidRPr="00213398">
        <w:rPr>
          <w:position w:val="-10"/>
        </w:rPr>
        <w:object w:dxaOrig="1300" w:dyaOrig="300" w14:anchorId="08240BA3">
          <v:shape id="_x0000_i1026" type="#_x0000_t75" style="width:64.5pt;height:15pt" o:ole="">
            <v:imagedata r:id="rId7" o:title=""/>
          </v:shape>
          <o:OLEObject Type="Embed" ProgID="Equation.3" ShapeID="_x0000_i1026" DrawAspect="Content" ObjectID="_1543331887" r:id="rId8"/>
        </w:object>
      </w:r>
      <w:r>
        <w:rPr>
          <w:rFonts w:hint="eastAsia"/>
        </w:rPr>
        <w:t>，ジョブ</w:t>
      </w:r>
      <w:r w:rsidRPr="00213398">
        <w:rPr>
          <w:position w:val="-10"/>
        </w:rPr>
        <w:object w:dxaOrig="180" w:dyaOrig="280" w14:anchorId="69DF204A">
          <v:shape id="_x0000_i1027" type="#_x0000_t75" style="width:9pt;height:14.25pt" o:ole="">
            <v:imagedata r:id="rId9" o:title=""/>
          </v:shape>
          <o:OLEObject Type="Embed" ProgID="Equation.3" ShapeID="_x0000_i1027" DrawAspect="Content" ObjectID="_1543331888" r:id="rId10"/>
        </w:object>
      </w:r>
      <w:r>
        <w:rPr>
          <w:rFonts w:hint="eastAsia"/>
        </w:rPr>
        <w:t>を構成するタスクを</w:t>
      </w:r>
      <w:r w:rsidRPr="00213398">
        <w:rPr>
          <w:position w:val="-10"/>
        </w:rPr>
        <w:object w:dxaOrig="2280" w:dyaOrig="300" w14:anchorId="2FE699F0">
          <v:shape id="_x0000_i1028" type="#_x0000_t75" style="width:114pt;height:15pt" o:ole="">
            <v:imagedata r:id="rId11" o:title=""/>
          </v:shape>
          <o:OLEObject Type="Embed" ProgID="Equation.3" ShapeID="_x0000_i1028" DrawAspect="Content" ObjectID="_1543331889" r:id="rId12"/>
        </w:object>
      </w:r>
      <w:r>
        <w:rPr>
          <w:rFonts w:hint="eastAsia"/>
        </w:rPr>
        <w:t>とする．マシン</w:t>
      </w:r>
      <w:r w:rsidRPr="00213398">
        <w:rPr>
          <w:position w:val="-6"/>
        </w:rPr>
        <w:object w:dxaOrig="240" w:dyaOrig="200" w14:anchorId="3CAC6AF9">
          <v:shape id="_x0000_i1029" type="#_x0000_t75" style="width:12.75pt;height:9.75pt" o:ole="">
            <v:imagedata r:id="rId13" o:title=""/>
          </v:shape>
          <o:OLEObject Type="Embed" ProgID="Equation.3" ShapeID="_x0000_i1029" DrawAspect="Content" ObjectID="_1543331890" r:id="rId14"/>
        </w:object>
      </w:r>
      <w:r>
        <w:rPr>
          <w:rFonts w:hint="eastAsia"/>
        </w:rPr>
        <w:t>の処理速度を</w:t>
      </w:r>
      <w:r w:rsidRPr="00213398">
        <w:rPr>
          <w:position w:val="-10"/>
        </w:rPr>
        <w:object w:dxaOrig="500" w:dyaOrig="300" w14:anchorId="3D90A3AE">
          <v:shape id="_x0000_i1030" type="#_x0000_t75" style="width:24pt;height:15pt" o:ole="">
            <v:imagedata r:id="rId15" o:title=""/>
          </v:shape>
          <o:OLEObject Type="Embed" ProgID="Equation.3" ShapeID="_x0000_i1030" DrawAspect="Content" ObjectID="_1543331891" r:id="rId16"/>
        </w:object>
      </w:r>
      <w:r>
        <w:rPr>
          <w:rFonts w:hint="eastAsia"/>
        </w:rPr>
        <w:t>，タスク</w:t>
      </w:r>
      <w:r w:rsidRPr="00213398">
        <w:rPr>
          <w:position w:val="-10"/>
        </w:rPr>
        <w:object w:dxaOrig="640" w:dyaOrig="300" w14:anchorId="70E42027">
          <v:shape id="_x0000_i1031" type="#_x0000_t75" style="width:33.75pt;height:15pt" o:ole="">
            <v:imagedata r:id="rId17" o:title=""/>
          </v:shape>
          <o:OLEObject Type="Embed" ProgID="Equation.3" ShapeID="_x0000_i1031" DrawAspect="Content" ObjectID="_1543331892" r:id="rId18"/>
        </w:object>
      </w:r>
      <w:r>
        <w:rPr>
          <w:rFonts w:hint="eastAsia"/>
        </w:rPr>
        <w:t>の処理量を</w:t>
      </w:r>
      <w:r w:rsidRPr="00213398">
        <w:rPr>
          <w:position w:val="-10"/>
        </w:rPr>
        <w:object w:dxaOrig="660" w:dyaOrig="300" w14:anchorId="7AB25F1E">
          <v:shape id="_x0000_i1032" type="#_x0000_t75" style="width:33.75pt;height:15pt" o:ole="">
            <v:imagedata r:id="rId19" o:title=""/>
          </v:shape>
          <o:OLEObject Type="Embed" ProgID="Equation.3" ShapeID="_x0000_i1032" DrawAspect="Content" ObjectID="_1543331893" r:id="rId20"/>
        </w:object>
      </w:r>
      <w:r>
        <w:rPr>
          <w:rFonts w:hint="eastAsia"/>
        </w:rPr>
        <w:t>とする．タスク</w:t>
      </w:r>
      <w:r w:rsidRPr="00213398">
        <w:rPr>
          <w:position w:val="-10"/>
        </w:rPr>
        <w:object w:dxaOrig="640" w:dyaOrig="300" w14:anchorId="27F7F1EB">
          <v:shape id="_x0000_i1033" type="#_x0000_t75" style="width:33.75pt;height:15pt" o:ole="">
            <v:imagedata r:id="rId21" o:title=""/>
          </v:shape>
          <o:OLEObject Type="Embed" ProgID="Equation.3" ShapeID="_x0000_i1033" DrawAspect="Content" ObjectID="_1543331894" r:id="rId22"/>
        </w:object>
      </w:r>
      <w:r>
        <w:rPr>
          <w:rFonts w:hint="eastAsia"/>
        </w:rPr>
        <w:t>がマシン</w:t>
      </w:r>
      <w:r w:rsidRPr="00213398">
        <w:rPr>
          <w:position w:val="-6"/>
        </w:rPr>
        <w:object w:dxaOrig="240" w:dyaOrig="200" w14:anchorId="6E088D20">
          <v:shape id="_x0000_i1034" type="#_x0000_t75" style="width:12.75pt;height:9.75pt" o:ole="">
            <v:imagedata r:id="rId23" o:title=""/>
          </v:shape>
          <o:OLEObject Type="Embed" ProgID="Equation.3" ShapeID="_x0000_i1034" DrawAspect="Content" ObjectID="_1543331895" r:id="rId24"/>
        </w:object>
      </w:r>
      <w:r>
        <w:rPr>
          <w:rFonts w:hint="eastAsia"/>
        </w:rPr>
        <w:t>で処理されるときの処理時間は</w:t>
      </w:r>
    </w:p>
    <w:p w14:paraId="1CCC69AE" w14:textId="77777777" w:rsidR="0034603D" w:rsidRDefault="0034603D" w:rsidP="0034603D">
      <w:pPr>
        <w:spacing w:line="340" w:lineRule="exact"/>
        <w:ind w:firstLineChars="4" w:firstLine="8"/>
        <w:jc w:val="right"/>
      </w:pPr>
      <w:r w:rsidRPr="00213398">
        <w:rPr>
          <w:position w:val="-10"/>
        </w:rPr>
        <w:object w:dxaOrig="2160" w:dyaOrig="320" w14:anchorId="591AECC6">
          <v:shape id="_x0000_i1035" type="#_x0000_t75" style="width:108pt;height:15pt" o:ole="">
            <v:imagedata r:id="rId25" o:title=""/>
          </v:shape>
          <o:OLEObject Type="Embed" ProgID="Equation.3" ShapeID="_x0000_i1035" DrawAspect="Content" ObjectID="_1543331896" r:id="rId26"/>
        </w:object>
      </w:r>
      <w:r>
        <w:rPr>
          <w:rFonts w:hint="eastAsia"/>
        </w:rPr>
        <w:t xml:space="preserve">　　　</w:t>
      </w:r>
      <w:r>
        <w:t xml:space="preserve"> </w:t>
      </w:r>
      <w:r>
        <w:rPr>
          <w:rFonts w:hint="eastAsia"/>
        </w:rPr>
        <w:t xml:space="preserve">　　　　　　　　　　</w:t>
      </w:r>
      <w:r>
        <w:t>(1)</w:t>
      </w:r>
    </w:p>
    <w:p w14:paraId="68FF05C2" w14:textId="77777777" w:rsidR="0034603D" w:rsidRDefault="0034603D" w:rsidP="0034603D">
      <w:pPr>
        <w:spacing w:line="340" w:lineRule="exact"/>
      </w:pPr>
      <w:r>
        <w:rPr>
          <w:rFonts w:hint="eastAsia"/>
        </w:rPr>
        <w:t>である．マシン</w:t>
      </w:r>
      <w:r w:rsidRPr="00213398">
        <w:rPr>
          <w:position w:val="-6"/>
        </w:rPr>
        <w:object w:dxaOrig="240" w:dyaOrig="200" w14:anchorId="78FA5459">
          <v:shape id="_x0000_i1036" type="#_x0000_t75" style="width:12.75pt;height:9.75pt" o:ole="">
            <v:imagedata r:id="rId27" o:title=""/>
          </v:shape>
          <o:OLEObject Type="Embed" ProgID="Equation.3" ShapeID="_x0000_i1036" DrawAspect="Content" ObjectID="_1543331897" r:id="rId28"/>
        </w:object>
      </w:r>
      <w:r>
        <w:rPr>
          <w:rFonts w:hint="eastAsia"/>
        </w:rPr>
        <w:t>の容量を</w:t>
      </w:r>
      <w:r w:rsidRPr="00213398">
        <w:rPr>
          <w:position w:val="-10"/>
        </w:rPr>
        <w:object w:dxaOrig="500" w:dyaOrig="300" w14:anchorId="3682D42B">
          <v:shape id="_x0000_i1037" type="#_x0000_t75" style="width:24pt;height:15pt" o:ole="">
            <v:imagedata r:id="rId29" o:title=""/>
          </v:shape>
          <o:OLEObject Type="Embed" ProgID="Equation.3" ShapeID="_x0000_i1037" DrawAspect="Content" ObjectID="_1543331898" r:id="rId30"/>
        </w:object>
      </w:r>
      <w:r>
        <w:rPr>
          <w:rFonts w:hint="eastAsia"/>
        </w:rPr>
        <w:t>，タスク</w:t>
      </w:r>
      <w:r w:rsidRPr="00213398">
        <w:rPr>
          <w:position w:val="-10"/>
        </w:rPr>
        <w:object w:dxaOrig="600" w:dyaOrig="300" w14:anchorId="54123695">
          <v:shape id="_x0000_i1038" type="#_x0000_t75" style="width:30.75pt;height:15pt" o:ole="">
            <v:imagedata r:id="rId31" o:title=""/>
          </v:shape>
          <o:OLEObject Type="Embed" ProgID="Equation.3" ShapeID="_x0000_i1038" DrawAspect="Content" ObjectID="_1543331899" r:id="rId32"/>
        </w:object>
      </w:r>
      <w:r>
        <w:rPr>
          <w:rFonts w:hint="eastAsia"/>
        </w:rPr>
        <w:t>の処理に必要なマシン容量を</w:t>
      </w:r>
      <w:r w:rsidRPr="00213398">
        <w:rPr>
          <w:position w:val="-10"/>
        </w:rPr>
        <w:object w:dxaOrig="640" w:dyaOrig="300" w14:anchorId="59C4DE79">
          <v:shape id="_x0000_i1039" type="#_x0000_t75" style="width:33.75pt;height:15pt" o:ole="">
            <v:imagedata r:id="rId33" o:title=""/>
          </v:shape>
          <o:OLEObject Type="Embed" ProgID="Equation.3" ShapeID="_x0000_i1039" DrawAspect="Content" ObjectID="_1543331900" r:id="rId34"/>
        </w:object>
      </w:r>
      <w:r>
        <w:rPr>
          <w:rFonts w:hint="eastAsia"/>
        </w:rPr>
        <w:t>とする．もし</w:t>
      </w:r>
    </w:p>
    <w:p w14:paraId="1A8CE39B" w14:textId="77777777" w:rsidR="0034603D" w:rsidRDefault="0034603D" w:rsidP="0034603D">
      <w:pPr>
        <w:spacing w:line="340" w:lineRule="exact"/>
        <w:jc w:val="right"/>
      </w:pPr>
      <w:r w:rsidRPr="00213398">
        <w:rPr>
          <w:position w:val="-10"/>
        </w:rPr>
        <w:object w:dxaOrig="1300" w:dyaOrig="300" w14:anchorId="7097BAD2">
          <v:shape id="_x0000_i1040" type="#_x0000_t75" style="width:64.5pt;height:15pt" o:ole="">
            <v:imagedata r:id="rId35" o:title=""/>
          </v:shape>
          <o:OLEObject Type="Embed" ProgID="Equation.3" ShapeID="_x0000_i1040" DrawAspect="Content" ObjectID="_1543331901" r:id="rId36"/>
        </w:object>
      </w:r>
      <w:r>
        <w:rPr>
          <w:rFonts w:hint="eastAsia"/>
        </w:rPr>
        <w:t xml:space="preserve">　　　　　</w:t>
      </w:r>
      <w:r>
        <w:t xml:space="preserve"> </w:t>
      </w:r>
      <w:r>
        <w:rPr>
          <w:rFonts w:hint="eastAsia"/>
        </w:rPr>
        <w:t xml:space="preserve">　　　　　　　　　　</w:t>
      </w:r>
      <w:r>
        <w:t>(2)</w:t>
      </w:r>
    </w:p>
    <w:p w14:paraId="2A047C04" w14:textId="77777777" w:rsidR="0034603D" w:rsidRDefault="0034603D" w:rsidP="0034603D">
      <w:pPr>
        <w:spacing w:line="340" w:lineRule="exact"/>
      </w:pPr>
      <w:r>
        <w:rPr>
          <w:rFonts w:hint="eastAsia"/>
        </w:rPr>
        <w:t>なら，タスク</w:t>
      </w:r>
      <w:r w:rsidRPr="00213398">
        <w:rPr>
          <w:position w:val="-10"/>
        </w:rPr>
        <w:object w:dxaOrig="640" w:dyaOrig="300" w14:anchorId="07E6F597">
          <v:shape id="_x0000_i1041" type="#_x0000_t75" style="width:33.75pt;height:15pt" o:ole="">
            <v:imagedata r:id="rId37" o:title=""/>
          </v:shape>
          <o:OLEObject Type="Embed" ProgID="Equation.3" ShapeID="_x0000_i1041" DrawAspect="Content" ObjectID="_1543331902" r:id="rId38"/>
        </w:object>
      </w:r>
      <w:r>
        <w:rPr>
          <w:rFonts w:hint="eastAsia"/>
        </w:rPr>
        <w:t>はマシン</w:t>
      </w:r>
      <w:r w:rsidRPr="00213398">
        <w:rPr>
          <w:position w:val="-6"/>
        </w:rPr>
        <w:object w:dxaOrig="240" w:dyaOrig="200" w14:anchorId="42685987">
          <v:shape id="_x0000_i1042" type="#_x0000_t75" style="width:12.75pt;height:9.75pt" o:ole="">
            <v:imagedata r:id="rId39" o:title=""/>
          </v:shape>
          <o:OLEObject Type="Embed" ProgID="Equation.3" ShapeID="_x0000_i1042" DrawAspect="Content" ObjectID="_1543331903" r:id="rId40"/>
        </w:object>
      </w:r>
      <w:r>
        <w:rPr>
          <w:rFonts w:hint="eastAsia"/>
        </w:rPr>
        <w:t>に割当てることができない．タスク</w:t>
      </w:r>
      <w:r w:rsidRPr="00213398">
        <w:rPr>
          <w:position w:val="-10"/>
        </w:rPr>
        <w:object w:dxaOrig="640" w:dyaOrig="300" w14:anchorId="383F684F">
          <v:shape id="_x0000_i1043" type="#_x0000_t75" style="width:33.75pt;height:15pt" o:ole="">
            <v:imagedata r:id="rId41" o:title=""/>
          </v:shape>
          <o:OLEObject Type="Embed" ProgID="Equation.3" ShapeID="_x0000_i1043" DrawAspect="Content" ObjectID="_1543331904" r:id="rId42"/>
        </w:object>
      </w:r>
      <w:r>
        <w:rPr>
          <w:rFonts w:hint="eastAsia"/>
        </w:rPr>
        <w:t>の処理完了時刻を</w:t>
      </w:r>
      <w:r w:rsidRPr="00213398">
        <w:rPr>
          <w:position w:val="-10"/>
        </w:rPr>
        <w:object w:dxaOrig="680" w:dyaOrig="300" w14:anchorId="7391777D">
          <v:shape id="_x0000_i1044" type="#_x0000_t75" style="width:34.5pt;height:15pt" o:ole="">
            <v:imagedata r:id="rId43" o:title=""/>
          </v:shape>
          <o:OLEObject Type="Embed" ProgID="Equation.3" ShapeID="_x0000_i1044" DrawAspect="Content" ObjectID="_1543331905" r:id="rId44"/>
        </w:object>
      </w:r>
      <w:r>
        <w:rPr>
          <w:rFonts w:hint="eastAsia"/>
        </w:rPr>
        <w:t>とすると，すべてのジョブの処理が完了する時刻</w:t>
      </w:r>
      <w:r w:rsidRPr="00213398">
        <w:rPr>
          <w:position w:val="-4"/>
        </w:rPr>
        <w:object w:dxaOrig="240" w:dyaOrig="240" w14:anchorId="2EA1D99E">
          <v:shape id="_x0000_i1045" type="#_x0000_t75" style="width:12.75pt;height:12.75pt" o:ole="">
            <v:imagedata r:id="rId45" o:title=""/>
          </v:shape>
          <o:OLEObject Type="Embed" ProgID="Equation.3" ShapeID="_x0000_i1045" DrawAspect="Content" ObjectID="_1543331906" r:id="rId46"/>
        </w:object>
      </w:r>
      <w:r>
        <w:rPr>
          <w:rFonts w:hint="eastAsia"/>
        </w:rPr>
        <w:t>は，すべてのタスクの処理が完了する時刻</w:t>
      </w:r>
    </w:p>
    <w:p w14:paraId="09165C9B" w14:textId="77777777" w:rsidR="0034603D" w:rsidRDefault="0034603D" w:rsidP="0034603D">
      <w:pPr>
        <w:jc w:val="right"/>
      </w:pPr>
      <w:r w:rsidRPr="00213398">
        <w:rPr>
          <w:position w:val="-22"/>
        </w:rPr>
        <w:object w:dxaOrig="1600" w:dyaOrig="440" w14:anchorId="122648C2">
          <v:shape id="_x0000_i1046" type="#_x0000_t75" style="width:81pt;height:21.75pt" o:ole="">
            <v:imagedata r:id="rId47" o:title=""/>
          </v:shape>
          <o:OLEObject Type="Embed" ProgID="Equation.3" ShapeID="_x0000_i1046" DrawAspect="Content" ObjectID="_1543331907" r:id="rId48"/>
        </w:object>
      </w:r>
      <w:r>
        <w:rPr>
          <w:rFonts w:hint="eastAsia"/>
        </w:rPr>
        <w:t xml:space="preserve">　　　　　　　　　　　　　　　</w:t>
      </w:r>
      <w:r>
        <w:t xml:space="preserve"> (3)</w:t>
      </w:r>
    </w:p>
    <w:p w14:paraId="39EB4DCC" w14:textId="77777777" w:rsidR="0034603D" w:rsidRDefault="0034603D" w:rsidP="0034603D">
      <w:r>
        <w:rPr>
          <w:rFonts w:hint="eastAsia"/>
        </w:rPr>
        <w:t>となる．このとき，対象とするスケジューリング問題は「評価値</w:t>
      </w:r>
      <w:r>
        <w:t>(3)</w:t>
      </w:r>
      <w:r>
        <w:rPr>
          <w:rFonts w:hint="eastAsia"/>
        </w:rPr>
        <w:t>，すなわち，すべてのジョブの中で最も遅い処理完了時刻</w:t>
      </w:r>
      <w:r w:rsidRPr="00213398">
        <w:rPr>
          <w:position w:val="-4"/>
        </w:rPr>
        <w:object w:dxaOrig="240" w:dyaOrig="240" w14:anchorId="61C20374">
          <v:shape id="_x0000_i1047" type="#_x0000_t75" style="width:12.75pt;height:12.75pt" o:ole="">
            <v:imagedata r:id="rId49" o:title=""/>
          </v:shape>
          <o:OLEObject Type="Embed" ProgID="Equation.3" ShapeID="_x0000_i1047" DrawAspect="Content" ObjectID="_1543331908" r:id="rId50"/>
        </w:object>
      </w:r>
      <w:r>
        <w:rPr>
          <w:rFonts w:hint="eastAsia"/>
        </w:rPr>
        <w:t>が最早となるように，すべてのタスクについて処理マシンとそのマシンでの処理開始時刻を決めること」となる．</w:t>
      </w:r>
    </w:p>
    <w:p w14:paraId="13145A63" w14:textId="77777777" w:rsidR="0034603D" w:rsidRDefault="0034603D" w:rsidP="0034603D"/>
    <w:p w14:paraId="0EDC4230" w14:textId="77777777" w:rsidR="0034603D" w:rsidRDefault="0034603D" w:rsidP="0034603D"/>
    <w:p w14:paraId="32E3E416" w14:textId="77777777" w:rsidR="0034603D" w:rsidRDefault="0034603D" w:rsidP="0034603D"/>
    <w:p w14:paraId="6BB1DFC1" w14:textId="77777777" w:rsidR="0034603D" w:rsidRDefault="0034603D" w:rsidP="0034603D"/>
    <w:p w14:paraId="21E1DF0F" w14:textId="77777777" w:rsidR="0034603D" w:rsidRDefault="0034603D" w:rsidP="0034603D"/>
    <w:p w14:paraId="7137044F" w14:textId="77777777" w:rsidR="0034603D" w:rsidRDefault="0034603D" w:rsidP="0034603D"/>
    <w:p w14:paraId="66AD3DF0" w14:textId="77777777" w:rsidR="0034603D" w:rsidRDefault="0034603D" w:rsidP="0034603D"/>
    <w:p w14:paraId="1F2E081E" w14:textId="77777777" w:rsidR="0034603D" w:rsidRDefault="0034603D" w:rsidP="0034603D"/>
    <w:p w14:paraId="43FA17E7" w14:textId="77777777" w:rsidR="0034603D" w:rsidRDefault="0034603D" w:rsidP="0034603D"/>
    <w:p w14:paraId="6C73CAD0" w14:textId="77777777" w:rsidR="0034603D" w:rsidRDefault="0034603D" w:rsidP="0034603D"/>
    <w:p w14:paraId="31387BDC" w14:textId="77777777" w:rsidR="0034603D" w:rsidRDefault="0034603D" w:rsidP="0034603D"/>
    <w:p w14:paraId="5EF468C8" w14:textId="77777777" w:rsidR="0034603D" w:rsidRDefault="0034603D" w:rsidP="0034603D"/>
    <w:p w14:paraId="6164B3E5" w14:textId="77777777" w:rsidR="0034603D" w:rsidRDefault="0034603D" w:rsidP="0034603D"/>
    <w:p w14:paraId="6F563FF7" w14:textId="77777777" w:rsidR="0034603D" w:rsidRDefault="0034603D" w:rsidP="0034603D">
      <w:pPr>
        <w:jc w:val="center"/>
      </w:pPr>
      <w:r>
        <w:rPr>
          <w:rFonts w:hint="eastAsia"/>
        </w:rPr>
        <w:t>図</w:t>
      </w:r>
      <w:r>
        <w:t>2.1</w:t>
      </w:r>
      <w:r>
        <w:rPr>
          <w:rFonts w:hint="eastAsia"/>
        </w:rPr>
        <w:t xml:space="preserve">　グリッド環境</w:t>
      </w:r>
    </w:p>
    <w:p w14:paraId="5AE0D686" w14:textId="77777777" w:rsidR="0034603D" w:rsidRDefault="0034603D" w:rsidP="0034603D"/>
    <w:p w14:paraId="7E92ACD1" w14:textId="77777777" w:rsidR="0034603D" w:rsidRDefault="0034603D" w:rsidP="0034603D"/>
    <w:p w14:paraId="5BFCBB78" w14:textId="77777777" w:rsidR="0034603D" w:rsidRDefault="0034603D" w:rsidP="0034603D"/>
    <w:p w14:paraId="09B0DA04" w14:textId="77777777" w:rsidR="0034603D" w:rsidRDefault="0034603D" w:rsidP="0034603D"/>
    <w:p w14:paraId="60A882C0" w14:textId="77777777" w:rsidR="0034603D" w:rsidRDefault="0034603D" w:rsidP="0034603D"/>
    <w:p w14:paraId="3BACDB8A" w14:textId="77777777" w:rsidR="0034603D" w:rsidRDefault="0034603D" w:rsidP="0034603D">
      <w:pPr>
        <w:rPr>
          <w:sz w:val="24"/>
          <w:szCs w:val="24"/>
        </w:rPr>
      </w:pPr>
      <w:r>
        <w:rPr>
          <w:sz w:val="24"/>
        </w:rPr>
        <w:lastRenderedPageBreak/>
        <w:t>3</w:t>
      </w:r>
      <w:r>
        <w:rPr>
          <w:rFonts w:hint="eastAsia"/>
          <w:sz w:val="24"/>
        </w:rPr>
        <w:t>．</w:t>
      </w:r>
      <w:r>
        <w:rPr>
          <w:sz w:val="24"/>
          <w:szCs w:val="24"/>
        </w:rPr>
        <w:t>ACO</w:t>
      </w:r>
      <w:r>
        <w:rPr>
          <w:rFonts w:hint="eastAsia"/>
          <w:sz w:val="24"/>
          <w:szCs w:val="24"/>
        </w:rPr>
        <w:t>の適用</w:t>
      </w:r>
    </w:p>
    <w:p w14:paraId="716F042A" w14:textId="77777777" w:rsidR="0034603D" w:rsidRDefault="0034603D" w:rsidP="0034603D">
      <w:pPr>
        <w:rPr>
          <w:szCs w:val="21"/>
        </w:rPr>
      </w:pPr>
    </w:p>
    <w:p w14:paraId="4AFFA097" w14:textId="77777777" w:rsidR="0034603D" w:rsidRDefault="0034603D" w:rsidP="0034603D">
      <w:r>
        <w:rPr>
          <w:szCs w:val="21"/>
        </w:rPr>
        <w:t>3.1</w:t>
      </w:r>
      <w:r>
        <w:rPr>
          <w:rFonts w:hint="eastAsia"/>
          <w:szCs w:val="21"/>
        </w:rPr>
        <w:t xml:space="preserve">　</w:t>
      </w:r>
      <w:r>
        <w:t>ACO</w:t>
      </w:r>
      <w:r>
        <w:rPr>
          <w:rFonts w:hint="eastAsia"/>
        </w:rPr>
        <w:t>適用の概要</w:t>
      </w:r>
    </w:p>
    <w:p w14:paraId="4BC098E5" w14:textId="77777777" w:rsidR="0034603D" w:rsidRDefault="0034603D" w:rsidP="0034603D">
      <w:pPr>
        <w:ind w:firstLineChars="100" w:firstLine="210"/>
      </w:pPr>
      <w:r>
        <w:t>ACO</w:t>
      </w:r>
      <w:r>
        <w:rPr>
          <w:rFonts w:hint="eastAsia"/>
        </w:rPr>
        <w:t>は，組み合わせ最適化手法の一つで，アリがフェロモンに基づいて餌を探索する行動を模した多点探索法である．解候補の空間をノード空間とし，複数のアリエージェントが，ノード上に蓄積されたフェロモン量をたよりに最適解の探索を行う．フェロモンはアリが探索した解の評価に応じてノード空間に散布され，蓄積されるフェロモン量は変化する．このことによって，高評価の解が選択されやすくなる．複数のアリによる解の探索とフェロモンの散布を</w:t>
      </w:r>
      <w:r>
        <w:t>1</w:t>
      </w:r>
      <w:r>
        <w:rPr>
          <w:rFonts w:hint="eastAsia"/>
        </w:rPr>
        <w:t>サイクルとし，あらかじめ設定しておいたサイクル数だけ繰り返す．</w:t>
      </w:r>
    </w:p>
    <w:p w14:paraId="36B67371" w14:textId="77777777" w:rsidR="0034603D" w:rsidRDefault="0034603D" w:rsidP="0034603D">
      <w:pPr>
        <w:ind w:firstLineChars="100" w:firstLine="210"/>
        <w:rPr>
          <w:spacing w:val="2"/>
        </w:rPr>
      </w:pPr>
      <w:r>
        <w:rPr>
          <w:rFonts w:hint="eastAsia"/>
        </w:rPr>
        <w:t>スケジューリング問題に</w:t>
      </w:r>
      <w:r>
        <w:t>ACO</w:t>
      </w:r>
      <w:r>
        <w:rPr>
          <w:rFonts w:hint="eastAsia"/>
        </w:rPr>
        <w:t>を適用するときの基本的考え方はつぎのとおりである．まず，解候補を表現するノード空間として，ジョブ内</w:t>
      </w:r>
      <w:r>
        <w:rPr>
          <w:rFonts w:hint="eastAsia"/>
          <w:spacing w:val="2"/>
        </w:rPr>
        <w:t>先行制約を踏まえたジョブ内タスクの処理順を決めるノード空間</w:t>
      </w:r>
      <w:r>
        <w:rPr>
          <w:rFonts w:hint="eastAsia"/>
        </w:rPr>
        <w:t>（処理順ノード空間）</w:t>
      </w:r>
      <w:r>
        <w:rPr>
          <w:rFonts w:hint="eastAsia"/>
          <w:spacing w:val="2"/>
        </w:rPr>
        <w:t>，処理順を踏まえてガントチャートへのすべてのタスクの配置順を決めるノード空間（配置順ノード空間），容量制約を考慮してすべてのタスクに対して割当てマシンを決めるノード空間（割当てノード空間）を準備する．処理順ノード空間と割当てノード空間の数は</w:t>
      </w:r>
      <w:r w:rsidRPr="00213398">
        <w:rPr>
          <w:spacing w:val="2"/>
          <w:position w:val="-6"/>
        </w:rPr>
        <w:object w:dxaOrig="220" w:dyaOrig="260" w14:anchorId="6B0B7632">
          <v:shape id="_x0000_i1048" type="#_x0000_t75" style="width:11.25pt;height:13.5pt" o:ole="">
            <v:imagedata r:id="rId51" o:title=""/>
          </v:shape>
          <o:OLEObject Type="Embed" ProgID="Equation.3" ShapeID="_x0000_i1048" DrawAspect="Content" ObjectID="_1543331909" r:id="rId52"/>
        </w:object>
      </w:r>
      <w:r>
        <w:rPr>
          <w:rFonts w:hint="eastAsia"/>
          <w:spacing w:val="2"/>
        </w:rPr>
        <w:t>（ジョブ数），配置順ノード空間の数は</w:t>
      </w:r>
      <w:r>
        <w:rPr>
          <w:spacing w:val="2"/>
        </w:rPr>
        <w:t>1</w:t>
      </w:r>
      <w:r>
        <w:rPr>
          <w:rFonts w:hint="eastAsia"/>
          <w:spacing w:val="2"/>
        </w:rPr>
        <w:t>とする．そして，ガントチャート上に先行制約を考慮してタスクを前詰め配置し，各タスクの処理開始時刻を得るものとする．</w:t>
      </w:r>
    </w:p>
    <w:p w14:paraId="10777F42" w14:textId="77777777" w:rsidR="0034603D" w:rsidRDefault="0034603D" w:rsidP="0034603D"/>
    <w:p w14:paraId="5359CC36" w14:textId="77777777" w:rsidR="0034603D" w:rsidRDefault="0034603D" w:rsidP="0034603D">
      <w:pPr>
        <w:rPr>
          <w:spacing w:val="2"/>
          <w:szCs w:val="21"/>
        </w:rPr>
      </w:pPr>
      <w:r>
        <w:rPr>
          <w:szCs w:val="21"/>
        </w:rPr>
        <w:t>3.2</w:t>
      </w:r>
      <w:r>
        <w:rPr>
          <w:rFonts w:hint="eastAsia"/>
          <w:szCs w:val="21"/>
        </w:rPr>
        <w:t xml:space="preserve">　処理</w:t>
      </w:r>
      <w:r>
        <w:rPr>
          <w:rFonts w:hint="eastAsia"/>
          <w:spacing w:val="2"/>
          <w:szCs w:val="21"/>
        </w:rPr>
        <w:t>順ノード空間</w:t>
      </w:r>
    </w:p>
    <w:p w14:paraId="36FC072A" w14:textId="77777777" w:rsidR="0034603D" w:rsidRDefault="0034603D" w:rsidP="0034603D">
      <w:pPr>
        <w:wordWrap w:val="0"/>
        <w:spacing w:line="360" w:lineRule="exact"/>
        <w:rPr>
          <w:spacing w:val="2"/>
        </w:rPr>
      </w:pPr>
      <w:r>
        <w:rPr>
          <w:rFonts w:hint="eastAsia"/>
          <w:spacing w:val="2"/>
        </w:rPr>
        <w:t xml:space="preserve">　</w:t>
      </w:r>
      <w:r>
        <w:rPr>
          <w:rFonts w:hint="eastAsia"/>
        </w:rPr>
        <w:t>まず，ジョブ内</w:t>
      </w:r>
      <w:r>
        <w:rPr>
          <w:rFonts w:hint="eastAsia"/>
          <w:spacing w:val="2"/>
        </w:rPr>
        <w:t>先行制約を踏まえたジョブ内タスクの処理順を決める</w:t>
      </w:r>
      <w:r>
        <w:rPr>
          <w:rFonts w:hint="eastAsia"/>
        </w:rPr>
        <w:t>処理順ノード空間の構成について記す．</w:t>
      </w:r>
      <w:r>
        <w:rPr>
          <w:rFonts w:hint="eastAsia"/>
          <w:spacing w:val="2"/>
        </w:rPr>
        <w:t>各ジョブの</w:t>
      </w:r>
      <w:r>
        <w:rPr>
          <w:rFonts w:hint="eastAsia"/>
        </w:rPr>
        <w:t>処理順</w:t>
      </w:r>
      <w:r>
        <w:rPr>
          <w:rFonts w:hint="eastAsia"/>
          <w:spacing w:val="2"/>
        </w:rPr>
        <w:t>ノード空間は，図</w:t>
      </w:r>
      <w:r>
        <w:rPr>
          <w:spacing w:val="2"/>
        </w:rPr>
        <w:t>3.1</w:t>
      </w:r>
      <w:r>
        <w:rPr>
          <w:rFonts w:hint="eastAsia"/>
          <w:spacing w:val="2"/>
        </w:rPr>
        <w:t>に示すようなノード空間で，ジョブ</w:t>
      </w:r>
      <w:r w:rsidRPr="00213398">
        <w:rPr>
          <w:spacing w:val="2"/>
          <w:position w:val="-10"/>
        </w:rPr>
        <w:object w:dxaOrig="180" w:dyaOrig="280" w14:anchorId="31C23C13">
          <v:shape id="_x0000_i1049" type="#_x0000_t75" style="width:9pt;height:14.25pt" o:ole="">
            <v:imagedata r:id="rId53" o:title=""/>
          </v:shape>
          <o:OLEObject Type="Embed" ProgID="Equation.3" ShapeID="_x0000_i1049" DrawAspect="Content" ObjectID="_1543331910" r:id="rId54"/>
        </w:object>
      </w:r>
      <w:r>
        <w:rPr>
          <w:rFonts w:hint="eastAsia"/>
          <w:spacing w:val="2"/>
        </w:rPr>
        <w:t>におけるノード</w:t>
      </w:r>
      <w:r w:rsidRPr="00213398">
        <w:rPr>
          <w:spacing w:val="2"/>
          <w:position w:val="-10"/>
        </w:rPr>
        <w:object w:dxaOrig="600" w:dyaOrig="300" w14:anchorId="03876B90">
          <v:shape id="_x0000_i1050" type="#_x0000_t75" style="width:30.75pt;height:15pt" o:ole="">
            <v:imagedata r:id="rId55" o:title=""/>
          </v:shape>
          <o:OLEObject Type="Embed" ProgID="Equation.3" ShapeID="_x0000_i1050" DrawAspect="Content" ObjectID="_1543331911" r:id="rId56"/>
        </w:object>
      </w:r>
      <w:r>
        <w:rPr>
          <w:rFonts w:hint="eastAsia"/>
          <w:spacing w:val="2"/>
        </w:rPr>
        <w:t>は，</w:t>
      </w:r>
      <w:r w:rsidRPr="00213398">
        <w:rPr>
          <w:spacing w:val="2"/>
          <w:position w:val="-10"/>
        </w:rPr>
        <w:object w:dxaOrig="240" w:dyaOrig="300" w14:anchorId="7D3631CD">
          <v:shape id="_x0000_i1051" type="#_x0000_t75" style="width:12.75pt;height:15pt" o:ole="">
            <v:imagedata r:id="rId57" o:title=""/>
          </v:shape>
          <o:OLEObject Type="Embed" ProgID="Equation.3" ShapeID="_x0000_i1051" DrawAspect="Content" ObjectID="_1543331912" r:id="rId58"/>
        </w:object>
      </w:r>
      <w:r>
        <w:rPr>
          <w:rFonts w:hint="eastAsia"/>
          <w:spacing w:val="2"/>
        </w:rPr>
        <w:t>番目に割当てられるタスクが</w:t>
      </w:r>
      <w:r w:rsidRPr="00213398">
        <w:rPr>
          <w:position w:val="-10"/>
        </w:rPr>
        <w:object w:dxaOrig="660" w:dyaOrig="300" w14:anchorId="2321720C">
          <v:shape id="_x0000_i1052" type="#_x0000_t75" style="width:33.75pt;height:15pt" o:ole="">
            <v:imagedata r:id="rId59" o:title=""/>
          </v:shape>
          <o:OLEObject Type="Embed" ProgID="Equation.3" ShapeID="_x0000_i1052" DrawAspect="Content" ObjectID="_1543331913" r:id="rId60"/>
        </w:object>
      </w:r>
      <w:r>
        <w:rPr>
          <w:rFonts w:hint="eastAsia"/>
          <w:spacing w:val="2"/>
        </w:rPr>
        <w:t>であることを意味する．したがって，</w:t>
      </w:r>
      <w:r>
        <w:rPr>
          <w:rFonts w:hint="eastAsia"/>
          <w:spacing w:val="2"/>
          <w:szCs w:val="21"/>
        </w:rPr>
        <w:t>順序</w:t>
      </w:r>
      <w:r>
        <w:rPr>
          <w:rFonts w:hint="eastAsia"/>
          <w:spacing w:val="2"/>
        </w:rPr>
        <w:t>ノード空間は</w:t>
      </w:r>
      <w:r w:rsidRPr="00213398">
        <w:rPr>
          <w:spacing w:val="2"/>
          <w:position w:val="-10"/>
        </w:rPr>
        <w:object w:dxaOrig="1160" w:dyaOrig="300" w14:anchorId="5520F17A">
          <v:shape id="_x0000_i1053" type="#_x0000_t75" style="width:58.5pt;height:15pt" o:ole="">
            <v:imagedata r:id="rId61" o:title=""/>
          </v:shape>
          <o:OLEObject Type="Embed" ProgID="Equation.3" ShapeID="_x0000_i1053" DrawAspect="Content" ObjectID="_1543331914" r:id="rId62"/>
        </w:object>
      </w:r>
      <w:r>
        <w:rPr>
          <w:rFonts w:hint="eastAsia"/>
          <w:spacing w:val="2"/>
        </w:rPr>
        <w:t>の正方形の空間となる．なお，一度選択されたタスク番号は，それ以降の処理において，選択候補から除外する．また，アリが選択できるのは，先行制約を満たすタスク番号のみである．</w:t>
      </w:r>
    </w:p>
    <w:p w14:paraId="7DAB9E09" w14:textId="77777777" w:rsidR="0034603D" w:rsidRDefault="0034603D" w:rsidP="0034603D">
      <w:pPr>
        <w:wordWrap w:val="0"/>
        <w:rPr>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742"/>
        <w:gridCol w:w="742"/>
        <w:gridCol w:w="742"/>
        <w:gridCol w:w="611"/>
        <w:gridCol w:w="742"/>
        <w:gridCol w:w="611"/>
        <w:gridCol w:w="742"/>
      </w:tblGrid>
      <w:tr w:rsidR="0034603D" w14:paraId="65D4CC12" w14:textId="77777777" w:rsidTr="00297681">
        <w:trPr>
          <w:jc w:val="center"/>
        </w:trPr>
        <w:tc>
          <w:tcPr>
            <w:tcW w:w="530" w:type="dxa"/>
            <w:tcBorders>
              <w:top w:val="nil"/>
              <w:left w:val="nil"/>
              <w:bottom w:val="nil"/>
              <w:right w:val="nil"/>
            </w:tcBorders>
          </w:tcPr>
          <w:p w14:paraId="3BDABFEC" w14:textId="77777777" w:rsidR="0034603D" w:rsidRDefault="0034603D" w:rsidP="00297681">
            <w:pPr>
              <w:rPr>
                <w:spacing w:val="2"/>
              </w:rPr>
            </w:pPr>
          </w:p>
        </w:tc>
        <w:tc>
          <w:tcPr>
            <w:tcW w:w="530" w:type="dxa"/>
            <w:tcBorders>
              <w:top w:val="nil"/>
              <w:left w:val="nil"/>
              <w:bottom w:val="nil"/>
              <w:right w:val="nil"/>
            </w:tcBorders>
          </w:tcPr>
          <w:p w14:paraId="520195ED"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21E19318" w14:textId="77777777" w:rsidR="0034603D" w:rsidRDefault="0034603D" w:rsidP="00297681">
            <w:pPr>
              <w:wordWrap w:val="0"/>
              <w:jc w:val="center"/>
              <w:rPr>
                <w:spacing w:val="2"/>
              </w:rPr>
            </w:pPr>
            <w:r>
              <w:rPr>
                <w:rFonts w:hint="eastAsia"/>
                <w:spacing w:val="2"/>
              </w:rPr>
              <w:t>処理順序</w:t>
            </w:r>
          </w:p>
        </w:tc>
      </w:tr>
      <w:tr w:rsidR="0034603D" w14:paraId="5FF50F33" w14:textId="77777777" w:rsidTr="00297681">
        <w:trPr>
          <w:jc w:val="center"/>
        </w:trPr>
        <w:tc>
          <w:tcPr>
            <w:tcW w:w="530" w:type="dxa"/>
            <w:tcBorders>
              <w:top w:val="nil"/>
              <w:left w:val="nil"/>
              <w:bottom w:val="nil"/>
              <w:right w:val="nil"/>
            </w:tcBorders>
          </w:tcPr>
          <w:p w14:paraId="2FA5ABE7" w14:textId="77777777" w:rsidR="0034603D" w:rsidRDefault="0034603D" w:rsidP="00297681">
            <w:pPr>
              <w:rPr>
                <w:spacing w:val="2"/>
              </w:rPr>
            </w:pPr>
          </w:p>
        </w:tc>
        <w:tc>
          <w:tcPr>
            <w:tcW w:w="530" w:type="dxa"/>
            <w:tcBorders>
              <w:top w:val="nil"/>
              <w:left w:val="nil"/>
              <w:bottom w:val="nil"/>
              <w:right w:val="nil"/>
            </w:tcBorders>
          </w:tcPr>
          <w:p w14:paraId="01C07CD6"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081CEE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1EEB0708"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39796E3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0286D3B6" w14:textId="77777777" w:rsidR="0034603D" w:rsidRDefault="0034603D" w:rsidP="00297681">
            <w:pPr>
              <w:wordWrap w:val="0"/>
              <w:jc w:val="center"/>
              <w:rPr>
                <w:spacing w:val="2"/>
              </w:rPr>
            </w:pPr>
            <w:r w:rsidRPr="00213398">
              <w:rPr>
                <w:spacing w:val="2"/>
                <w:position w:val="-10"/>
              </w:rPr>
              <w:object w:dxaOrig="240" w:dyaOrig="300" w14:anchorId="6BDCBB38">
                <v:shape id="_x0000_i1054" type="#_x0000_t75" style="width:12.75pt;height:15pt" o:ole="">
                  <v:imagedata r:id="rId63" o:title=""/>
                </v:shape>
                <o:OLEObject Type="Embed" ProgID="Equation.3" ShapeID="_x0000_i1054" DrawAspect="Content" ObjectID="_1543331915" r:id="rId64"/>
              </w:object>
            </w:r>
          </w:p>
        </w:tc>
        <w:tc>
          <w:tcPr>
            <w:tcW w:w="611" w:type="dxa"/>
            <w:tcBorders>
              <w:top w:val="nil"/>
              <w:left w:val="nil"/>
              <w:bottom w:val="single" w:sz="4" w:space="0" w:color="auto"/>
              <w:right w:val="nil"/>
            </w:tcBorders>
            <w:hideMark/>
          </w:tcPr>
          <w:p w14:paraId="09748D6A"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5761DA00" w14:textId="77777777" w:rsidR="0034603D" w:rsidRDefault="0034603D" w:rsidP="00297681">
            <w:pPr>
              <w:rPr>
                <w:spacing w:val="2"/>
              </w:rPr>
            </w:pPr>
            <w:r w:rsidRPr="00213398">
              <w:rPr>
                <w:spacing w:val="2"/>
                <w:position w:val="-10"/>
              </w:rPr>
              <w:object w:dxaOrig="520" w:dyaOrig="300" w14:anchorId="0E0754C0">
                <v:shape id="_x0000_i1055" type="#_x0000_t75" style="width:26.25pt;height:15pt" o:ole="">
                  <v:imagedata r:id="rId65" o:title=""/>
                </v:shape>
                <o:OLEObject Type="Embed" ProgID="Equation.3" ShapeID="_x0000_i1055" DrawAspect="Content" ObjectID="_1543331916" r:id="rId66"/>
              </w:object>
            </w:r>
          </w:p>
        </w:tc>
      </w:tr>
      <w:tr w:rsidR="0034603D" w14:paraId="02B4A94D" w14:textId="77777777" w:rsidTr="00297681">
        <w:trPr>
          <w:jc w:val="center"/>
        </w:trPr>
        <w:tc>
          <w:tcPr>
            <w:tcW w:w="530" w:type="dxa"/>
            <w:vMerge w:val="restart"/>
            <w:tcBorders>
              <w:top w:val="nil"/>
              <w:left w:val="nil"/>
              <w:bottom w:val="nil"/>
              <w:right w:val="nil"/>
            </w:tcBorders>
            <w:vAlign w:val="center"/>
            <w:hideMark/>
          </w:tcPr>
          <w:p w14:paraId="575506F2" w14:textId="77777777" w:rsidR="0034603D" w:rsidRDefault="0034603D" w:rsidP="00297681">
            <w:pPr>
              <w:wordWrap w:val="0"/>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3F84F92"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18119631"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5BB9CE8"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397F589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5761FF9"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7FB5771C"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6FA75D56" w14:textId="77777777" w:rsidR="0034603D" w:rsidRDefault="0034603D" w:rsidP="00297681">
            <w:pPr>
              <w:wordWrap w:val="0"/>
              <w:jc w:val="center"/>
              <w:rPr>
                <w:spacing w:val="2"/>
              </w:rPr>
            </w:pPr>
            <w:r>
              <w:rPr>
                <w:spacing w:val="2"/>
              </w:rPr>
              <w:t>1</w:t>
            </w:r>
          </w:p>
        </w:tc>
      </w:tr>
      <w:tr w:rsidR="0034603D" w14:paraId="375001AA" w14:textId="77777777" w:rsidTr="00297681">
        <w:trPr>
          <w:jc w:val="center"/>
        </w:trPr>
        <w:tc>
          <w:tcPr>
            <w:tcW w:w="0" w:type="auto"/>
            <w:vMerge/>
            <w:tcBorders>
              <w:top w:val="nil"/>
              <w:left w:val="nil"/>
              <w:bottom w:val="nil"/>
              <w:right w:val="nil"/>
            </w:tcBorders>
            <w:vAlign w:val="center"/>
            <w:hideMark/>
          </w:tcPr>
          <w:p w14:paraId="67CFA8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4839CD9"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825023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D268C4"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190A2C4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6516A0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C5E286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73419DCF" w14:textId="77777777" w:rsidR="0034603D" w:rsidRDefault="0034603D" w:rsidP="00297681">
            <w:pPr>
              <w:wordWrap w:val="0"/>
              <w:jc w:val="center"/>
              <w:rPr>
                <w:spacing w:val="2"/>
              </w:rPr>
            </w:pPr>
            <w:r>
              <w:rPr>
                <w:spacing w:val="2"/>
              </w:rPr>
              <w:t>2</w:t>
            </w:r>
          </w:p>
        </w:tc>
      </w:tr>
      <w:tr w:rsidR="0034603D" w14:paraId="4E3F24E8" w14:textId="77777777" w:rsidTr="00297681">
        <w:trPr>
          <w:jc w:val="center"/>
        </w:trPr>
        <w:tc>
          <w:tcPr>
            <w:tcW w:w="0" w:type="auto"/>
            <w:vMerge/>
            <w:tcBorders>
              <w:top w:val="nil"/>
              <w:left w:val="nil"/>
              <w:bottom w:val="nil"/>
              <w:right w:val="nil"/>
            </w:tcBorders>
            <w:vAlign w:val="center"/>
            <w:hideMark/>
          </w:tcPr>
          <w:p w14:paraId="135CAD2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56B7533" w14:textId="77777777" w:rsidR="0034603D" w:rsidRDefault="0034603D" w:rsidP="00297681">
            <w:pPr>
              <w:wordWrap w:val="0"/>
              <w:jc w:val="center"/>
              <w:rPr>
                <w:spacing w:val="2"/>
              </w:rPr>
            </w:pPr>
            <w:r w:rsidRPr="00213398">
              <w:rPr>
                <w:spacing w:val="2"/>
                <w:position w:val="-6"/>
              </w:rPr>
              <w:object w:dxaOrig="120" w:dyaOrig="279" w14:anchorId="4A4AF189">
                <v:shape id="_x0000_i1056" type="#_x0000_t75" style="width:6.75pt;height:15pt" o:ole="">
                  <v:imagedata r:id="rId67" o:title=""/>
                </v:shape>
                <o:OLEObject Type="Embed" ProgID="Equation.3" ShapeID="_x0000_i1056" DrawAspect="Content" ObjectID="_1543331917" r:id="rId68"/>
              </w:object>
            </w:r>
          </w:p>
          <w:p w14:paraId="667C2308" w14:textId="77777777" w:rsidR="0034603D" w:rsidRDefault="0034603D" w:rsidP="00297681">
            <w:pPr>
              <w:wordWrap w:val="0"/>
              <w:jc w:val="center"/>
              <w:rPr>
                <w:spacing w:val="2"/>
              </w:rPr>
            </w:pPr>
            <w:r w:rsidRPr="00213398">
              <w:rPr>
                <w:spacing w:val="2"/>
                <w:position w:val="-6"/>
              </w:rPr>
              <w:object w:dxaOrig="220" w:dyaOrig="220" w14:anchorId="3820FFEB">
                <v:shape id="_x0000_i1057" type="#_x0000_t75" style="width:11.25pt;height:11.25pt" o:ole="">
                  <v:imagedata r:id="rId69" o:title=""/>
                </v:shape>
                <o:OLEObject Type="Embed" ProgID="Equation.3" ShapeID="_x0000_i1057" DrawAspect="Content" ObjectID="_1543331918" r:id="rId70"/>
              </w:object>
            </w:r>
          </w:p>
          <w:p w14:paraId="4358CD43" w14:textId="77777777" w:rsidR="0034603D" w:rsidRDefault="0034603D" w:rsidP="00297681">
            <w:pPr>
              <w:wordWrap w:val="0"/>
              <w:jc w:val="center"/>
              <w:rPr>
                <w:spacing w:val="2"/>
              </w:rPr>
            </w:pPr>
            <w:r w:rsidRPr="00213398">
              <w:rPr>
                <w:spacing w:val="2"/>
                <w:position w:val="-6"/>
              </w:rPr>
              <w:object w:dxaOrig="120" w:dyaOrig="279" w14:anchorId="6506AA78">
                <v:shape id="_x0000_i1058" type="#_x0000_t75" style="width:6.75pt;height:15pt" o:ole="">
                  <v:imagedata r:id="rId67" o:title=""/>
                </v:shape>
                <o:OLEObject Type="Embed" ProgID="Equation.3" ShapeID="_x0000_i1058" DrawAspect="Content" ObjectID="_1543331919" r:id="rId71"/>
              </w:object>
            </w:r>
          </w:p>
        </w:tc>
        <w:tc>
          <w:tcPr>
            <w:tcW w:w="610" w:type="dxa"/>
            <w:tcBorders>
              <w:top w:val="nil"/>
              <w:left w:val="single" w:sz="4" w:space="0" w:color="auto"/>
              <w:bottom w:val="nil"/>
              <w:right w:val="nil"/>
            </w:tcBorders>
            <w:hideMark/>
          </w:tcPr>
          <w:p w14:paraId="40C757A2" w14:textId="77777777" w:rsidR="0034603D" w:rsidRDefault="0034603D" w:rsidP="00297681">
            <w:pPr>
              <w:wordWrap w:val="0"/>
              <w:jc w:val="center"/>
              <w:rPr>
                <w:spacing w:val="2"/>
              </w:rPr>
            </w:pPr>
            <w:r w:rsidRPr="00213398">
              <w:rPr>
                <w:spacing w:val="2"/>
                <w:position w:val="-6"/>
              </w:rPr>
              <w:object w:dxaOrig="120" w:dyaOrig="279" w14:anchorId="4BC69E1A">
                <v:shape id="_x0000_i1059" type="#_x0000_t75" style="width:6.75pt;height:15pt" o:ole="">
                  <v:imagedata r:id="rId67" o:title=""/>
                </v:shape>
                <o:OLEObject Type="Embed" ProgID="Equation.3" ShapeID="_x0000_i1059" DrawAspect="Content" ObjectID="_1543331920" r:id="rId72"/>
              </w:object>
            </w:r>
          </w:p>
          <w:p w14:paraId="3A79C8F4" w14:textId="77777777" w:rsidR="0034603D" w:rsidRDefault="0034603D" w:rsidP="00297681">
            <w:pPr>
              <w:wordWrap w:val="0"/>
              <w:jc w:val="center"/>
              <w:rPr>
                <w:spacing w:val="2"/>
              </w:rPr>
            </w:pPr>
            <w:r w:rsidRPr="00213398">
              <w:rPr>
                <w:spacing w:val="2"/>
                <w:position w:val="-6"/>
              </w:rPr>
              <w:object w:dxaOrig="220" w:dyaOrig="220" w14:anchorId="1DAC237D">
                <v:shape id="_x0000_i1060" type="#_x0000_t75" style="width:11.25pt;height:11.25pt" o:ole="">
                  <v:imagedata r:id="rId73" o:title=""/>
                </v:shape>
                <o:OLEObject Type="Embed" ProgID="Equation.3" ShapeID="_x0000_i1060" DrawAspect="Content" ObjectID="_1543331921" r:id="rId74"/>
              </w:object>
            </w:r>
          </w:p>
          <w:p w14:paraId="6D1F1014" w14:textId="77777777" w:rsidR="0034603D" w:rsidRDefault="0034603D" w:rsidP="00297681">
            <w:pPr>
              <w:wordWrap w:val="0"/>
              <w:jc w:val="center"/>
              <w:rPr>
                <w:spacing w:val="2"/>
              </w:rPr>
            </w:pPr>
            <w:r w:rsidRPr="00213398">
              <w:rPr>
                <w:spacing w:val="2"/>
                <w:position w:val="-6"/>
              </w:rPr>
              <w:object w:dxaOrig="120" w:dyaOrig="279" w14:anchorId="6FDA364B">
                <v:shape id="_x0000_i1061" type="#_x0000_t75" style="width:6.75pt;height:15pt" o:ole="">
                  <v:imagedata r:id="rId67" o:title=""/>
                </v:shape>
                <o:OLEObject Type="Embed" ProgID="Equation.3" ShapeID="_x0000_i1061" DrawAspect="Content" ObjectID="_1543331922" r:id="rId75"/>
              </w:object>
            </w:r>
          </w:p>
        </w:tc>
        <w:tc>
          <w:tcPr>
            <w:tcW w:w="611" w:type="dxa"/>
            <w:tcBorders>
              <w:top w:val="nil"/>
              <w:left w:val="nil"/>
              <w:bottom w:val="nil"/>
              <w:right w:val="nil"/>
            </w:tcBorders>
            <w:hideMark/>
          </w:tcPr>
          <w:p w14:paraId="5BB8CE7E" w14:textId="77777777" w:rsidR="0034603D" w:rsidRDefault="0034603D" w:rsidP="00297681">
            <w:pPr>
              <w:wordWrap w:val="0"/>
              <w:jc w:val="center"/>
              <w:rPr>
                <w:spacing w:val="2"/>
              </w:rPr>
            </w:pPr>
            <w:r w:rsidRPr="00213398">
              <w:rPr>
                <w:spacing w:val="2"/>
                <w:position w:val="-6"/>
              </w:rPr>
              <w:object w:dxaOrig="120" w:dyaOrig="279" w14:anchorId="2161CAD1">
                <v:shape id="_x0000_i1062" type="#_x0000_t75" style="width:6.75pt;height:15pt" o:ole="">
                  <v:imagedata r:id="rId67" o:title=""/>
                </v:shape>
                <o:OLEObject Type="Embed" ProgID="Equation.3" ShapeID="_x0000_i1062" DrawAspect="Content" ObjectID="_1543331923" r:id="rId76"/>
              </w:object>
            </w:r>
          </w:p>
          <w:p w14:paraId="5BD6A218" w14:textId="77777777" w:rsidR="0034603D" w:rsidRDefault="0034603D" w:rsidP="00297681">
            <w:pPr>
              <w:wordWrap w:val="0"/>
              <w:jc w:val="center"/>
              <w:rPr>
                <w:spacing w:val="2"/>
              </w:rPr>
            </w:pPr>
            <w:r w:rsidRPr="00213398">
              <w:rPr>
                <w:spacing w:val="2"/>
                <w:position w:val="-6"/>
              </w:rPr>
              <w:object w:dxaOrig="220" w:dyaOrig="220" w14:anchorId="3FAE793C">
                <v:shape id="_x0000_i1063" type="#_x0000_t75" style="width:11.25pt;height:11.25pt" o:ole="">
                  <v:imagedata r:id="rId77" o:title=""/>
                </v:shape>
                <o:OLEObject Type="Embed" ProgID="Equation.3" ShapeID="_x0000_i1063" DrawAspect="Content" ObjectID="_1543331924" r:id="rId78"/>
              </w:object>
            </w:r>
          </w:p>
          <w:p w14:paraId="54156941" w14:textId="77777777" w:rsidR="0034603D" w:rsidRDefault="0034603D" w:rsidP="00297681">
            <w:pPr>
              <w:wordWrap w:val="0"/>
              <w:jc w:val="center"/>
              <w:rPr>
                <w:spacing w:val="2"/>
              </w:rPr>
            </w:pPr>
            <w:r w:rsidRPr="00213398">
              <w:rPr>
                <w:spacing w:val="2"/>
                <w:position w:val="-6"/>
              </w:rPr>
              <w:object w:dxaOrig="120" w:dyaOrig="279" w14:anchorId="236DCD50">
                <v:shape id="_x0000_i1064" type="#_x0000_t75" style="width:6.75pt;height:15pt" o:ole="">
                  <v:imagedata r:id="rId67" o:title=""/>
                </v:shape>
                <o:OLEObject Type="Embed" ProgID="Equation.3" ShapeID="_x0000_i1064" DrawAspect="Content" ObjectID="_1543331925" r:id="rId79"/>
              </w:object>
            </w:r>
          </w:p>
        </w:tc>
        <w:tc>
          <w:tcPr>
            <w:tcW w:w="611" w:type="dxa"/>
            <w:tcBorders>
              <w:top w:val="nil"/>
              <w:left w:val="nil"/>
              <w:bottom w:val="nil"/>
              <w:right w:val="nil"/>
            </w:tcBorders>
          </w:tcPr>
          <w:p w14:paraId="5473CA17" w14:textId="77777777" w:rsidR="0034603D" w:rsidRDefault="0034603D" w:rsidP="00297681">
            <w:pPr>
              <w:wordWrap w:val="0"/>
              <w:rPr>
                <w:spacing w:val="2"/>
              </w:rPr>
            </w:pPr>
          </w:p>
          <w:p w14:paraId="791CA846"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5B70700D" w14:textId="77777777" w:rsidR="0034603D" w:rsidRDefault="0034603D" w:rsidP="00297681">
            <w:pPr>
              <w:wordWrap w:val="0"/>
              <w:jc w:val="center"/>
              <w:rPr>
                <w:spacing w:val="2"/>
              </w:rPr>
            </w:pPr>
            <w:r w:rsidRPr="00213398">
              <w:rPr>
                <w:spacing w:val="2"/>
                <w:position w:val="-6"/>
              </w:rPr>
              <w:object w:dxaOrig="120" w:dyaOrig="279" w14:anchorId="466A39B9">
                <v:shape id="_x0000_i1065" type="#_x0000_t75" style="width:6.75pt;height:15pt" o:ole="">
                  <v:imagedata r:id="rId67" o:title=""/>
                </v:shape>
                <o:OLEObject Type="Embed" ProgID="Equation.3" ShapeID="_x0000_i1065" DrawAspect="Content" ObjectID="_1543331926" r:id="rId80"/>
              </w:object>
            </w:r>
          </w:p>
          <w:p w14:paraId="03878ED9" w14:textId="77777777" w:rsidR="0034603D" w:rsidRDefault="0034603D" w:rsidP="00297681">
            <w:pPr>
              <w:wordWrap w:val="0"/>
              <w:jc w:val="center"/>
              <w:rPr>
                <w:spacing w:val="2"/>
              </w:rPr>
            </w:pPr>
            <w:r w:rsidRPr="00213398">
              <w:rPr>
                <w:spacing w:val="2"/>
                <w:position w:val="-6"/>
              </w:rPr>
              <w:object w:dxaOrig="220" w:dyaOrig="220" w14:anchorId="743548DE">
                <v:shape id="_x0000_i1066" type="#_x0000_t75" style="width:11.25pt;height:11.25pt" o:ole="">
                  <v:imagedata r:id="rId81" o:title=""/>
                </v:shape>
                <o:OLEObject Type="Embed" ProgID="Equation.3" ShapeID="_x0000_i1066" DrawAspect="Content" ObjectID="_1543331927" r:id="rId82"/>
              </w:object>
            </w:r>
          </w:p>
          <w:p w14:paraId="027FD26F" w14:textId="77777777" w:rsidR="0034603D" w:rsidRDefault="0034603D" w:rsidP="00297681">
            <w:pPr>
              <w:wordWrap w:val="0"/>
              <w:jc w:val="center"/>
              <w:rPr>
                <w:spacing w:val="2"/>
              </w:rPr>
            </w:pPr>
            <w:r w:rsidRPr="00213398">
              <w:rPr>
                <w:spacing w:val="2"/>
                <w:position w:val="-6"/>
              </w:rPr>
              <w:object w:dxaOrig="120" w:dyaOrig="279" w14:anchorId="3B39649C">
                <v:shape id="_x0000_i1067" type="#_x0000_t75" style="width:6.75pt;height:15pt" o:ole="">
                  <v:imagedata r:id="rId67" o:title=""/>
                </v:shape>
                <o:OLEObject Type="Embed" ProgID="Equation.3" ShapeID="_x0000_i1067" DrawAspect="Content" ObjectID="_1543331928" r:id="rId83"/>
              </w:object>
            </w:r>
          </w:p>
        </w:tc>
        <w:tc>
          <w:tcPr>
            <w:tcW w:w="611" w:type="dxa"/>
            <w:tcBorders>
              <w:top w:val="nil"/>
              <w:left w:val="nil"/>
              <w:bottom w:val="nil"/>
              <w:right w:val="nil"/>
            </w:tcBorders>
          </w:tcPr>
          <w:p w14:paraId="7CB89741" w14:textId="77777777" w:rsidR="0034603D" w:rsidRDefault="0034603D" w:rsidP="00297681">
            <w:pPr>
              <w:wordWrap w:val="0"/>
              <w:rPr>
                <w:spacing w:val="2"/>
              </w:rPr>
            </w:pPr>
          </w:p>
          <w:p w14:paraId="508F9BE4"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305C4D60" w14:textId="77777777" w:rsidR="0034603D" w:rsidRDefault="0034603D" w:rsidP="00297681">
            <w:pPr>
              <w:wordWrap w:val="0"/>
              <w:jc w:val="center"/>
              <w:rPr>
                <w:spacing w:val="2"/>
              </w:rPr>
            </w:pPr>
            <w:r w:rsidRPr="00213398">
              <w:rPr>
                <w:spacing w:val="2"/>
                <w:position w:val="-6"/>
              </w:rPr>
              <w:object w:dxaOrig="120" w:dyaOrig="279" w14:anchorId="23D5872C">
                <v:shape id="_x0000_i1068" type="#_x0000_t75" style="width:6.75pt;height:15pt" o:ole="">
                  <v:imagedata r:id="rId67" o:title=""/>
                </v:shape>
                <o:OLEObject Type="Embed" ProgID="Equation.3" ShapeID="_x0000_i1068" DrawAspect="Content" ObjectID="_1543331929" r:id="rId84"/>
              </w:object>
            </w:r>
          </w:p>
          <w:p w14:paraId="601123A8" w14:textId="77777777" w:rsidR="0034603D" w:rsidRDefault="0034603D" w:rsidP="00297681">
            <w:pPr>
              <w:wordWrap w:val="0"/>
              <w:jc w:val="center"/>
              <w:rPr>
                <w:spacing w:val="2"/>
              </w:rPr>
            </w:pPr>
            <w:r w:rsidRPr="00213398">
              <w:rPr>
                <w:spacing w:val="2"/>
                <w:position w:val="-6"/>
              </w:rPr>
              <w:object w:dxaOrig="220" w:dyaOrig="220" w14:anchorId="51AF55EF">
                <v:shape id="_x0000_i1069" type="#_x0000_t75" style="width:11.25pt;height:11.25pt" o:ole="">
                  <v:imagedata r:id="rId85" o:title=""/>
                </v:shape>
                <o:OLEObject Type="Embed" ProgID="Equation.3" ShapeID="_x0000_i1069" DrawAspect="Content" ObjectID="_1543331930" r:id="rId86"/>
              </w:object>
            </w:r>
          </w:p>
          <w:p w14:paraId="0C91BE53" w14:textId="77777777" w:rsidR="0034603D" w:rsidRDefault="0034603D" w:rsidP="00297681">
            <w:pPr>
              <w:wordWrap w:val="0"/>
              <w:jc w:val="center"/>
              <w:rPr>
                <w:spacing w:val="2"/>
              </w:rPr>
            </w:pPr>
            <w:r w:rsidRPr="00213398">
              <w:rPr>
                <w:spacing w:val="2"/>
                <w:position w:val="-6"/>
              </w:rPr>
              <w:object w:dxaOrig="120" w:dyaOrig="279" w14:anchorId="4E809F72">
                <v:shape id="_x0000_i1070" type="#_x0000_t75" style="width:6.75pt;height:15pt" o:ole="">
                  <v:imagedata r:id="rId67" o:title=""/>
                </v:shape>
                <o:OLEObject Type="Embed" ProgID="Equation.3" ShapeID="_x0000_i1070" DrawAspect="Content" ObjectID="_1543331931" r:id="rId87"/>
              </w:object>
            </w:r>
          </w:p>
        </w:tc>
      </w:tr>
      <w:tr w:rsidR="0034603D" w14:paraId="34A7313F" w14:textId="77777777" w:rsidTr="00297681">
        <w:trPr>
          <w:jc w:val="center"/>
        </w:trPr>
        <w:tc>
          <w:tcPr>
            <w:tcW w:w="0" w:type="auto"/>
            <w:vMerge/>
            <w:tcBorders>
              <w:top w:val="nil"/>
              <w:left w:val="nil"/>
              <w:bottom w:val="nil"/>
              <w:right w:val="nil"/>
            </w:tcBorders>
            <w:vAlign w:val="center"/>
            <w:hideMark/>
          </w:tcPr>
          <w:p w14:paraId="6777BF4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77F30A2B" w14:textId="77777777" w:rsidR="0034603D" w:rsidRDefault="0034603D" w:rsidP="00297681">
            <w:pPr>
              <w:wordWrap w:val="0"/>
              <w:jc w:val="center"/>
              <w:rPr>
                <w:spacing w:val="2"/>
              </w:rPr>
            </w:pPr>
            <w:r w:rsidRPr="00213398">
              <w:rPr>
                <w:spacing w:val="2"/>
                <w:position w:val="-10"/>
              </w:rPr>
              <w:object w:dxaOrig="520" w:dyaOrig="300" w14:anchorId="3771A84A">
                <v:shape id="_x0000_i1071" type="#_x0000_t75" style="width:26.25pt;height:15pt" o:ole="">
                  <v:imagedata r:id="rId88" o:title=""/>
                </v:shape>
                <o:OLEObject Type="Embed" ProgID="Equation.3" ShapeID="_x0000_i1071" DrawAspect="Content" ObjectID="_1543331932" r:id="rId89"/>
              </w:object>
            </w:r>
          </w:p>
        </w:tc>
        <w:tc>
          <w:tcPr>
            <w:tcW w:w="610" w:type="dxa"/>
            <w:tcBorders>
              <w:top w:val="nil"/>
              <w:left w:val="single" w:sz="4" w:space="0" w:color="auto"/>
              <w:bottom w:val="nil"/>
              <w:right w:val="nil"/>
            </w:tcBorders>
            <w:hideMark/>
          </w:tcPr>
          <w:p w14:paraId="41DA16F8" w14:textId="77777777" w:rsidR="0034603D" w:rsidRDefault="0034603D" w:rsidP="00297681">
            <w:pPr>
              <w:wordWrap w:val="0"/>
              <w:jc w:val="center"/>
              <w:rPr>
                <w:spacing w:val="2"/>
              </w:rPr>
            </w:pPr>
            <w:r w:rsidRPr="00213398">
              <w:rPr>
                <w:spacing w:val="2"/>
                <w:position w:val="-10"/>
              </w:rPr>
              <w:object w:dxaOrig="520" w:dyaOrig="300" w14:anchorId="1E51EA7D">
                <v:shape id="_x0000_i1072" type="#_x0000_t75" style="width:26.25pt;height:15pt" o:ole="">
                  <v:imagedata r:id="rId90" o:title=""/>
                </v:shape>
                <o:OLEObject Type="Embed" ProgID="Equation.3" ShapeID="_x0000_i1072" DrawAspect="Content" ObjectID="_1543331933" r:id="rId91"/>
              </w:object>
            </w:r>
          </w:p>
        </w:tc>
        <w:tc>
          <w:tcPr>
            <w:tcW w:w="611" w:type="dxa"/>
            <w:tcBorders>
              <w:top w:val="nil"/>
              <w:left w:val="nil"/>
              <w:bottom w:val="nil"/>
              <w:right w:val="nil"/>
            </w:tcBorders>
            <w:hideMark/>
          </w:tcPr>
          <w:p w14:paraId="66B011F7" w14:textId="77777777" w:rsidR="0034603D" w:rsidRDefault="0034603D" w:rsidP="00297681">
            <w:pPr>
              <w:wordWrap w:val="0"/>
              <w:jc w:val="center"/>
              <w:rPr>
                <w:spacing w:val="2"/>
              </w:rPr>
            </w:pPr>
            <w:r w:rsidRPr="00213398">
              <w:rPr>
                <w:spacing w:val="2"/>
                <w:position w:val="-10"/>
              </w:rPr>
              <w:object w:dxaOrig="520" w:dyaOrig="300" w14:anchorId="479D7B73">
                <v:shape id="_x0000_i1073" type="#_x0000_t75" style="width:26.25pt;height:15pt" o:ole="">
                  <v:imagedata r:id="rId92" o:title=""/>
                </v:shape>
                <o:OLEObject Type="Embed" ProgID="Equation.3" ShapeID="_x0000_i1073" DrawAspect="Content" ObjectID="_1543331934" r:id="rId93"/>
              </w:object>
            </w:r>
          </w:p>
        </w:tc>
        <w:tc>
          <w:tcPr>
            <w:tcW w:w="611" w:type="dxa"/>
            <w:tcBorders>
              <w:top w:val="nil"/>
              <w:left w:val="nil"/>
              <w:bottom w:val="nil"/>
              <w:right w:val="nil"/>
            </w:tcBorders>
            <w:hideMark/>
          </w:tcPr>
          <w:p w14:paraId="0BAE23D3"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32A10921" w14:textId="77777777" w:rsidR="0034603D" w:rsidRDefault="0034603D" w:rsidP="00297681">
            <w:pPr>
              <w:wordWrap w:val="0"/>
              <w:jc w:val="center"/>
              <w:rPr>
                <w:spacing w:val="2"/>
              </w:rPr>
            </w:pPr>
            <w:r w:rsidRPr="00213398">
              <w:rPr>
                <w:spacing w:val="2"/>
                <w:position w:val="-10"/>
              </w:rPr>
              <w:object w:dxaOrig="520" w:dyaOrig="300" w14:anchorId="7F95D3E6">
                <v:shape id="_x0000_i1074" type="#_x0000_t75" style="width:26.25pt;height:15pt" o:ole="">
                  <v:imagedata r:id="rId94" o:title=""/>
                </v:shape>
                <o:OLEObject Type="Embed" ProgID="Equation.3" ShapeID="_x0000_i1074" DrawAspect="Content" ObjectID="_1543331935" r:id="rId95"/>
              </w:object>
            </w:r>
          </w:p>
        </w:tc>
        <w:tc>
          <w:tcPr>
            <w:tcW w:w="611" w:type="dxa"/>
            <w:tcBorders>
              <w:top w:val="nil"/>
              <w:left w:val="nil"/>
              <w:bottom w:val="nil"/>
              <w:right w:val="nil"/>
            </w:tcBorders>
            <w:hideMark/>
          </w:tcPr>
          <w:p w14:paraId="66E808A8"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EA114C8" w14:textId="77777777" w:rsidR="0034603D" w:rsidRDefault="0034603D" w:rsidP="00297681">
            <w:pPr>
              <w:wordWrap w:val="0"/>
              <w:jc w:val="center"/>
              <w:rPr>
                <w:spacing w:val="2"/>
              </w:rPr>
            </w:pPr>
            <w:r w:rsidRPr="00213398">
              <w:rPr>
                <w:spacing w:val="2"/>
                <w:position w:val="-10"/>
              </w:rPr>
              <w:object w:dxaOrig="520" w:dyaOrig="300" w14:anchorId="31EF18B0">
                <v:shape id="_x0000_i1075" type="#_x0000_t75" style="width:26.25pt;height:15pt" o:ole="">
                  <v:imagedata r:id="rId96" o:title=""/>
                </v:shape>
                <o:OLEObject Type="Embed" ProgID="Equation.3" ShapeID="_x0000_i1075" DrawAspect="Content" ObjectID="_1543331936" r:id="rId97"/>
              </w:object>
            </w:r>
          </w:p>
        </w:tc>
      </w:tr>
    </w:tbl>
    <w:p w14:paraId="0D1909A5" w14:textId="77777777" w:rsidR="0034603D" w:rsidRDefault="0034603D" w:rsidP="0034603D">
      <w:pPr>
        <w:wordWrap w:val="0"/>
        <w:rPr>
          <w:spacing w:val="2"/>
        </w:rPr>
      </w:pPr>
    </w:p>
    <w:p w14:paraId="1493A48F" w14:textId="77777777" w:rsidR="0034603D" w:rsidRDefault="0034603D" w:rsidP="0034603D">
      <w:pPr>
        <w:spacing w:line="362" w:lineRule="exact"/>
        <w:jc w:val="center"/>
        <w:rPr>
          <w:spacing w:val="2"/>
        </w:rPr>
      </w:pPr>
      <w:r>
        <w:rPr>
          <w:rFonts w:hint="eastAsia"/>
          <w:spacing w:val="2"/>
        </w:rPr>
        <w:t>図</w:t>
      </w:r>
      <w:r>
        <w:rPr>
          <w:spacing w:val="2"/>
        </w:rPr>
        <w:t>3.1</w:t>
      </w:r>
      <w:r>
        <w:rPr>
          <w:rFonts w:hint="eastAsia"/>
          <w:spacing w:val="2"/>
        </w:rPr>
        <w:t xml:space="preserve">　ジョブ</w:t>
      </w:r>
      <w:r w:rsidRPr="00213398">
        <w:rPr>
          <w:spacing w:val="2"/>
          <w:position w:val="-10"/>
        </w:rPr>
        <w:object w:dxaOrig="180" w:dyaOrig="280" w14:anchorId="3C92F4C6">
          <v:shape id="_x0000_i1076" type="#_x0000_t75" style="width:9pt;height:14.25pt" o:ole="">
            <v:imagedata r:id="rId98" o:title=""/>
          </v:shape>
          <o:OLEObject Type="Embed" ProgID="Equation.3" ShapeID="_x0000_i1076" DrawAspect="Content" ObjectID="_1543331937" r:id="rId99"/>
        </w:object>
      </w:r>
      <w:r>
        <w:rPr>
          <w:rFonts w:hint="eastAsia"/>
          <w:spacing w:val="2"/>
        </w:rPr>
        <w:t>の処理順ノード空間</w:t>
      </w:r>
    </w:p>
    <w:p w14:paraId="7F1CBC77" w14:textId="77777777" w:rsidR="0034603D" w:rsidRDefault="0034603D" w:rsidP="0034603D">
      <w:pPr>
        <w:rPr>
          <w:spacing w:val="2"/>
        </w:rPr>
      </w:pPr>
    </w:p>
    <w:p w14:paraId="0C771C1E" w14:textId="77777777" w:rsidR="0034603D" w:rsidRDefault="0034603D" w:rsidP="0034603D">
      <w:pPr>
        <w:wordWrap w:val="0"/>
        <w:spacing w:line="320" w:lineRule="exact"/>
        <w:ind w:firstLineChars="100" w:firstLine="214"/>
        <w:rPr>
          <w:spacing w:val="2"/>
        </w:rPr>
      </w:pPr>
      <w:r>
        <w:rPr>
          <w:rFonts w:hint="eastAsia"/>
          <w:spacing w:val="2"/>
        </w:rPr>
        <w:t>アリが選択できるノードをタスク選択行列</w:t>
      </w:r>
      <w:r w:rsidRPr="00213398">
        <w:rPr>
          <w:spacing w:val="2"/>
          <w:position w:val="-10"/>
        </w:rPr>
        <w:object w:dxaOrig="980" w:dyaOrig="320" w14:anchorId="6CC52BCA">
          <v:shape id="_x0000_i1077" type="#_x0000_t75" style="width:48.75pt;height:15pt" o:ole="">
            <v:imagedata r:id="rId100" o:title=""/>
          </v:shape>
          <o:OLEObject Type="Embed" ProgID="Equation.3" ShapeID="_x0000_i1077" DrawAspect="Content" ObjectID="_1543331938" r:id="rId101"/>
        </w:object>
      </w:r>
      <w:r>
        <w:rPr>
          <w:rFonts w:hint="eastAsia"/>
          <w:spacing w:val="2"/>
        </w:rPr>
        <w:t>で表わす．たとえば，図</w:t>
      </w:r>
      <w:r>
        <w:rPr>
          <w:spacing w:val="2"/>
        </w:rPr>
        <w:t>3.2</w:t>
      </w:r>
      <w:r>
        <w:rPr>
          <w:rFonts w:hint="eastAsia"/>
          <w:spacing w:val="2"/>
        </w:rPr>
        <w:t>に示すようなジョブ</w:t>
      </w:r>
      <w:r w:rsidRPr="00213398">
        <w:rPr>
          <w:spacing w:val="2"/>
          <w:position w:val="-10"/>
        </w:rPr>
        <w:object w:dxaOrig="180" w:dyaOrig="280" w14:anchorId="632DD8BF">
          <v:shape id="_x0000_i1078" type="#_x0000_t75" style="width:9pt;height:14.25pt" o:ole="">
            <v:imagedata r:id="rId102" o:title=""/>
          </v:shape>
          <o:OLEObject Type="Embed" ProgID="Equation.3" ShapeID="_x0000_i1078" DrawAspect="Content" ObjectID="_1543331939" r:id="rId103"/>
        </w:object>
      </w:r>
      <w:r>
        <w:rPr>
          <w:rFonts w:hint="eastAsia"/>
          <w:spacing w:val="2"/>
        </w:rPr>
        <w:t>の先行制約を考える．</w:t>
      </w:r>
      <w:r>
        <w:rPr>
          <w:spacing w:val="2"/>
        </w:rPr>
        <w:t>6</w:t>
      </w:r>
      <w:r>
        <w:rPr>
          <w:rFonts w:hint="eastAsia"/>
          <w:spacing w:val="2"/>
        </w:rPr>
        <w:t>個のタスクが</w:t>
      </w:r>
      <w:r>
        <w:rPr>
          <w:spacing w:val="2"/>
        </w:rPr>
        <w:t>3</w:t>
      </w:r>
      <w:r>
        <w:rPr>
          <w:rFonts w:hint="eastAsia"/>
          <w:spacing w:val="2"/>
        </w:rPr>
        <w:t>層より構成されており，上下層のタスク間では先行制約が存在するが，同一層のタスク間では先行制約は存在しないものとする．</w:t>
      </w:r>
      <w:r>
        <w:rPr>
          <w:spacing w:val="2"/>
        </w:rPr>
        <w:t>GA</w:t>
      </w:r>
      <w:r>
        <w:rPr>
          <w:rFonts w:hint="eastAsia"/>
          <w:spacing w:val="2"/>
        </w:rPr>
        <w:t>，</w:t>
      </w:r>
      <w:r>
        <w:rPr>
          <w:spacing w:val="2"/>
        </w:rPr>
        <w:t>ACO</w:t>
      </w:r>
      <w:r>
        <w:rPr>
          <w:rFonts w:hint="eastAsia"/>
          <w:spacing w:val="2"/>
        </w:rPr>
        <w:t>などの多点探索法はこのような基本構成の繰り返しである．最初</w:t>
      </w:r>
      <w:ins w:id="0" w:author="大阪産業大学" w:date="2010-02-15T14:23:00Z">
        <w:r>
          <w:rPr>
            <w:rFonts w:hint="eastAsia"/>
            <w:spacing w:val="2"/>
          </w:rPr>
          <w:t>の</w:t>
        </w:r>
      </w:ins>
      <w:r>
        <w:rPr>
          <w:rFonts w:hint="eastAsia"/>
          <w:spacing w:val="2"/>
        </w:rPr>
        <w:t>タスク</w:t>
      </w:r>
      <w:ins w:id="1" w:author="大阪産業大学" w:date="2010-02-15T14:23:00Z">
        <w:r>
          <w:rPr>
            <w:rFonts w:hint="eastAsia"/>
            <w:spacing w:val="2"/>
          </w:rPr>
          <w:t>は</w:t>
        </w:r>
      </w:ins>
      <w:r w:rsidRPr="00213398">
        <w:rPr>
          <w:spacing w:val="2"/>
          <w:position w:val="-10"/>
        </w:rPr>
        <w:object w:dxaOrig="560" w:dyaOrig="300" w14:anchorId="70E0F4AB">
          <v:shape id="_x0000_i1079" type="#_x0000_t75" style="width:27pt;height:15pt" o:ole="">
            <v:imagedata r:id="rId104" o:title=""/>
          </v:shape>
          <o:OLEObject Type="Embed" ProgID="Equation.3" ShapeID="_x0000_i1079" DrawAspect="Content" ObjectID="_1543331940" r:id="rId105"/>
        </w:object>
      </w:r>
      <w:r>
        <w:rPr>
          <w:rFonts w:hint="eastAsia"/>
          <w:spacing w:val="2"/>
        </w:rPr>
        <w:t>のみが選択可能で，</w:t>
      </w:r>
      <w:r>
        <w:rPr>
          <w:spacing w:val="2"/>
        </w:rPr>
        <w:t>2</w:t>
      </w:r>
      <w:r>
        <w:rPr>
          <w:rFonts w:hint="eastAsia"/>
          <w:spacing w:val="2"/>
        </w:rPr>
        <w:t>番目から</w:t>
      </w:r>
      <w:r>
        <w:rPr>
          <w:spacing w:val="2"/>
        </w:rPr>
        <w:t>5</w:t>
      </w:r>
      <w:r>
        <w:rPr>
          <w:rFonts w:hint="eastAsia"/>
          <w:spacing w:val="2"/>
        </w:rPr>
        <w:t>番目まで</w:t>
      </w:r>
      <w:ins w:id="2" w:author="大阪産業大学" w:date="2010-02-15T14:23:00Z">
        <w:r>
          <w:rPr>
            <w:rFonts w:hint="eastAsia"/>
            <w:spacing w:val="2"/>
          </w:rPr>
          <w:t>のタスク</w:t>
        </w:r>
      </w:ins>
      <w:r>
        <w:rPr>
          <w:rFonts w:hint="eastAsia"/>
          <w:spacing w:val="2"/>
        </w:rPr>
        <w:t>としては</w:t>
      </w:r>
      <w:ins w:id="3" w:author="大阪産業大学" w:date="2010-02-15T14:16:00Z">
        <w:r w:rsidRPr="00213398">
          <w:rPr>
            <w:spacing w:val="2"/>
            <w:position w:val="-10"/>
          </w:rPr>
          <w:object w:dxaOrig="1499" w:dyaOrig="300" w14:anchorId="011749CC">
            <v:shape id="_x0000_i1080" type="#_x0000_t75" style="width:75pt;height:15pt" o:ole="">
              <v:imagedata r:id="rId106" o:title=""/>
            </v:shape>
            <o:OLEObject Type="Embed" ProgID="Equation.3" ShapeID="_x0000_i1080" DrawAspect="Content" ObjectID="_1543331941" r:id="rId107"/>
          </w:object>
        </w:r>
      </w:ins>
      <w:ins w:id="4" w:author="大阪産業大学" w:date="2010-02-15T14:17:00Z">
        <w:r>
          <w:rPr>
            <w:rFonts w:hint="eastAsia"/>
            <w:spacing w:val="2"/>
          </w:rPr>
          <w:t>のいずれかが選択可能</w:t>
        </w:r>
      </w:ins>
      <w:ins w:id="5" w:author="大阪産業大学" w:date="2010-02-15T14:23:00Z">
        <w:r>
          <w:rPr>
            <w:rFonts w:hint="eastAsia"/>
            <w:spacing w:val="2"/>
          </w:rPr>
          <w:t>，そして</w:t>
        </w:r>
      </w:ins>
      <w:ins w:id="6" w:author="大阪産業大学" w:date="2010-02-15T14:16:00Z">
        <w:r w:rsidRPr="00213398">
          <w:rPr>
            <w:spacing w:val="2"/>
            <w:position w:val="-10"/>
          </w:rPr>
          <w:object w:dxaOrig="1499" w:dyaOrig="300" w14:anchorId="7576CC61">
            <v:shape id="_x0000_i1081" type="#_x0000_t75" style="width:75pt;height:15pt" o:ole="">
              <v:imagedata r:id="rId108" o:title=""/>
            </v:shape>
            <o:OLEObject Type="Embed" ProgID="Equation.3" ShapeID="_x0000_i1081" DrawAspect="Content" ObjectID="_1543331942" r:id="rId109"/>
          </w:object>
        </w:r>
      </w:ins>
      <w:ins w:id="7" w:author="大阪産業大学" w:date="2010-02-15T14:19:00Z">
        <w:r>
          <w:rPr>
            <w:rFonts w:hint="eastAsia"/>
            <w:spacing w:val="2"/>
          </w:rPr>
          <w:t>が</w:t>
        </w:r>
      </w:ins>
      <w:ins w:id="8" w:author="大阪産業大学" w:date="2010-02-15T16:13:00Z">
        <w:r>
          <w:rPr>
            <w:rFonts w:hint="eastAsia"/>
            <w:spacing w:val="2"/>
          </w:rPr>
          <w:t>すべて</w:t>
        </w:r>
      </w:ins>
      <w:ins w:id="9" w:author="大阪産業大学" w:date="2010-02-15T14:19:00Z">
        <w:r>
          <w:rPr>
            <w:rFonts w:hint="eastAsia"/>
            <w:spacing w:val="2"/>
          </w:rPr>
          <w:t>選択された</w:t>
        </w:r>
      </w:ins>
      <w:ins w:id="10" w:author="大阪産業大学" w:date="2010-02-15T14:17:00Z">
        <w:r>
          <w:rPr>
            <w:rFonts w:hint="eastAsia"/>
            <w:spacing w:val="2"/>
          </w:rPr>
          <w:t>後</w:t>
        </w:r>
      </w:ins>
      <w:ins w:id="11" w:author="大阪産業大学" w:date="2010-02-15T14:19:00Z">
        <w:r>
          <w:rPr>
            <w:rFonts w:hint="eastAsia"/>
            <w:spacing w:val="2"/>
          </w:rPr>
          <w:t>に</w:t>
        </w:r>
      </w:ins>
      <w:ins w:id="12" w:author="大阪産業大学" w:date="2010-02-15T14:17:00Z">
        <w:r w:rsidRPr="00213398">
          <w:rPr>
            <w:spacing w:val="2"/>
            <w:position w:val="-10"/>
          </w:rPr>
          <w:object w:dxaOrig="600" w:dyaOrig="300" w14:anchorId="698BAB0F">
            <v:shape id="_x0000_i1082" type="#_x0000_t75" style="width:30.75pt;height:15pt" o:ole="">
              <v:imagedata r:id="rId110" o:title=""/>
            </v:shape>
            <o:OLEObject Type="Embed" ProgID="Equation.3" ShapeID="_x0000_i1082" DrawAspect="Content" ObjectID="_1543331943" r:id="rId111"/>
          </w:object>
        </w:r>
      </w:ins>
      <w:ins w:id="13" w:author="大阪産業大学" w:date="2010-02-15T14:18:00Z">
        <w:r>
          <w:rPr>
            <w:rFonts w:hint="eastAsia"/>
            <w:spacing w:val="2"/>
          </w:rPr>
          <w:t>が選択可能</w:t>
        </w:r>
      </w:ins>
      <w:r>
        <w:rPr>
          <w:rFonts w:hint="eastAsia"/>
          <w:spacing w:val="2"/>
        </w:rPr>
        <w:t>と</w:t>
      </w:r>
      <w:ins w:id="14" w:author="大阪産業大学" w:date="2010-02-15T14:18:00Z">
        <w:r>
          <w:rPr>
            <w:rFonts w:hint="eastAsia"/>
            <w:spacing w:val="2"/>
          </w:rPr>
          <w:t>す</w:t>
        </w:r>
      </w:ins>
      <w:ins w:id="15" w:author="大阪産業大学" w:date="2010-02-15T14:20:00Z">
        <w:r>
          <w:rPr>
            <w:rFonts w:hint="eastAsia"/>
            <w:spacing w:val="2"/>
          </w:rPr>
          <w:t>る．</w:t>
        </w:r>
      </w:ins>
    </w:p>
    <w:p w14:paraId="507E5A2D" w14:textId="77777777" w:rsidR="0034603D" w:rsidRDefault="0034603D" w:rsidP="0034603D">
      <w:pPr>
        <w:wordWrap w:val="0"/>
        <w:spacing w:line="320" w:lineRule="exact"/>
        <w:ind w:firstLineChars="100" w:firstLine="214"/>
        <w:rPr>
          <w:spacing w:val="2"/>
        </w:rPr>
      </w:pPr>
      <w:ins w:id="16" w:author="大阪産業大学" w:date="2010-02-15T14:20:00Z">
        <w:r>
          <w:rPr>
            <w:rFonts w:hint="eastAsia"/>
            <w:spacing w:val="2"/>
          </w:rPr>
          <w:t>このとき</w:t>
        </w:r>
      </w:ins>
      <w:del w:id="17" w:author="大阪産業大学" w:date="2010-02-15T14:18:00Z">
        <w:r>
          <w:rPr>
            <w:rFonts w:hint="eastAsia"/>
            <w:spacing w:val="2"/>
          </w:rPr>
          <w:delText>，</w:delText>
        </w:r>
      </w:del>
      <w:del w:id="18" w:author="大阪産業大学" w:date="2010-02-15T14:19:00Z">
        <w:r>
          <w:rPr>
            <w:rFonts w:hint="eastAsia"/>
            <w:spacing w:val="2"/>
          </w:rPr>
          <w:delText>選択</w:delText>
        </w:r>
      </w:del>
      <w:r>
        <w:rPr>
          <w:rFonts w:hint="eastAsia"/>
          <w:spacing w:val="2"/>
        </w:rPr>
        <w:t>行列の初期状態は図</w:t>
      </w:r>
      <w:r>
        <w:rPr>
          <w:spacing w:val="2"/>
        </w:rPr>
        <w:t>3.3</w:t>
      </w:r>
      <w:r>
        <w:rPr>
          <w:rFonts w:hint="eastAsia"/>
          <w:spacing w:val="2"/>
        </w:rPr>
        <w:t>のようになる．まず，</w:t>
      </w:r>
      <w:r>
        <w:rPr>
          <w:spacing w:val="2"/>
        </w:rPr>
        <w:t>(a)</w:t>
      </w:r>
      <w:r>
        <w:rPr>
          <w:rFonts w:hint="eastAsia"/>
          <w:spacing w:val="2"/>
        </w:rPr>
        <w:t>先行制約条件にしたがって，選択できるノードを</w:t>
      </w:r>
      <w:r>
        <w:rPr>
          <w:spacing w:val="2"/>
        </w:rPr>
        <w:t>1</w:t>
      </w:r>
      <w:r>
        <w:rPr>
          <w:rFonts w:hint="eastAsia"/>
          <w:spacing w:val="2"/>
        </w:rPr>
        <w:t>，他は</w:t>
      </w:r>
      <w:r>
        <w:rPr>
          <w:spacing w:val="2"/>
        </w:rPr>
        <w:t>0</w:t>
      </w:r>
      <w:r>
        <w:rPr>
          <w:rFonts w:hint="eastAsia"/>
          <w:spacing w:val="2"/>
        </w:rPr>
        <w:t>とする．</w:t>
      </w:r>
      <w:r>
        <w:rPr>
          <w:spacing w:val="2"/>
        </w:rPr>
        <w:t>(b)</w:t>
      </w:r>
      <w:r>
        <w:rPr>
          <w:rFonts w:hint="eastAsia"/>
          <w:spacing w:val="2"/>
        </w:rPr>
        <w:t>最初に選択できるノードは</w:t>
      </w:r>
      <w:r w:rsidRPr="00213398">
        <w:rPr>
          <w:spacing w:val="2"/>
          <w:position w:val="-10"/>
        </w:rPr>
        <w:object w:dxaOrig="420" w:dyaOrig="300" w14:anchorId="2E2E5390">
          <v:shape id="_x0000_i1083" type="#_x0000_t75" style="width:21.75pt;height:15pt" o:ole="">
            <v:imagedata r:id="rId112" o:title=""/>
          </v:shape>
          <o:OLEObject Type="Embed" ProgID="Equation.3" ShapeID="_x0000_i1083" DrawAspect="Content" ObjectID="_1543331944" r:id="rId113"/>
        </w:object>
      </w:r>
      <w:r>
        <w:rPr>
          <w:rFonts w:hint="eastAsia"/>
          <w:spacing w:val="2"/>
        </w:rPr>
        <w:t>だけである．</w:t>
      </w:r>
      <w:r>
        <w:rPr>
          <w:spacing w:val="2"/>
        </w:rPr>
        <w:t>(c)</w:t>
      </w:r>
      <w:r>
        <w:rPr>
          <w:rFonts w:hint="eastAsia"/>
          <w:spacing w:val="2"/>
        </w:rPr>
        <w:t>つぎに選択可能なノードは</w:t>
      </w:r>
      <w:r>
        <w:rPr>
          <w:spacing w:val="2"/>
        </w:rPr>
        <w:t>(2,2)</w:t>
      </w:r>
      <w:r>
        <w:rPr>
          <w:rFonts w:hint="eastAsia"/>
          <w:spacing w:val="2"/>
        </w:rPr>
        <w:t>-</w:t>
      </w:r>
      <w:r>
        <w:rPr>
          <w:spacing w:val="2"/>
        </w:rPr>
        <w:t>(5,2)</w:t>
      </w:r>
      <w:r>
        <w:rPr>
          <w:rFonts w:hint="eastAsia"/>
          <w:spacing w:val="2"/>
        </w:rPr>
        <w:t>である．</w:t>
      </w:r>
      <w:r>
        <w:rPr>
          <w:spacing w:val="2"/>
        </w:rPr>
        <w:t>(3,2)</w:t>
      </w:r>
      <w:r>
        <w:rPr>
          <w:rFonts w:hint="eastAsia"/>
          <w:spacing w:val="2"/>
        </w:rPr>
        <w:t>が選択されたとすると，</w:t>
      </w:r>
      <w:r>
        <w:rPr>
          <w:spacing w:val="2"/>
        </w:rPr>
        <w:t>(3,3)</w:t>
      </w:r>
      <w:r>
        <w:rPr>
          <w:rFonts w:hint="eastAsia"/>
          <w:spacing w:val="2"/>
        </w:rPr>
        <w:t>以降の値を</w:t>
      </w:r>
      <w:r>
        <w:rPr>
          <w:spacing w:val="2"/>
        </w:rPr>
        <w:t>0</w:t>
      </w:r>
      <w:r>
        <w:rPr>
          <w:rFonts w:hint="eastAsia"/>
          <w:spacing w:val="2"/>
        </w:rPr>
        <w:t>に変更する．</w:t>
      </w:r>
      <w:r>
        <w:rPr>
          <w:spacing w:val="2"/>
        </w:rPr>
        <w:t>(d)3</w:t>
      </w:r>
      <w:r>
        <w:rPr>
          <w:rFonts w:hint="eastAsia"/>
          <w:spacing w:val="2"/>
        </w:rPr>
        <w:t>番目に選択可能なノードは</w:t>
      </w:r>
      <w:r>
        <w:rPr>
          <w:spacing w:val="2"/>
        </w:rPr>
        <w:t>(2,3)(4,3)(5,3)</w:t>
      </w:r>
      <w:r>
        <w:rPr>
          <w:rFonts w:hint="eastAsia"/>
          <w:spacing w:val="2"/>
        </w:rPr>
        <w:t>である．</w:t>
      </w:r>
      <w:r>
        <w:rPr>
          <w:spacing w:val="2"/>
        </w:rPr>
        <w:t>(5,3)</w:t>
      </w:r>
      <w:r>
        <w:rPr>
          <w:rFonts w:hint="eastAsia"/>
          <w:spacing w:val="2"/>
        </w:rPr>
        <w:t>が選択されたとすると，</w:t>
      </w:r>
      <w:r>
        <w:rPr>
          <w:spacing w:val="2"/>
        </w:rPr>
        <w:t>(5,4)</w:t>
      </w:r>
      <w:r>
        <w:rPr>
          <w:rFonts w:hint="eastAsia"/>
          <w:spacing w:val="2"/>
        </w:rPr>
        <w:t>以降の値を</w:t>
      </w:r>
      <w:r>
        <w:rPr>
          <w:spacing w:val="2"/>
        </w:rPr>
        <w:t>0</w:t>
      </w:r>
      <w:r>
        <w:rPr>
          <w:rFonts w:hint="eastAsia"/>
          <w:spacing w:val="2"/>
        </w:rPr>
        <w:t>に変更する．以降，同様に</w:t>
      </w:r>
      <w:r>
        <w:rPr>
          <w:spacing w:val="2"/>
        </w:rPr>
        <w:t>(e)(f)(g)</w:t>
      </w:r>
      <w:r>
        <w:rPr>
          <w:rFonts w:hint="eastAsia"/>
          <w:spacing w:val="2"/>
        </w:rPr>
        <w:t>を得る．</w:t>
      </w:r>
    </w:p>
    <w:p w14:paraId="1A5661CB" w14:textId="77777777" w:rsidR="0034603D" w:rsidRDefault="0034603D" w:rsidP="0034603D">
      <w:pPr>
        <w:wordWrap w:val="0"/>
        <w:spacing w:line="320" w:lineRule="exact"/>
        <w:rPr>
          <w:spacing w:val="2"/>
        </w:rPr>
      </w:pPr>
    </w:p>
    <w:p w14:paraId="7EF25C5E" w14:textId="77777777" w:rsidR="0034603D" w:rsidRDefault="0034603D" w:rsidP="0034603D">
      <w:pPr>
        <w:rPr>
          <w:spacing w:val="2"/>
        </w:rPr>
      </w:pPr>
      <w:r>
        <w:rPr>
          <w:noProof/>
        </w:rPr>
        <mc:AlternateContent>
          <mc:Choice Requires="wps">
            <w:drawing>
              <wp:anchor distT="0" distB="0" distL="114298" distR="114298" simplePos="0" relativeHeight="251659264" behindDoc="0" locked="0" layoutInCell="1" allowOverlap="1" wp14:anchorId="4248917B" wp14:editId="7501F12D">
                <wp:simplePos x="0" y="0"/>
                <wp:positionH relativeFrom="column">
                  <wp:posOffset>2684779</wp:posOffset>
                </wp:positionH>
                <wp:positionV relativeFrom="paragraph">
                  <wp:posOffset>222885</wp:posOffset>
                </wp:positionV>
                <wp:extent cx="0" cy="488950"/>
                <wp:effectExtent l="95250" t="0" r="57150" b="63500"/>
                <wp:wrapNone/>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8895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3A8B5" id="Line 20" o:spid="_x0000_s1026" style="position:absolute;left:0;text-align:left;flip:x;z-index:25165926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4pt,17.55pt" to="211.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">
                <v:stroke endarrow="open"/>
              </v:line>
            </w:pict>
          </mc:Fallback>
        </mc:AlternateContent>
      </w:r>
      <w:r>
        <w:rPr>
          <w:noProof/>
        </w:rPr>
        <mc:AlternateContent>
          <mc:Choice Requires="wps">
            <w:drawing>
              <wp:anchor distT="0" distB="0" distL="114300" distR="114300" simplePos="0" relativeHeight="251660288" behindDoc="0" locked="0" layoutInCell="1" allowOverlap="1" wp14:anchorId="668E2EDA" wp14:editId="77A8436C">
                <wp:simplePos x="0" y="0"/>
                <wp:positionH relativeFrom="column">
                  <wp:posOffset>2423160</wp:posOffset>
                </wp:positionH>
                <wp:positionV relativeFrom="paragraph">
                  <wp:posOffset>0</wp:posOffset>
                </wp:positionV>
                <wp:extent cx="538480" cy="205105"/>
                <wp:effectExtent l="0" t="0" r="13970" b="23495"/>
                <wp:wrapNone/>
                <wp:docPr id="2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85D39" id="Rectangle 24" o:spid="_x0000_s1026" style="position:absolute;left:0;text-align:left;margin-left:190.8pt;margin-top:0;width:42.4pt;height:1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" filled="f" strokeweight=".25pt"/>
            </w:pict>
          </mc:Fallback>
        </mc:AlternateContent>
      </w:r>
      <w:r>
        <w:rPr>
          <w:noProof/>
        </w:rPr>
        <mc:AlternateContent>
          <mc:Choice Requires="wps">
            <w:drawing>
              <wp:anchor distT="0" distB="0" distL="114300" distR="114300" simplePos="0" relativeHeight="251661312" behindDoc="0" locked="0" layoutInCell="1" allowOverlap="1" wp14:anchorId="0D2F8B76" wp14:editId="7405DFD7">
                <wp:simplePos x="0" y="0"/>
                <wp:positionH relativeFrom="column">
                  <wp:posOffset>2490470</wp:posOffset>
                </wp:positionH>
                <wp:positionV relativeFrom="paragraph">
                  <wp:posOffset>17780</wp:posOffset>
                </wp:positionV>
                <wp:extent cx="403860" cy="205105"/>
                <wp:effectExtent l="0" t="0" r="0" b="4445"/>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4AC36" id="Rectangle 22" o:spid="_x0000_s1026" style="position:absolute;left:0;text-align:left;margin-left:196.1pt;margin-top:1.4pt;width:31.8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XerQIAAKY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4NFd6tAgAApgUAAA4AAAAA&#10;AAAAAAAAAAAALgIAAGRycy9lMm9Eb2MueG1sUEsBAi0AFAAGAAgAAAAhAKAiRwHfAAAACAEAAA8A&#10;AAAAAAAAAAAAAAAABwUAAGRycy9kb3ducmV2LnhtbFBLBQYAAAAABAAEAPMAAAATBgAAAAA=&#10;" filled="f" stroked="f"/>
            </w:pict>
          </mc:Fallback>
        </mc:AlternateContent>
      </w:r>
      <w:r>
        <w:rPr>
          <w:rFonts w:hint="eastAsia"/>
          <w:spacing w:val="2"/>
        </w:rPr>
        <w:t xml:space="preserve">　　　　　　　　　　　　　　　</w:t>
      </w:r>
      <w:r>
        <w:rPr>
          <w:spacing w:val="2"/>
        </w:rPr>
        <w:t xml:space="preserve"> </w:t>
      </w:r>
      <w:r>
        <w:rPr>
          <w:rFonts w:hint="eastAsia"/>
          <w:spacing w:val="2"/>
        </w:rPr>
        <w:t xml:space="preserve">　　　</w:t>
      </w:r>
      <w:ins w:id="19" w:author="大阪産業大学" w:date="2010-02-15T14:22:00Z">
        <w:r w:rsidRPr="00213398">
          <w:rPr>
            <w:spacing w:val="2"/>
            <w:position w:val="-10"/>
          </w:rPr>
          <w:object w:dxaOrig="560" w:dyaOrig="300" w14:anchorId="2069413B">
            <v:shape id="_x0000_i1084" type="#_x0000_t75" style="width:27pt;height:15pt" o:ole="">
              <v:imagedata r:id="rId114" o:title=""/>
            </v:shape>
            <o:OLEObject Type="Embed" ProgID="Equation.3" ShapeID="_x0000_i1084" DrawAspect="Content" ObjectID="_1543331945" r:id="rId115"/>
          </w:object>
        </w:r>
      </w:ins>
      <w:r>
        <w:rPr>
          <w:rFonts w:hint="eastAsia"/>
          <w:spacing w:val="2"/>
        </w:rPr>
        <w:t xml:space="preserve">　　　　　　第</w:t>
      </w:r>
      <w:r>
        <w:rPr>
          <w:spacing w:val="2"/>
        </w:rPr>
        <w:t>1</w:t>
      </w:r>
      <w:r>
        <w:rPr>
          <w:rFonts w:hint="eastAsia"/>
          <w:spacing w:val="2"/>
        </w:rPr>
        <w:t>層</w:t>
      </w:r>
    </w:p>
    <w:p w14:paraId="32CE881F" w14:textId="77777777" w:rsidR="0034603D" w:rsidRDefault="0034603D" w:rsidP="0034603D">
      <w:pPr>
        <w:wordWrap w:val="0"/>
        <w:rPr>
          <w:spacing w:val="2"/>
        </w:rPr>
      </w:pPr>
      <w:r>
        <w:rPr>
          <w:noProof/>
        </w:rPr>
        <mc:AlternateContent>
          <mc:Choice Requires="wps">
            <w:drawing>
              <wp:anchor distT="0" distB="0" distL="114300" distR="114300" simplePos="0" relativeHeight="251662336" behindDoc="0" locked="0" layoutInCell="1" allowOverlap="1" wp14:anchorId="00F82D4F" wp14:editId="4BEEDE01">
                <wp:simplePos x="0" y="0"/>
                <wp:positionH relativeFrom="column">
                  <wp:posOffset>2301875</wp:posOffset>
                </wp:positionH>
                <wp:positionV relativeFrom="paragraph">
                  <wp:posOffset>3180715</wp:posOffset>
                </wp:positionV>
                <wp:extent cx="336550" cy="410210"/>
                <wp:effectExtent l="0" t="0" r="0" b="0"/>
                <wp:wrapNone/>
                <wp:docPr id="2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D5A0D5D" id="Line 19" o:spid="_x0000_s1026" style="position:absolute;left:0;text-align:lef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25pt,250.45pt" to="207.7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hEawIAAAQ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" stroked="f">
                <v:stroke endarrow="block"/>
              </v:line>
            </w:pict>
          </mc:Fallback>
        </mc:AlternateContent>
      </w:r>
      <w:r>
        <w:rPr>
          <w:noProof/>
        </w:rPr>
        <mc:AlternateContent>
          <mc:Choice Requires="wps">
            <w:drawing>
              <wp:anchor distT="0" distB="0" distL="114300" distR="114300" simplePos="0" relativeHeight="251663360" behindDoc="0" locked="0" layoutInCell="1" allowOverlap="1" wp14:anchorId="25C7AFF2" wp14:editId="78B5A536">
                <wp:simplePos x="0" y="0"/>
                <wp:positionH relativeFrom="column">
                  <wp:posOffset>2557780</wp:posOffset>
                </wp:positionH>
                <wp:positionV relativeFrom="paragraph">
                  <wp:posOffset>1905</wp:posOffset>
                </wp:positionV>
                <wp:extent cx="134620" cy="615315"/>
                <wp:effectExtent l="0" t="0" r="0" b="0"/>
                <wp:wrapNone/>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C74D2CE" id="Line 16"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" stroked="f">
                <v:stroke endarrow="block"/>
              </v:line>
            </w:pict>
          </mc:Fallback>
        </mc:AlternateContent>
      </w:r>
      <w:r>
        <w:rPr>
          <w:noProof/>
        </w:rPr>
        <mc:AlternateContent>
          <mc:Choice Requires="wps">
            <w:drawing>
              <wp:anchor distT="0" distB="0" distL="114300" distR="114300" simplePos="0" relativeHeight="251664384" behindDoc="0" locked="0" layoutInCell="1" allowOverlap="1" wp14:anchorId="6B9001B3" wp14:editId="0E9E1E40">
                <wp:simplePos x="0" y="0"/>
                <wp:positionH relativeFrom="column">
                  <wp:posOffset>2693670</wp:posOffset>
                </wp:positionH>
                <wp:positionV relativeFrom="paragraph">
                  <wp:posOffset>1905</wp:posOffset>
                </wp:positionV>
                <wp:extent cx="134620" cy="615315"/>
                <wp:effectExtent l="0" t="0" r="0" b="0"/>
                <wp:wrapNone/>
                <wp:docPr id="2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34D6FD2B" id="Line 17"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15pt" to="222.7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" stroked="f">
                <v:stroke endarrow="block"/>
              </v:line>
            </w:pict>
          </mc:Fallback>
        </mc:AlternateContent>
      </w:r>
      <w:r>
        <w:rPr>
          <w:noProof/>
        </w:rPr>
        <mc:AlternateContent>
          <mc:Choice Requires="wps">
            <w:drawing>
              <wp:anchor distT="0" distB="0" distL="114300" distR="114300" simplePos="0" relativeHeight="251665408" behindDoc="0" locked="0" layoutInCell="1" allowOverlap="1" wp14:anchorId="62FB3837" wp14:editId="5AA8944F">
                <wp:simplePos x="0" y="0"/>
                <wp:positionH relativeFrom="column">
                  <wp:posOffset>2692400</wp:posOffset>
                </wp:positionH>
                <wp:positionV relativeFrom="paragraph">
                  <wp:posOffset>1905</wp:posOffset>
                </wp:positionV>
                <wp:extent cx="471170" cy="615315"/>
                <wp:effectExtent l="0" t="0" r="0" b="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3E96F31" id="Line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" stroked="f">
                <v:stroke endarrow="block"/>
              </v:line>
            </w:pict>
          </mc:Fallback>
        </mc:AlternateContent>
      </w:r>
    </w:p>
    <w:p w14:paraId="3848DE69" w14:textId="77777777" w:rsidR="0034603D" w:rsidRDefault="0034603D" w:rsidP="0034603D">
      <w:pPr>
        <w:wordWrap w:val="0"/>
        <w:rPr>
          <w:spacing w:val="2"/>
        </w:rPr>
      </w:pPr>
    </w:p>
    <w:p w14:paraId="5E89311E" w14:textId="77777777" w:rsidR="0034603D" w:rsidRDefault="0034603D" w:rsidP="0034603D">
      <w:pPr>
        <w:rPr>
          <w:spacing w:val="2"/>
        </w:rPr>
      </w:pPr>
      <w:r>
        <w:rPr>
          <w:noProof/>
        </w:rPr>
        <mc:AlternateContent>
          <mc:Choice Requires="wps">
            <w:drawing>
              <wp:anchor distT="0" distB="0" distL="114300" distR="114300" simplePos="0" relativeHeight="251666432" behindDoc="0" locked="0" layoutInCell="1" allowOverlap="1" wp14:anchorId="104E7DFC" wp14:editId="2E43D383">
                <wp:simplePos x="0" y="0"/>
                <wp:positionH relativeFrom="column">
                  <wp:posOffset>2162810</wp:posOffset>
                </wp:positionH>
                <wp:positionV relativeFrom="paragraph">
                  <wp:posOffset>4445</wp:posOffset>
                </wp:positionV>
                <wp:extent cx="1052830" cy="205105"/>
                <wp:effectExtent l="0" t="0" r="13970" b="23495"/>
                <wp:wrapNone/>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8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0497C" id="Rectangle 23" o:spid="_x0000_s1026" style="position:absolute;left:0;text-align:left;margin-left:170.3pt;margin-top:.35pt;width:82.9pt;height:1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6hdwIAAP0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" filled="f" strokeweight=".25pt"/>
            </w:pict>
          </mc:Fallback>
        </mc:AlternateContent>
      </w:r>
      <w:r>
        <w:rPr>
          <w:rFonts w:hint="eastAsia"/>
          <w:spacing w:val="2"/>
        </w:rPr>
        <w:t xml:space="preserve">　　　　　　　　　　　　　　　</w:t>
      </w:r>
      <w:r>
        <w:rPr>
          <w:spacing w:val="2"/>
        </w:rPr>
        <w:t xml:space="preserve">   </w:t>
      </w:r>
      <w:ins w:id="20" w:author="大阪産業大学" w:date="2010-02-15T14:16:00Z">
        <w:r w:rsidRPr="00213398">
          <w:rPr>
            <w:spacing w:val="2"/>
            <w:position w:val="-10"/>
          </w:rPr>
          <w:object w:dxaOrig="1499" w:dyaOrig="300" w14:anchorId="7B160D72">
            <v:shape id="_x0000_i1085" type="#_x0000_t75" style="width:75pt;height:15pt" o:ole="">
              <v:imagedata r:id="rId108" o:title=""/>
            </v:shape>
            <o:OLEObject Type="Embed" ProgID="Equation.3" ShapeID="_x0000_i1085" DrawAspect="Content" ObjectID="_1543331946" r:id="rId116"/>
          </w:object>
        </w:r>
      </w:ins>
      <w:r>
        <w:rPr>
          <w:rFonts w:hint="eastAsia"/>
          <w:spacing w:val="2"/>
        </w:rPr>
        <w:t xml:space="preserve">　　　</w:t>
      </w:r>
      <w:r>
        <w:rPr>
          <w:spacing w:val="2"/>
        </w:rPr>
        <w:t xml:space="preserve"> </w:t>
      </w:r>
      <w:r>
        <w:rPr>
          <w:rFonts w:hint="eastAsia"/>
          <w:spacing w:val="2"/>
        </w:rPr>
        <w:t>第</w:t>
      </w:r>
      <w:r>
        <w:rPr>
          <w:spacing w:val="2"/>
        </w:rPr>
        <w:t>2</w:t>
      </w:r>
      <w:r>
        <w:rPr>
          <w:rFonts w:hint="eastAsia"/>
          <w:spacing w:val="2"/>
        </w:rPr>
        <w:t>層</w:t>
      </w:r>
    </w:p>
    <w:p w14:paraId="502E36F8" w14:textId="77777777" w:rsidR="0034603D" w:rsidRDefault="0034603D" w:rsidP="0034603D">
      <w:pPr>
        <w:wordWrap w:val="0"/>
        <w:rPr>
          <w:spacing w:val="2"/>
        </w:rPr>
      </w:pPr>
      <w:r>
        <w:rPr>
          <w:noProof/>
        </w:rPr>
        <mc:AlternateContent>
          <mc:Choice Requires="wps">
            <w:drawing>
              <wp:anchor distT="0" distB="0" distL="114300" distR="114300" simplePos="0" relativeHeight="251667456" behindDoc="0" locked="0" layoutInCell="1" allowOverlap="1" wp14:anchorId="180ECBD9" wp14:editId="0AAEFA02">
                <wp:simplePos x="0" y="0"/>
                <wp:positionH relativeFrom="column">
                  <wp:posOffset>2688590</wp:posOffset>
                </wp:positionH>
                <wp:positionV relativeFrom="paragraph">
                  <wp:posOffset>8255</wp:posOffset>
                </wp:positionV>
                <wp:extent cx="5080" cy="450215"/>
                <wp:effectExtent l="76200" t="0" r="71120" b="6413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45021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6E7F0" id="Line 21"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6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75B9DEB6" wp14:editId="76A1F0F6">
                <wp:simplePos x="0" y="0"/>
                <wp:positionH relativeFrom="column">
                  <wp:posOffset>2288540</wp:posOffset>
                </wp:positionH>
                <wp:positionV relativeFrom="paragraph">
                  <wp:posOffset>-928370</wp:posOffset>
                </wp:positionV>
                <wp:extent cx="403860" cy="410210"/>
                <wp:effectExtent l="0" t="0" r="0" b="0"/>
                <wp:wrapNone/>
                <wp:docPr id="1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9540D2C" id="Line 15"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2pt,-73.1pt" to="21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" stroked="f">
                <v:stroke endarrow="block"/>
              </v:line>
            </w:pict>
          </mc:Fallback>
        </mc:AlternateContent>
      </w:r>
    </w:p>
    <w:p w14:paraId="17FFB797" w14:textId="77777777" w:rsidR="0034603D" w:rsidRDefault="0034603D" w:rsidP="0034603D">
      <w:pPr>
        <w:wordWrap w:val="0"/>
        <w:rPr>
          <w:spacing w:val="2"/>
        </w:rPr>
      </w:pPr>
    </w:p>
    <w:p w14:paraId="4832DA1F" w14:textId="77777777" w:rsidR="0034603D" w:rsidRDefault="0034603D" w:rsidP="0034603D">
      <w:pPr>
        <w:rPr>
          <w:spacing w:val="2"/>
        </w:rPr>
      </w:pPr>
      <w:r>
        <w:rPr>
          <w:noProof/>
        </w:rPr>
        <mc:AlternateContent>
          <mc:Choice Requires="wps">
            <w:drawing>
              <wp:anchor distT="0" distB="0" distL="114300" distR="114300" simplePos="0" relativeHeight="251669504" behindDoc="0" locked="0" layoutInCell="1" allowOverlap="1" wp14:anchorId="3DA60F85" wp14:editId="26AE286D">
                <wp:simplePos x="0" y="0"/>
                <wp:positionH relativeFrom="column">
                  <wp:posOffset>2430780</wp:posOffset>
                </wp:positionH>
                <wp:positionV relativeFrom="paragraph">
                  <wp:posOffset>1270</wp:posOffset>
                </wp:positionV>
                <wp:extent cx="538480" cy="205105"/>
                <wp:effectExtent l="0" t="0" r="13970" b="2349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2F3F2" id="Rectangle 25" o:spid="_x0000_s1026" style="position:absolute;left:0;text-align:left;margin-left:191.4pt;margin-top:.1pt;width:42.4pt;height: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" filled="f" strokeweight=".25pt"/>
            </w:pict>
          </mc:Fallback>
        </mc:AlternateContent>
      </w:r>
      <w:r>
        <w:rPr>
          <w:rFonts w:hint="eastAsia"/>
          <w:spacing w:val="2"/>
        </w:rPr>
        <w:t xml:space="preserve">　　　　　　　　　　　　　　　　</w:t>
      </w:r>
      <w:r>
        <w:rPr>
          <w:spacing w:val="2"/>
        </w:rPr>
        <w:t xml:space="preserve"> </w:t>
      </w:r>
      <w:r>
        <w:rPr>
          <w:rFonts w:hint="eastAsia"/>
          <w:spacing w:val="2"/>
        </w:rPr>
        <w:t xml:space="preserve">　　</w:t>
      </w:r>
      <w:ins w:id="21" w:author="大阪産業大学" w:date="2010-02-15T14:24:00Z">
        <w:r w:rsidRPr="00213398">
          <w:rPr>
            <w:spacing w:val="2"/>
            <w:position w:val="-10"/>
          </w:rPr>
          <w:object w:dxaOrig="600" w:dyaOrig="300" w14:anchorId="02519F8A">
            <v:shape id="_x0000_i1086" type="#_x0000_t75" style="width:30.75pt;height:15pt" o:ole="">
              <v:imagedata r:id="rId117" o:title=""/>
            </v:shape>
            <o:OLEObject Type="Embed" ProgID="Equation.3" ShapeID="_x0000_i1086" DrawAspect="Content" ObjectID="_1543331947" r:id="rId118"/>
          </w:object>
        </w:r>
      </w:ins>
      <w:r>
        <w:rPr>
          <w:rFonts w:hint="eastAsia"/>
          <w:spacing w:val="2"/>
        </w:rPr>
        <w:t xml:space="preserve">　　　　　　第</w:t>
      </w:r>
      <w:r>
        <w:rPr>
          <w:spacing w:val="2"/>
        </w:rPr>
        <w:t>3</w:t>
      </w:r>
      <w:r>
        <w:rPr>
          <w:rFonts w:hint="eastAsia"/>
          <w:spacing w:val="2"/>
        </w:rPr>
        <w:t>層</w:t>
      </w:r>
    </w:p>
    <w:p w14:paraId="61E6AEED" w14:textId="77777777" w:rsidR="0034603D" w:rsidRDefault="0034603D" w:rsidP="0034603D">
      <w:pPr>
        <w:rPr>
          <w:spacing w:val="2"/>
        </w:rPr>
      </w:pPr>
    </w:p>
    <w:p w14:paraId="69D1A7DE" w14:textId="77777777" w:rsidR="0034603D" w:rsidRDefault="0034603D" w:rsidP="0034603D">
      <w:pPr>
        <w:jc w:val="center"/>
        <w:rPr>
          <w:spacing w:val="2"/>
        </w:rPr>
      </w:pPr>
      <w:r>
        <w:rPr>
          <w:rFonts w:hint="eastAsia"/>
          <w:spacing w:val="2"/>
        </w:rPr>
        <w:t>図</w:t>
      </w:r>
      <w:r>
        <w:rPr>
          <w:spacing w:val="2"/>
        </w:rPr>
        <w:t>3.2</w:t>
      </w:r>
      <w:r>
        <w:rPr>
          <w:rFonts w:hint="eastAsia"/>
          <w:spacing w:val="2"/>
        </w:rPr>
        <w:t xml:space="preserve">　ジョブ</w:t>
      </w:r>
      <w:r w:rsidRPr="00213398">
        <w:rPr>
          <w:spacing w:val="2"/>
          <w:position w:val="-10"/>
        </w:rPr>
        <w:object w:dxaOrig="180" w:dyaOrig="280" w14:anchorId="10621E9E">
          <v:shape id="_x0000_i1087" type="#_x0000_t75" style="width:9pt;height:14.25pt" o:ole="">
            <v:imagedata r:id="rId102" o:title=""/>
          </v:shape>
          <o:OLEObject Type="Embed" ProgID="Equation.3" ShapeID="_x0000_i1087" DrawAspect="Content" ObjectID="_1543331948" r:id="rId119"/>
        </w:object>
      </w:r>
      <w:r>
        <w:rPr>
          <w:rFonts w:hint="eastAsia"/>
          <w:spacing w:val="2"/>
        </w:rPr>
        <w:t>の先行制約の例</w:t>
      </w:r>
    </w:p>
    <w:p w14:paraId="2B21CD76"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7467AF4D" w14:textId="77777777" w:rsidTr="00297681">
        <w:trPr>
          <w:trHeight w:val="227"/>
        </w:trPr>
        <w:tc>
          <w:tcPr>
            <w:tcW w:w="530" w:type="dxa"/>
            <w:tcBorders>
              <w:top w:val="nil"/>
              <w:left w:val="nil"/>
              <w:bottom w:val="nil"/>
              <w:right w:val="nil"/>
            </w:tcBorders>
          </w:tcPr>
          <w:p w14:paraId="4AD3EB3A" w14:textId="77777777" w:rsidR="0034603D" w:rsidRDefault="0034603D" w:rsidP="00297681">
            <w:pPr>
              <w:rPr>
                <w:spacing w:val="2"/>
              </w:rPr>
            </w:pPr>
          </w:p>
        </w:tc>
        <w:tc>
          <w:tcPr>
            <w:tcW w:w="530" w:type="dxa"/>
            <w:tcBorders>
              <w:top w:val="nil"/>
              <w:left w:val="nil"/>
              <w:bottom w:val="nil"/>
              <w:right w:val="nil"/>
            </w:tcBorders>
          </w:tcPr>
          <w:p w14:paraId="3EF3F539"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0136DCA" w14:textId="77777777" w:rsidR="0034603D" w:rsidRDefault="0034603D" w:rsidP="00297681">
            <w:pPr>
              <w:wordWrap w:val="0"/>
              <w:jc w:val="center"/>
              <w:rPr>
                <w:spacing w:val="2"/>
              </w:rPr>
            </w:pPr>
            <w:r>
              <w:rPr>
                <w:rFonts w:hint="eastAsia"/>
                <w:spacing w:val="2"/>
              </w:rPr>
              <w:t>処理順序</w:t>
            </w:r>
          </w:p>
        </w:tc>
      </w:tr>
      <w:tr w:rsidR="0034603D" w14:paraId="003BC0DC" w14:textId="77777777" w:rsidTr="00297681">
        <w:trPr>
          <w:trHeight w:val="227"/>
        </w:trPr>
        <w:tc>
          <w:tcPr>
            <w:tcW w:w="530" w:type="dxa"/>
            <w:tcBorders>
              <w:top w:val="nil"/>
              <w:left w:val="nil"/>
              <w:bottom w:val="nil"/>
              <w:right w:val="nil"/>
            </w:tcBorders>
          </w:tcPr>
          <w:p w14:paraId="48BD23C5" w14:textId="77777777" w:rsidR="0034603D" w:rsidRDefault="0034603D" w:rsidP="00297681">
            <w:pPr>
              <w:rPr>
                <w:spacing w:val="2"/>
              </w:rPr>
            </w:pPr>
          </w:p>
        </w:tc>
        <w:tc>
          <w:tcPr>
            <w:tcW w:w="530" w:type="dxa"/>
            <w:tcBorders>
              <w:top w:val="nil"/>
              <w:left w:val="nil"/>
              <w:bottom w:val="nil"/>
              <w:right w:val="nil"/>
            </w:tcBorders>
          </w:tcPr>
          <w:p w14:paraId="1B120DB7"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1EA4F475"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3942F137"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82C941C"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413ADACD"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09E8C224"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416CA67C" w14:textId="77777777" w:rsidR="0034603D" w:rsidRDefault="0034603D" w:rsidP="00297681">
            <w:pPr>
              <w:wordWrap w:val="0"/>
              <w:jc w:val="center"/>
              <w:rPr>
                <w:spacing w:val="2"/>
              </w:rPr>
            </w:pPr>
            <w:r>
              <w:rPr>
                <w:spacing w:val="2"/>
              </w:rPr>
              <w:t>6</w:t>
            </w:r>
          </w:p>
        </w:tc>
      </w:tr>
      <w:tr w:rsidR="0034603D" w14:paraId="05D72B23" w14:textId="77777777" w:rsidTr="00297681">
        <w:trPr>
          <w:trHeight w:val="227"/>
        </w:trPr>
        <w:tc>
          <w:tcPr>
            <w:tcW w:w="530" w:type="dxa"/>
            <w:vMerge w:val="restart"/>
            <w:tcBorders>
              <w:top w:val="nil"/>
              <w:left w:val="nil"/>
              <w:bottom w:val="nil"/>
              <w:right w:val="nil"/>
            </w:tcBorders>
            <w:vAlign w:val="center"/>
            <w:hideMark/>
          </w:tcPr>
          <w:p w14:paraId="0F627B49"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50205E4F"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4CEED27" w14:textId="77777777" w:rsidR="0034603D" w:rsidRDefault="0034603D" w:rsidP="00297681">
            <w:pPr>
              <w:wordWrap w:val="0"/>
              <w:jc w:val="center"/>
              <w:rPr>
                <w:spacing w:val="2"/>
              </w:rPr>
            </w:pPr>
            <w:r>
              <w:rPr>
                <w:spacing w:val="2"/>
              </w:rPr>
              <w:t>1</w:t>
            </w:r>
          </w:p>
        </w:tc>
        <w:tc>
          <w:tcPr>
            <w:tcW w:w="611" w:type="dxa"/>
            <w:tcBorders>
              <w:top w:val="single" w:sz="4" w:space="0" w:color="auto"/>
              <w:left w:val="nil"/>
              <w:bottom w:val="nil"/>
              <w:right w:val="nil"/>
            </w:tcBorders>
            <w:hideMark/>
          </w:tcPr>
          <w:p w14:paraId="116C9ECD"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0F14E9B4"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30565FF4"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CABEB01"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A637D9F" w14:textId="77777777" w:rsidR="0034603D" w:rsidRDefault="0034603D" w:rsidP="00297681">
            <w:pPr>
              <w:wordWrap w:val="0"/>
              <w:jc w:val="center"/>
              <w:rPr>
                <w:spacing w:val="2"/>
              </w:rPr>
            </w:pPr>
            <w:r>
              <w:rPr>
                <w:spacing w:val="2"/>
              </w:rPr>
              <w:t>0</w:t>
            </w:r>
          </w:p>
        </w:tc>
      </w:tr>
      <w:tr w:rsidR="0034603D" w14:paraId="54EEA823" w14:textId="77777777" w:rsidTr="00297681">
        <w:trPr>
          <w:trHeight w:val="227"/>
        </w:trPr>
        <w:tc>
          <w:tcPr>
            <w:tcW w:w="0" w:type="auto"/>
            <w:vMerge/>
            <w:tcBorders>
              <w:top w:val="nil"/>
              <w:left w:val="nil"/>
              <w:bottom w:val="nil"/>
              <w:right w:val="nil"/>
            </w:tcBorders>
            <w:vAlign w:val="center"/>
            <w:hideMark/>
          </w:tcPr>
          <w:p w14:paraId="2A9E802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DA853D5"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5DA4D42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176C3B8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E3495F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3269079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255A2F9"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2A59DFE2" w14:textId="77777777" w:rsidR="0034603D" w:rsidRDefault="0034603D" w:rsidP="00297681">
            <w:pPr>
              <w:wordWrap w:val="0"/>
              <w:jc w:val="center"/>
              <w:rPr>
                <w:spacing w:val="2"/>
              </w:rPr>
            </w:pPr>
            <w:r>
              <w:rPr>
                <w:spacing w:val="2"/>
              </w:rPr>
              <w:t>0</w:t>
            </w:r>
          </w:p>
        </w:tc>
      </w:tr>
      <w:tr w:rsidR="0034603D" w14:paraId="5AAFCCF5" w14:textId="77777777" w:rsidTr="00297681">
        <w:trPr>
          <w:trHeight w:val="227"/>
        </w:trPr>
        <w:tc>
          <w:tcPr>
            <w:tcW w:w="0" w:type="auto"/>
            <w:vMerge/>
            <w:tcBorders>
              <w:top w:val="nil"/>
              <w:left w:val="nil"/>
              <w:bottom w:val="nil"/>
              <w:right w:val="nil"/>
            </w:tcBorders>
            <w:vAlign w:val="center"/>
            <w:hideMark/>
          </w:tcPr>
          <w:p w14:paraId="62B518A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880E6D6"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642483D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7E2E915" w14:textId="77777777" w:rsidR="0034603D" w:rsidRDefault="0034603D" w:rsidP="00297681">
            <w:pPr>
              <w:wordWrap w:val="0"/>
              <w:jc w:val="center"/>
              <w:rPr>
                <w:spacing w:val="2"/>
              </w:rPr>
            </w:pPr>
            <w:r>
              <w:rPr>
                <w:noProof/>
              </w:rPr>
              <mc:AlternateContent>
                <mc:Choice Requires="wps">
                  <w:drawing>
                    <wp:anchor distT="0" distB="0" distL="114300" distR="114300" simplePos="0" relativeHeight="251670528" behindDoc="0" locked="0" layoutInCell="1" allowOverlap="1" wp14:anchorId="1F3D50B2" wp14:editId="0E4D771D">
                      <wp:simplePos x="0" y="0"/>
                      <wp:positionH relativeFrom="column">
                        <wp:posOffset>149860</wp:posOffset>
                      </wp:positionH>
                      <wp:positionV relativeFrom="paragraph">
                        <wp:posOffset>-6350</wp:posOffset>
                      </wp:positionV>
                      <wp:extent cx="538480" cy="205105"/>
                      <wp:effectExtent l="0" t="0" r="0" b="44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48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525D9" id="Rectangle 2" o:spid="_x0000_s1026" style="position:absolute;left:0;text-align:left;margin-left:11.8pt;margin-top:-.5pt;width:42.4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" filled="f" stroked="f"/>
                  </w:pict>
                </mc:Fallback>
              </mc:AlternateContent>
            </w:r>
            <w:r>
              <w:rPr>
                <w:spacing w:val="2"/>
              </w:rPr>
              <w:t>1</w:t>
            </w:r>
          </w:p>
        </w:tc>
        <w:tc>
          <w:tcPr>
            <w:tcW w:w="611" w:type="dxa"/>
            <w:tcBorders>
              <w:top w:val="nil"/>
              <w:left w:val="nil"/>
              <w:bottom w:val="nil"/>
              <w:right w:val="nil"/>
            </w:tcBorders>
            <w:hideMark/>
          </w:tcPr>
          <w:p w14:paraId="0714AEE3"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F85EF4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039C5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369BE22" w14:textId="77777777" w:rsidR="0034603D" w:rsidRDefault="0034603D" w:rsidP="00297681">
            <w:pPr>
              <w:wordWrap w:val="0"/>
              <w:jc w:val="center"/>
              <w:rPr>
                <w:spacing w:val="2"/>
              </w:rPr>
            </w:pPr>
            <w:r>
              <w:rPr>
                <w:spacing w:val="2"/>
              </w:rPr>
              <w:t>0</w:t>
            </w:r>
          </w:p>
        </w:tc>
      </w:tr>
      <w:tr w:rsidR="0034603D" w14:paraId="4D861BC2" w14:textId="77777777" w:rsidTr="00297681">
        <w:trPr>
          <w:trHeight w:val="227"/>
        </w:trPr>
        <w:tc>
          <w:tcPr>
            <w:tcW w:w="0" w:type="auto"/>
            <w:vMerge/>
            <w:tcBorders>
              <w:top w:val="nil"/>
              <w:left w:val="nil"/>
              <w:bottom w:val="nil"/>
              <w:right w:val="nil"/>
            </w:tcBorders>
            <w:vAlign w:val="center"/>
            <w:hideMark/>
          </w:tcPr>
          <w:p w14:paraId="2556AC18"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914ED70"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2E5979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CF439CB"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059E95C"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145A12EA"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E946017"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D374CB1" w14:textId="77777777" w:rsidR="0034603D" w:rsidRDefault="0034603D" w:rsidP="00297681">
            <w:pPr>
              <w:wordWrap w:val="0"/>
              <w:jc w:val="center"/>
              <w:rPr>
                <w:spacing w:val="2"/>
              </w:rPr>
            </w:pPr>
            <w:r>
              <w:rPr>
                <w:spacing w:val="2"/>
              </w:rPr>
              <w:t>0</w:t>
            </w:r>
          </w:p>
        </w:tc>
      </w:tr>
      <w:tr w:rsidR="0034603D" w14:paraId="3F7EA88C" w14:textId="77777777" w:rsidTr="00297681">
        <w:trPr>
          <w:trHeight w:val="227"/>
        </w:trPr>
        <w:tc>
          <w:tcPr>
            <w:tcW w:w="0" w:type="auto"/>
            <w:vMerge/>
            <w:tcBorders>
              <w:top w:val="nil"/>
              <w:left w:val="nil"/>
              <w:bottom w:val="nil"/>
              <w:right w:val="nil"/>
            </w:tcBorders>
            <w:vAlign w:val="center"/>
            <w:hideMark/>
          </w:tcPr>
          <w:p w14:paraId="2CE3CC40"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A1F86DF"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685E7C2"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18FA0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6B3BF438"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7614EBD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BA8C61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4C332BF" w14:textId="77777777" w:rsidR="0034603D" w:rsidRDefault="0034603D" w:rsidP="00297681">
            <w:pPr>
              <w:wordWrap w:val="0"/>
              <w:jc w:val="center"/>
              <w:rPr>
                <w:spacing w:val="2"/>
              </w:rPr>
            </w:pPr>
            <w:r>
              <w:rPr>
                <w:spacing w:val="2"/>
              </w:rPr>
              <w:t>0</w:t>
            </w:r>
          </w:p>
        </w:tc>
      </w:tr>
      <w:tr w:rsidR="0034603D" w14:paraId="2AD50D9F" w14:textId="77777777" w:rsidTr="00297681">
        <w:trPr>
          <w:trHeight w:val="227"/>
        </w:trPr>
        <w:tc>
          <w:tcPr>
            <w:tcW w:w="0" w:type="auto"/>
            <w:vMerge/>
            <w:tcBorders>
              <w:top w:val="nil"/>
              <w:left w:val="nil"/>
              <w:bottom w:val="nil"/>
              <w:right w:val="nil"/>
            </w:tcBorders>
            <w:vAlign w:val="center"/>
            <w:hideMark/>
          </w:tcPr>
          <w:p w14:paraId="7914D0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E91E5A7"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2E23FA2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53FA24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6540380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6BB363E0"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C0B6CB4"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D56179F" w14:textId="77777777" w:rsidR="0034603D" w:rsidRDefault="0034603D" w:rsidP="00297681">
            <w:pPr>
              <w:wordWrap w:val="0"/>
              <w:jc w:val="center"/>
              <w:rPr>
                <w:spacing w:val="2"/>
              </w:rPr>
            </w:pPr>
            <w:r>
              <w:rPr>
                <w:spacing w:val="2"/>
              </w:rPr>
              <w:t>1</w:t>
            </w:r>
          </w:p>
        </w:tc>
      </w:tr>
    </w:tbl>
    <w:p w14:paraId="4A7864F4" w14:textId="77777777" w:rsidR="0034603D" w:rsidRPr="0062470B" w:rsidRDefault="0034603D" w:rsidP="0062470B">
      <w:pPr>
        <w:pStyle w:val="af1"/>
        <w:numPr>
          <w:ilvl w:val="0"/>
          <w:numId w:val="19"/>
        </w:numPr>
        <w:spacing w:afterLines="50" w:after="180"/>
        <w:ind w:leftChars="0"/>
        <w:jc w:val="center"/>
        <w:rPr>
          <w:rFonts w:hint="eastAsia"/>
          <w:spacing w:val="2"/>
        </w:rPr>
      </w:pPr>
      <w:r w:rsidRPr="0062470B">
        <w:rPr>
          <w:rFonts w:hint="eastAsia"/>
          <w:spacing w:val="2"/>
        </w:rPr>
        <w:t>初期選択行列</w:t>
      </w:r>
    </w:p>
    <w:p w14:paraId="07C5B677" w14:textId="77777777" w:rsidR="0062470B" w:rsidRDefault="0062470B" w:rsidP="0062470B">
      <w:pPr>
        <w:spacing w:afterLines="50" w:after="180"/>
        <w:jc w:val="center"/>
        <w:rPr>
          <w:rFonts w:hint="eastAsia"/>
          <w:spacing w:val="2"/>
        </w:rPr>
      </w:pPr>
    </w:p>
    <w:p w14:paraId="46F5B431" w14:textId="77777777" w:rsidR="0062470B" w:rsidRDefault="0062470B" w:rsidP="0062470B">
      <w:pPr>
        <w:spacing w:afterLines="50" w:after="180"/>
        <w:jc w:val="center"/>
        <w:rPr>
          <w:rFonts w:hint="eastAsia"/>
          <w:spacing w:val="2"/>
        </w:rPr>
      </w:pPr>
    </w:p>
    <w:p w14:paraId="5B0EA825" w14:textId="77777777" w:rsidR="0062470B" w:rsidRPr="0062470B" w:rsidRDefault="0062470B" w:rsidP="0062470B">
      <w:pPr>
        <w:spacing w:afterLines="50" w:after="180"/>
        <w:jc w:val="center"/>
        <w:rPr>
          <w:rFonts w:hint="eastAsia"/>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12141BC" w14:textId="77777777" w:rsidTr="00297681">
        <w:trPr>
          <w:trHeight w:val="227"/>
        </w:trPr>
        <w:tc>
          <w:tcPr>
            <w:tcW w:w="530" w:type="dxa"/>
            <w:tcBorders>
              <w:top w:val="nil"/>
              <w:left w:val="nil"/>
              <w:bottom w:val="nil"/>
              <w:right w:val="nil"/>
            </w:tcBorders>
          </w:tcPr>
          <w:p w14:paraId="5C55864E" w14:textId="77777777" w:rsidR="0034603D" w:rsidRDefault="0034603D" w:rsidP="00297681">
            <w:pPr>
              <w:rPr>
                <w:spacing w:val="2"/>
              </w:rPr>
            </w:pPr>
          </w:p>
        </w:tc>
        <w:tc>
          <w:tcPr>
            <w:tcW w:w="530" w:type="dxa"/>
            <w:tcBorders>
              <w:top w:val="nil"/>
              <w:left w:val="nil"/>
              <w:bottom w:val="nil"/>
              <w:right w:val="nil"/>
            </w:tcBorders>
          </w:tcPr>
          <w:p w14:paraId="580E49A2"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372BA9E3" w14:textId="77777777" w:rsidR="0034603D" w:rsidRDefault="0034603D" w:rsidP="00297681">
            <w:pPr>
              <w:wordWrap w:val="0"/>
              <w:jc w:val="center"/>
              <w:rPr>
                <w:spacing w:val="2"/>
              </w:rPr>
            </w:pPr>
            <w:r>
              <w:rPr>
                <w:rFonts w:hint="eastAsia"/>
                <w:spacing w:val="2"/>
              </w:rPr>
              <w:t>処理順序</w:t>
            </w:r>
          </w:p>
        </w:tc>
      </w:tr>
      <w:tr w:rsidR="0034603D" w14:paraId="67279BA6" w14:textId="77777777" w:rsidTr="00297681">
        <w:trPr>
          <w:trHeight w:val="227"/>
        </w:trPr>
        <w:tc>
          <w:tcPr>
            <w:tcW w:w="530" w:type="dxa"/>
            <w:tcBorders>
              <w:top w:val="nil"/>
              <w:left w:val="nil"/>
              <w:bottom w:val="nil"/>
              <w:right w:val="nil"/>
            </w:tcBorders>
          </w:tcPr>
          <w:p w14:paraId="13E37BBA" w14:textId="77777777" w:rsidR="0034603D" w:rsidRDefault="0034603D" w:rsidP="00297681">
            <w:pPr>
              <w:rPr>
                <w:spacing w:val="2"/>
              </w:rPr>
            </w:pPr>
          </w:p>
        </w:tc>
        <w:tc>
          <w:tcPr>
            <w:tcW w:w="530" w:type="dxa"/>
            <w:tcBorders>
              <w:top w:val="nil"/>
              <w:left w:val="nil"/>
              <w:bottom w:val="nil"/>
              <w:right w:val="nil"/>
            </w:tcBorders>
          </w:tcPr>
          <w:p w14:paraId="190E4B6A"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46FE7DD"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641EF8A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13350F2F" w14:textId="77777777" w:rsidR="0034603D" w:rsidRDefault="0034603D" w:rsidP="00297681">
            <w:pPr>
              <w:wordWrap w:val="0"/>
              <w:jc w:val="center"/>
              <w:rPr>
                <w:spacing w:val="2"/>
              </w:rPr>
            </w:pPr>
            <w:r>
              <w:rPr>
                <w:spacing w:val="2"/>
              </w:rPr>
              <w:t>3</w:t>
            </w:r>
          </w:p>
        </w:tc>
        <w:tc>
          <w:tcPr>
            <w:tcW w:w="610" w:type="dxa"/>
            <w:tcBorders>
              <w:top w:val="nil"/>
              <w:left w:val="nil"/>
              <w:bottom w:val="single" w:sz="4" w:space="0" w:color="auto"/>
              <w:right w:val="nil"/>
            </w:tcBorders>
            <w:hideMark/>
          </w:tcPr>
          <w:p w14:paraId="7594379E" w14:textId="77777777" w:rsidR="0034603D" w:rsidRDefault="0034603D" w:rsidP="00297681">
            <w:pPr>
              <w:wordWrap w:val="0"/>
              <w:jc w:val="center"/>
              <w:rPr>
                <w:spacing w:val="2"/>
              </w:rPr>
            </w:pPr>
            <w:r>
              <w:rPr>
                <w:spacing w:val="2"/>
              </w:rPr>
              <w:t>4</w:t>
            </w:r>
          </w:p>
        </w:tc>
        <w:tc>
          <w:tcPr>
            <w:tcW w:w="611" w:type="dxa"/>
            <w:tcBorders>
              <w:top w:val="nil"/>
              <w:left w:val="nil"/>
              <w:bottom w:val="single" w:sz="4" w:space="0" w:color="auto"/>
              <w:right w:val="nil"/>
            </w:tcBorders>
            <w:hideMark/>
          </w:tcPr>
          <w:p w14:paraId="5226956B" w14:textId="77777777" w:rsidR="0034603D" w:rsidRDefault="0034603D" w:rsidP="00297681">
            <w:pPr>
              <w:wordWrap w:val="0"/>
              <w:jc w:val="center"/>
              <w:rPr>
                <w:spacing w:val="2"/>
              </w:rPr>
            </w:pPr>
            <w:r>
              <w:rPr>
                <w:spacing w:val="2"/>
              </w:rPr>
              <w:t>5</w:t>
            </w:r>
          </w:p>
        </w:tc>
        <w:tc>
          <w:tcPr>
            <w:tcW w:w="611" w:type="dxa"/>
            <w:tcBorders>
              <w:top w:val="nil"/>
              <w:left w:val="nil"/>
              <w:bottom w:val="single" w:sz="4" w:space="0" w:color="auto"/>
              <w:right w:val="nil"/>
            </w:tcBorders>
            <w:hideMark/>
          </w:tcPr>
          <w:p w14:paraId="2D3F0ECD" w14:textId="77777777" w:rsidR="0034603D" w:rsidRDefault="0034603D" w:rsidP="00297681">
            <w:pPr>
              <w:wordWrap w:val="0"/>
              <w:jc w:val="center"/>
              <w:rPr>
                <w:spacing w:val="2"/>
              </w:rPr>
            </w:pPr>
            <w:r>
              <w:rPr>
                <w:spacing w:val="2"/>
              </w:rPr>
              <w:t>6</w:t>
            </w:r>
          </w:p>
        </w:tc>
      </w:tr>
      <w:tr w:rsidR="0034603D" w14:paraId="7C274A5F" w14:textId="77777777" w:rsidTr="00297681">
        <w:trPr>
          <w:trHeight w:val="227"/>
        </w:trPr>
        <w:tc>
          <w:tcPr>
            <w:tcW w:w="530" w:type="dxa"/>
            <w:vMerge w:val="restart"/>
            <w:tcBorders>
              <w:top w:val="nil"/>
              <w:left w:val="nil"/>
              <w:bottom w:val="nil"/>
              <w:right w:val="nil"/>
            </w:tcBorders>
            <w:vAlign w:val="center"/>
            <w:hideMark/>
          </w:tcPr>
          <w:p w14:paraId="758B0C96"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26EDC29"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220112E6" w14:textId="77777777" w:rsidR="0034603D" w:rsidRDefault="0034603D" w:rsidP="00297681">
            <w:pPr>
              <w:wordWrap w:val="0"/>
              <w:jc w:val="center"/>
              <w:rPr>
                <w:spacing w:val="2"/>
              </w:rPr>
            </w:pPr>
            <w:r>
              <w:rPr>
                <w:rFonts w:hint="eastAsia"/>
                <w:spacing w:val="2"/>
              </w:rPr>
              <w:t>①</w:t>
            </w:r>
          </w:p>
        </w:tc>
        <w:tc>
          <w:tcPr>
            <w:tcW w:w="611" w:type="dxa"/>
            <w:tcBorders>
              <w:top w:val="single" w:sz="4" w:space="0" w:color="auto"/>
              <w:left w:val="nil"/>
              <w:bottom w:val="nil"/>
              <w:right w:val="nil"/>
            </w:tcBorders>
            <w:hideMark/>
          </w:tcPr>
          <w:p w14:paraId="1E3EBAB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78E3BBF" w14:textId="77777777" w:rsidR="0034603D" w:rsidRDefault="0034603D" w:rsidP="00297681">
            <w:pPr>
              <w:wordWrap w:val="0"/>
              <w:jc w:val="center"/>
              <w:rPr>
                <w:spacing w:val="2"/>
              </w:rPr>
            </w:pPr>
            <w:r>
              <w:rPr>
                <w:spacing w:val="2"/>
              </w:rPr>
              <w:t>0</w:t>
            </w:r>
          </w:p>
        </w:tc>
        <w:tc>
          <w:tcPr>
            <w:tcW w:w="610" w:type="dxa"/>
            <w:tcBorders>
              <w:top w:val="single" w:sz="4" w:space="0" w:color="auto"/>
              <w:left w:val="nil"/>
              <w:bottom w:val="nil"/>
              <w:right w:val="nil"/>
            </w:tcBorders>
            <w:hideMark/>
          </w:tcPr>
          <w:p w14:paraId="569707D8"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7B14D42A" w14:textId="77777777" w:rsidR="0034603D" w:rsidRDefault="0034603D" w:rsidP="00297681">
            <w:pPr>
              <w:wordWrap w:val="0"/>
              <w:jc w:val="center"/>
              <w:rPr>
                <w:spacing w:val="2"/>
              </w:rPr>
            </w:pPr>
            <w:r>
              <w:rPr>
                <w:spacing w:val="2"/>
              </w:rPr>
              <w:t>0</w:t>
            </w:r>
          </w:p>
        </w:tc>
        <w:tc>
          <w:tcPr>
            <w:tcW w:w="611" w:type="dxa"/>
            <w:tcBorders>
              <w:top w:val="single" w:sz="4" w:space="0" w:color="auto"/>
              <w:left w:val="nil"/>
              <w:bottom w:val="nil"/>
              <w:right w:val="nil"/>
            </w:tcBorders>
            <w:hideMark/>
          </w:tcPr>
          <w:p w14:paraId="691C4245" w14:textId="77777777" w:rsidR="0034603D" w:rsidRDefault="0034603D" w:rsidP="00297681">
            <w:pPr>
              <w:wordWrap w:val="0"/>
              <w:jc w:val="center"/>
              <w:rPr>
                <w:spacing w:val="2"/>
              </w:rPr>
            </w:pPr>
            <w:r>
              <w:rPr>
                <w:spacing w:val="2"/>
              </w:rPr>
              <w:t>0</w:t>
            </w:r>
          </w:p>
        </w:tc>
      </w:tr>
      <w:tr w:rsidR="0034603D" w14:paraId="7EB7E9EB" w14:textId="77777777" w:rsidTr="00297681">
        <w:trPr>
          <w:trHeight w:val="227"/>
        </w:trPr>
        <w:tc>
          <w:tcPr>
            <w:tcW w:w="0" w:type="auto"/>
            <w:vMerge/>
            <w:tcBorders>
              <w:top w:val="nil"/>
              <w:left w:val="nil"/>
              <w:bottom w:val="nil"/>
              <w:right w:val="nil"/>
            </w:tcBorders>
            <w:vAlign w:val="center"/>
            <w:hideMark/>
          </w:tcPr>
          <w:p w14:paraId="0A5D21A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1E03F42"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02E7A70A"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BFFD8D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12F72E5"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4457BF8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55AA063"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30C7DEB7" w14:textId="77777777" w:rsidR="0034603D" w:rsidRDefault="0034603D" w:rsidP="00297681">
            <w:pPr>
              <w:wordWrap w:val="0"/>
              <w:jc w:val="center"/>
              <w:rPr>
                <w:spacing w:val="2"/>
              </w:rPr>
            </w:pPr>
            <w:r>
              <w:rPr>
                <w:spacing w:val="2"/>
              </w:rPr>
              <w:t>0</w:t>
            </w:r>
          </w:p>
        </w:tc>
      </w:tr>
      <w:tr w:rsidR="0034603D" w14:paraId="183C7C02" w14:textId="77777777" w:rsidTr="00297681">
        <w:trPr>
          <w:trHeight w:val="227"/>
        </w:trPr>
        <w:tc>
          <w:tcPr>
            <w:tcW w:w="0" w:type="auto"/>
            <w:vMerge/>
            <w:tcBorders>
              <w:top w:val="nil"/>
              <w:left w:val="nil"/>
              <w:bottom w:val="nil"/>
              <w:right w:val="nil"/>
            </w:tcBorders>
            <w:vAlign w:val="center"/>
            <w:hideMark/>
          </w:tcPr>
          <w:p w14:paraId="7095DB99"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01666E8" w14:textId="77777777" w:rsidR="0034603D" w:rsidRDefault="0034603D" w:rsidP="00297681">
            <w:pPr>
              <w:wordWrap w:val="0"/>
              <w:jc w:val="center"/>
              <w:rPr>
                <w:spacing w:val="2"/>
              </w:rPr>
            </w:pPr>
            <w:r>
              <w:rPr>
                <w:spacing w:val="2"/>
              </w:rPr>
              <w:t>3</w:t>
            </w:r>
          </w:p>
        </w:tc>
        <w:tc>
          <w:tcPr>
            <w:tcW w:w="610" w:type="dxa"/>
            <w:tcBorders>
              <w:top w:val="nil"/>
              <w:left w:val="single" w:sz="4" w:space="0" w:color="auto"/>
              <w:bottom w:val="nil"/>
              <w:right w:val="nil"/>
            </w:tcBorders>
            <w:hideMark/>
          </w:tcPr>
          <w:p w14:paraId="3676A288"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0046037E"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900A23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85BB641"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016BAC2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AB7CCE7" w14:textId="77777777" w:rsidR="0034603D" w:rsidRDefault="0034603D" w:rsidP="00297681">
            <w:pPr>
              <w:wordWrap w:val="0"/>
              <w:jc w:val="center"/>
              <w:rPr>
                <w:spacing w:val="2"/>
              </w:rPr>
            </w:pPr>
            <w:r>
              <w:rPr>
                <w:spacing w:val="2"/>
              </w:rPr>
              <w:t>0</w:t>
            </w:r>
          </w:p>
        </w:tc>
      </w:tr>
      <w:tr w:rsidR="0034603D" w14:paraId="4F40E196" w14:textId="77777777" w:rsidTr="00297681">
        <w:trPr>
          <w:trHeight w:val="227"/>
        </w:trPr>
        <w:tc>
          <w:tcPr>
            <w:tcW w:w="0" w:type="auto"/>
            <w:vMerge/>
            <w:tcBorders>
              <w:top w:val="nil"/>
              <w:left w:val="nil"/>
              <w:bottom w:val="nil"/>
              <w:right w:val="nil"/>
            </w:tcBorders>
            <w:vAlign w:val="center"/>
            <w:hideMark/>
          </w:tcPr>
          <w:p w14:paraId="636E1FA5"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C0E701" w14:textId="77777777" w:rsidR="0034603D" w:rsidRDefault="0034603D" w:rsidP="00297681">
            <w:pPr>
              <w:wordWrap w:val="0"/>
              <w:jc w:val="center"/>
              <w:rPr>
                <w:spacing w:val="2"/>
              </w:rPr>
            </w:pPr>
            <w:r>
              <w:rPr>
                <w:spacing w:val="2"/>
              </w:rPr>
              <w:t>4</w:t>
            </w:r>
          </w:p>
        </w:tc>
        <w:tc>
          <w:tcPr>
            <w:tcW w:w="610" w:type="dxa"/>
            <w:tcBorders>
              <w:top w:val="nil"/>
              <w:left w:val="single" w:sz="4" w:space="0" w:color="auto"/>
              <w:bottom w:val="nil"/>
              <w:right w:val="nil"/>
            </w:tcBorders>
            <w:hideMark/>
          </w:tcPr>
          <w:p w14:paraId="0D6ADC4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5791F54C"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57C4C77"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5C8E1B4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52B8D5B8"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17EBE1C4" w14:textId="77777777" w:rsidR="0034603D" w:rsidRDefault="0034603D" w:rsidP="00297681">
            <w:pPr>
              <w:wordWrap w:val="0"/>
              <w:jc w:val="center"/>
              <w:rPr>
                <w:spacing w:val="2"/>
              </w:rPr>
            </w:pPr>
            <w:r>
              <w:rPr>
                <w:spacing w:val="2"/>
              </w:rPr>
              <w:t>0</w:t>
            </w:r>
          </w:p>
        </w:tc>
      </w:tr>
      <w:tr w:rsidR="0034603D" w14:paraId="5082A0FF" w14:textId="77777777" w:rsidTr="00297681">
        <w:trPr>
          <w:trHeight w:val="227"/>
        </w:trPr>
        <w:tc>
          <w:tcPr>
            <w:tcW w:w="0" w:type="auto"/>
            <w:vMerge/>
            <w:tcBorders>
              <w:top w:val="nil"/>
              <w:left w:val="nil"/>
              <w:bottom w:val="nil"/>
              <w:right w:val="nil"/>
            </w:tcBorders>
            <w:vAlign w:val="center"/>
            <w:hideMark/>
          </w:tcPr>
          <w:p w14:paraId="071B18F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3599EE5C" w14:textId="77777777" w:rsidR="0034603D" w:rsidRDefault="0034603D" w:rsidP="00297681">
            <w:pPr>
              <w:wordWrap w:val="0"/>
              <w:jc w:val="center"/>
              <w:rPr>
                <w:spacing w:val="2"/>
              </w:rPr>
            </w:pPr>
            <w:r>
              <w:rPr>
                <w:spacing w:val="2"/>
              </w:rPr>
              <w:t>5</w:t>
            </w:r>
          </w:p>
        </w:tc>
        <w:tc>
          <w:tcPr>
            <w:tcW w:w="610" w:type="dxa"/>
            <w:tcBorders>
              <w:top w:val="nil"/>
              <w:left w:val="single" w:sz="4" w:space="0" w:color="auto"/>
              <w:bottom w:val="nil"/>
              <w:right w:val="nil"/>
            </w:tcBorders>
            <w:hideMark/>
          </w:tcPr>
          <w:p w14:paraId="6D5A1A75"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4B5EEF2"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429C77E1" w14:textId="77777777" w:rsidR="0034603D" w:rsidRDefault="0034603D" w:rsidP="00297681">
            <w:pPr>
              <w:wordWrap w:val="0"/>
              <w:jc w:val="center"/>
              <w:rPr>
                <w:spacing w:val="2"/>
              </w:rPr>
            </w:pPr>
            <w:r>
              <w:rPr>
                <w:spacing w:val="2"/>
              </w:rPr>
              <w:t>1</w:t>
            </w:r>
          </w:p>
        </w:tc>
        <w:tc>
          <w:tcPr>
            <w:tcW w:w="610" w:type="dxa"/>
            <w:tcBorders>
              <w:top w:val="nil"/>
              <w:left w:val="nil"/>
              <w:bottom w:val="nil"/>
              <w:right w:val="nil"/>
            </w:tcBorders>
            <w:hideMark/>
          </w:tcPr>
          <w:p w14:paraId="07AFD4E6"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872D14" w14:textId="77777777" w:rsidR="0034603D" w:rsidRDefault="0034603D" w:rsidP="00297681">
            <w:pPr>
              <w:wordWrap w:val="0"/>
              <w:jc w:val="center"/>
              <w:rPr>
                <w:spacing w:val="2"/>
              </w:rPr>
            </w:pPr>
            <w:r>
              <w:rPr>
                <w:spacing w:val="2"/>
              </w:rPr>
              <w:t>1</w:t>
            </w:r>
          </w:p>
        </w:tc>
        <w:tc>
          <w:tcPr>
            <w:tcW w:w="611" w:type="dxa"/>
            <w:tcBorders>
              <w:top w:val="nil"/>
              <w:left w:val="nil"/>
              <w:bottom w:val="nil"/>
              <w:right w:val="nil"/>
            </w:tcBorders>
            <w:hideMark/>
          </w:tcPr>
          <w:p w14:paraId="7FD95AF0" w14:textId="77777777" w:rsidR="0034603D" w:rsidRDefault="0034603D" w:rsidP="00297681">
            <w:pPr>
              <w:wordWrap w:val="0"/>
              <w:jc w:val="center"/>
              <w:rPr>
                <w:spacing w:val="2"/>
              </w:rPr>
            </w:pPr>
            <w:r>
              <w:rPr>
                <w:spacing w:val="2"/>
              </w:rPr>
              <w:t>0</w:t>
            </w:r>
          </w:p>
        </w:tc>
      </w:tr>
      <w:tr w:rsidR="0034603D" w14:paraId="10FDDB0F" w14:textId="77777777" w:rsidTr="00297681">
        <w:trPr>
          <w:trHeight w:val="227"/>
        </w:trPr>
        <w:tc>
          <w:tcPr>
            <w:tcW w:w="0" w:type="auto"/>
            <w:vMerge/>
            <w:tcBorders>
              <w:top w:val="nil"/>
              <w:left w:val="nil"/>
              <w:bottom w:val="nil"/>
              <w:right w:val="nil"/>
            </w:tcBorders>
            <w:vAlign w:val="center"/>
            <w:hideMark/>
          </w:tcPr>
          <w:p w14:paraId="3E67418F"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A4AEC82" w14:textId="77777777" w:rsidR="0034603D" w:rsidRDefault="0034603D" w:rsidP="00297681">
            <w:pPr>
              <w:wordWrap w:val="0"/>
              <w:jc w:val="center"/>
              <w:rPr>
                <w:spacing w:val="2"/>
              </w:rPr>
            </w:pPr>
            <w:r>
              <w:rPr>
                <w:spacing w:val="2"/>
              </w:rPr>
              <w:t>6</w:t>
            </w:r>
          </w:p>
        </w:tc>
        <w:tc>
          <w:tcPr>
            <w:tcW w:w="610" w:type="dxa"/>
            <w:tcBorders>
              <w:top w:val="nil"/>
              <w:left w:val="single" w:sz="4" w:space="0" w:color="auto"/>
              <w:bottom w:val="nil"/>
              <w:right w:val="nil"/>
            </w:tcBorders>
            <w:hideMark/>
          </w:tcPr>
          <w:p w14:paraId="475FFDBC"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4895EC37"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3A93C86E" w14:textId="77777777" w:rsidR="0034603D" w:rsidRDefault="0034603D" w:rsidP="00297681">
            <w:pPr>
              <w:wordWrap w:val="0"/>
              <w:jc w:val="center"/>
              <w:rPr>
                <w:spacing w:val="2"/>
              </w:rPr>
            </w:pPr>
            <w:r>
              <w:rPr>
                <w:spacing w:val="2"/>
              </w:rPr>
              <w:t>0</w:t>
            </w:r>
          </w:p>
        </w:tc>
        <w:tc>
          <w:tcPr>
            <w:tcW w:w="610" w:type="dxa"/>
            <w:tcBorders>
              <w:top w:val="nil"/>
              <w:left w:val="nil"/>
              <w:bottom w:val="nil"/>
              <w:right w:val="nil"/>
            </w:tcBorders>
            <w:hideMark/>
          </w:tcPr>
          <w:p w14:paraId="527D049E"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21270761" w14:textId="77777777" w:rsidR="0034603D" w:rsidRDefault="0034603D" w:rsidP="00297681">
            <w:pPr>
              <w:wordWrap w:val="0"/>
              <w:jc w:val="center"/>
              <w:rPr>
                <w:spacing w:val="2"/>
              </w:rPr>
            </w:pPr>
            <w:r>
              <w:rPr>
                <w:spacing w:val="2"/>
              </w:rPr>
              <w:t>0</w:t>
            </w:r>
          </w:p>
        </w:tc>
        <w:tc>
          <w:tcPr>
            <w:tcW w:w="611" w:type="dxa"/>
            <w:tcBorders>
              <w:top w:val="nil"/>
              <w:left w:val="nil"/>
              <w:bottom w:val="nil"/>
              <w:right w:val="nil"/>
            </w:tcBorders>
            <w:hideMark/>
          </w:tcPr>
          <w:p w14:paraId="7152CFE1" w14:textId="77777777" w:rsidR="0034603D" w:rsidRDefault="0034603D" w:rsidP="00297681">
            <w:pPr>
              <w:wordWrap w:val="0"/>
              <w:jc w:val="center"/>
              <w:rPr>
                <w:spacing w:val="2"/>
              </w:rPr>
            </w:pPr>
            <w:r>
              <w:rPr>
                <w:spacing w:val="2"/>
              </w:rPr>
              <w:t>1</w:t>
            </w:r>
          </w:p>
        </w:tc>
      </w:tr>
    </w:tbl>
    <w:p w14:paraId="75C98CB6" w14:textId="77777777" w:rsidR="0034603D" w:rsidRDefault="0034603D" w:rsidP="0034603D">
      <w:pPr>
        <w:spacing w:afterLines="50" w:after="180"/>
        <w:jc w:val="center"/>
        <w:rPr>
          <w:spacing w:val="2"/>
        </w:rPr>
      </w:pPr>
      <w:r>
        <w:rPr>
          <w:spacing w:val="2"/>
        </w:rPr>
        <w:t xml:space="preserve">(b) </w:t>
      </w:r>
      <w:r>
        <w:rPr>
          <w:rFonts w:hint="eastAsia"/>
          <w:spacing w:val="2"/>
        </w:rPr>
        <w:t>最初の処理タスク決定</w:t>
      </w:r>
      <w:ins w:id="22" w:author="大阪産業大学" w:date="2010-02-15T14:26:00Z">
        <w:r>
          <w:rPr>
            <w:rFonts w:hint="eastAsia"/>
            <w:spacing w:val="2"/>
          </w:rPr>
          <w:t>後の</w:t>
        </w:r>
      </w:ins>
      <w:r>
        <w:rPr>
          <w:rFonts w:hint="eastAsia"/>
          <w:spacing w:val="2"/>
        </w:rPr>
        <w:t>選択行列</w:t>
      </w:r>
    </w:p>
    <w:p w14:paraId="50282025" w14:textId="77777777" w:rsidR="0034603D" w:rsidRDefault="0034603D" w:rsidP="0034603D">
      <w:pPr>
        <w:spacing w:afterLines="50" w:after="180"/>
        <w:jc w:val="center"/>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20878C5A" w14:textId="77777777" w:rsidTr="00297681">
        <w:trPr>
          <w:trHeight w:val="227"/>
        </w:trPr>
        <w:tc>
          <w:tcPr>
            <w:tcW w:w="530" w:type="dxa"/>
            <w:tcBorders>
              <w:top w:val="nil"/>
              <w:left w:val="nil"/>
              <w:bottom w:val="nil"/>
              <w:right w:val="nil"/>
            </w:tcBorders>
          </w:tcPr>
          <w:p w14:paraId="2E66195D" w14:textId="77777777" w:rsidR="0034603D" w:rsidRDefault="0034603D" w:rsidP="00297681">
            <w:pPr>
              <w:rPr>
                <w:spacing w:val="2"/>
              </w:rPr>
            </w:pPr>
          </w:p>
        </w:tc>
        <w:tc>
          <w:tcPr>
            <w:tcW w:w="530" w:type="dxa"/>
            <w:tcBorders>
              <w:top w:val="nil"/>
              <w:left w:val="nil"/>
              <w:bottom w:val="nil"/>
              <w:right w:val="nil"/>
            </w:tcBorders>
          </w:tcPr>
          <w:p w14:paraId="1DE7CA2C" w14:textId="77777777" w:rsidR="0034603D" w:rsidRDefault="0034603D" w:rsidP="00297681">
            <w:pPr>
              <w:rPr>
                <w:spacing w:val="2"/>
              </w:rPr>
            </w:pPr>
          </w:p>
        </w:tc>
        <w:tc>
          <w:tcPr>
            <w:tcW w:w="3664" w:type="dxa"/>
            <w:gridSpan w:val="6"/>
            <w:tcBorders>
              <w:top w:val="nil"/>
              <w:left w:val="nil"/>
              <w:bottom w:val="nil"/>
              <w:right w:val="nil"/>
            </w:tcBorders>
            <w:hideMark/>
          </w:tcPr>
          <w:p w14:paraId="6043B51A" w14:textId="77777777" w:rsidR="0034603D" w:rsidRDefault="0034603D" w:rsidP="00297681">
            <w:pPr>
              <w:jc w:val="center"/>
              <w:rPr>
                <w:spacing w:val="2"/>
              </w:rPr>
            </w:pPr>
            <w:r>
              <w:rPr>
                <w:rFonts w:hint="eastAsia"/>
                <w:spacing w:val="2"/>
              </w:rPr>
              <w:t>処理順序</w:t>
            </w:r>
          </w:p>
        </w:tc>
      </w:tr>
      <w:tr w:rsidR="0034603D" w14:paraId="0C91E8DD" w14:textId="77777777" w:rsidTr="00297681">
        <w:trPr>
          <w:trHeight w:val="227"/>
        </w:trPr>
        <w:tc>
          <w:tcPr>
            <w:tcW w:w="530" w:type="dxa"/>
            <w:tcBorders>
              <w:top w:val="nil"/>
              <w:left w:val="nil"/>
              <w:bottom w:val="nil"/>
              <w:right w:val="nil"/>
            </w:tcBorders>
          </w:tcPr>
          <w:p w14:paraId="0B200D60" w14:textId="77777777" w:rsidR="0034603D" w:rsidRDefault="0034603D" w:rsidP="00297681">
            <w:pPr>
              <w:rPr>
                <w:spacing w:val="2"/>
              </w:rPr>
            </w:pPr>
          </w:p>
        </w:tc>
        <w:tc>
          <w:tcPr>
            <w:tcW w:w="530" w:type="dxa"/>
            <w:tcBorders>
              <w:top w:val="nil"/>
              <w:left w:val="nil"/>
              <w:bottom w:val="nil"/>
              <w:right w:val="nil"/>
            </w:tcBorders>
          </w:tcPr>
          <w:p w14:paraId="67ADC396" w14:textId="77777777" w:rsidR="0034603D" w:rsidRDefault="0034603D" w:rsidP="00297681">
            <w:pPr>
              <w:rPr>
                <w:spacing w:val="2"/>
              </w:rPr>
            </w:pPr>
          </w:p>
        </w:tc>
        <w:tc>
          <w:tcPr>
            <w:tcW w:w="610" w:type="dxa"/>
            <w:tcBorders>
              <w:top w:val="nil"/>
              <w:left w:val="nil"/>
              <w:bottom w:val="single" w:sz="4" w:space="0" w:color="auto"/>
              <w:right w:val="nil"/>
            </w:tcBorders>
            <w:hideMark/>
          </w:tcPr>
          <w:p w14:paraId="103535AD" w14:textId="77777777" w:rsidR="0034603D" w:rsidRDefault="0034603D" w:rsidP="00297681">
            <w:pPr>
              <w:jc w:val="center"/>
              <w:rPr>
                <w:spacing w:val="2"/>
              </w:rPr>
            </w:pPr>
            <w:r>
              <w:rPr>
                <w:spacing w:val="2"/>
              </w:rPr>
              <w:t>1</w:t>
            </w:r>
          </w:p>
        </w:tc>
        <w:tc>
          <w:tcPr>
            <w:tcW w:w="611" w:type="dxa"/>
            <w:tcBorders>
              <w:top w:val="nil"/>
              <w:left w:val="nil"/>
              <w:bottom w:val="single" w:sz="4" w:space="0" w:color="auto"/>
              <w:right w:val="nil"/>
            </w:tcBorders>
            <w:hideMark/>
          </w:tcPr>
          <w:p w14:paraId="6458DBB4" w14:textId="77777777" w:rsidR="0034603D" w:rsidRDefault="0034603D" w:rsidP="00297681">
            <w:pPr>
              <w:jc w:val="center"/>
              <w:rPr>
                <w:spacing w:val="2"/>
              </w:rPr>
            </w:pPr>
            <w:r>
              <w:rPr>
                <w:spacing w:val="2"/>
              </w:rPr>
              <w:t>2</w:t>
            </w:r>
          </w:p>
        </w:tc>
        <w:tc>
          <w:tcPr>
            <w:tcW w:w="611" w:type="dxa"/>
            <w:tcBorders>
              <w:top w:val="nil"/>
              <w:left w:val="nil"/>
              <w:bottom w:val="single" w:sz="4" w:space="0" w:color="auto"/>
              <w:right w:val="nil"/>
            </w:tcBorders>
            <w:hideMark/>
          </w:tcPr>
          <w:p w14:paraId="3FF16886" w14:textId="77777777" w:rsidR="0034603D" w:rsidRDefault="0034603D" w:rsidP="00297681">
            <w:pPr>
              <w:jc w:val="center"/>
              <w:rPr>
                <w:spacing w:val="2"/>
              </w:rPr>
            </w:pPr>
            <w:r>
              <w:rPr>
                <w:spacing w:val="2"/>
              </w:rPr>
              <w:t>3</w:t>
            </w:r>
          </w:p>
        </w:tc>
        <w:tc>
          <w:tcPr>
            <w:tcW w:w="610" w:type="dxa"/>
            <w:tcBorders>
              <w:top w:val="nil"/>
              <w:left w:val="nil"/>
              <w:bottom w:val="single" w:sz="4" w:space="0" w:color="auto"/>
              <w:right w:val="nil"/>
            </w:tcBorders>
            <w:hideMark/>
          </w:tcPr>
          <w:p w14:paraId="2B43B83E" w14:textId="77777777" w:rsidR="0034603D" w:rsidRDefault="0034603D" w:rsidP="00297681">
            <w:pPr>
              <w:jc w:val="center"/>
              <w:rPr>
                <w:spacing w:val="2"/>
              </w:rPr>
            </w:pPr>
            <w:r>
              <w:rPr>
                <w:spacing w:val="2"/>
              </w:rPr>
              <w:t>4</w:t>
            </w:r>
          </w:p>
        </w:tc>
        <w:tc>
          <w:tcPr>
            <w:tcW w:w="611" w:type="dxa"/>
            <w:tcBorders>
              <w:top w:val="nil"/>
              <w:left w:val="nil"/>
              <w:bottom w:val="single" w:sz="4" w:space="0" w:color="auto"/>
              <w:right w:val="nil"/>
            </w:tcBorders>
            <w:hideMark/>
          </w:tcPr>
          <w:p w14:paraId="5FFFFB03" w14:textId="77777777" w:rsidR="0034603D" w:rsidRDefault="0034603D" w:rsidP="00297681">
            <w:pPr>
              <w:jc w:val="center"/>
              <w:rPr>
                <w:spacing w:val="2"/>
              </w:rPr>
            </w:pPr>
            <w:r>
              <w:rPr>
                <w:spacing w:val="2"/>
              </w:rPr>
              <w:t>5</w:t>
            </w:r>
          </w:p>
        </w:tc>
        <w:tc>
          <w:tcPr>
            <w:tcW w:w="611" w:type="dxa"/>
            <w:tcBorders>
              <w:top w:val="nil"/>
              <w:left w:val="nil"/>
              <w:bottom w:val="single" w:sz="4" w:space="0" w:color="auto"/>
              <w:right w:val="nil"/>
            </w:tcBorders>
            <w:hideMark/>
          </w:tcPr>
          <w:p w14:paraId="7A4D8FC8" w14:textId="77777777" w:rsidR="0034603D" w:rsidRDefault="0034603D" w:rsidP="00297681">
            <w:pPr>
              <w:jc w:val="center"/>
              <w:rPr>
                <w:spacing w:val="2"/>
              </w:rPr>
            </w:pPr>
            <w:r>
              <w:rPr>
                <w:spacing w:val="2"/>
              </w:rPr>
              <w:t>6</w:t>
            </w:r>
          </w:p>
        </w:tc>
      </w:tr>
      <w:tr w:rsidR="0034603D" w14:paraId="3F4854C9" w14:textId="77777777" w:rsidTr="00297681">
        <w:trPr>
          <w:trHeight w:val="227"/>
        </w:trPr>
        <w:tc>
          <w:tcPr>
            <w:tcW w:w="530" w:type="dxa"/>
            <w:vMerge w:val="restart"/>
            <w:tcBorders>
              <w:top w:val="nil"/>
              <w:left w:val="nil"/>
              <w:bottom w:val="nil"/>
              <w:right w:val="nil"/>
            </w:tcBorders>
            <w:vAlign w:val="center"/>
            <w:hideMark/>
          </w:tcPr>
          <w:p w14:paraId="549F2DD7" w14:textId="77777777" w:rsidR="0034603D" w:rsidRDefault="0034603D" w:rsidP="00297681">
            <w:pPr>
              <w:jc w:val="center"/>
              <w:rPr>
                <w:spacing w:val="2"/>
              </w:rPr>
            </w:pPr>
            <w:r>
              <w:rPr>
                <w:rFonts w:hint="eastAsia"/>
                <w:spacing w:val="2"/>
              </w:rPr>
              <w:t>タスク番号</w:t>
            </w:r>
          </w:p>
        </w:tc>
        <w:tc>
          <w:tcPr>
            <w:tcW w:w="530" w:type="dxa"/>
            <w:tcBorders>
              <w:top w:val="nil"/>
              <w:left w:val="nil"/>
              <w:bottom w:val="nil"/>
              <w:right w:val="single" w:sz="4" w:space="0" w:color="auto"/>
            </w:tcBorders>
            <w:hideMark/>
          </w:tcPr>
          <w:p w14:paraId="79AE7CD9" w14:textId="77777777" w:rsidR="0034603D" w:rsidRDefault="0034603D" w:rsidP="00297681">
            <w:pPr>
              <w:jc w:val="center"/>
              <w:rPr>
                <w:spacing w:val="2"/>
              </w:rPr>
            </w:pPr>
            <w:r>
              <w:rPr>
                <w:spacing w:val="2"/>
              </w:rPr>
              <w:t>1</w:t>
            </w:r>
          </w:p>
        </w:tc>
        <w:tc>
          <w:tcPr>
            <w:tcW w:w="610" w:type="dxa"/>
            <w:tcBorders>
              <w:top w:val="nil"/>
              <w:left w:val="single" w:sz="4" w:space="0" w:color="auto"/>
              <w:bottom w:val="nil"/>
              <w:right w:val="nil"/>
            </w:tcBorders>
            <w:hideMark/>
          </w:tcPr>
          <w:p w14:paraId="35F898AE" w14:textId="77777777" w:rsidR="0034603D" w:rsidRDefault="0034603D" w:rsidP="00297681">
            <w:pPr>
              <w:jc w:val="center"/>
              <w:rPr>
                <w:spacing w:val="2"/>
              </w:rPr>
            </w:pPr>
            <w:r>
              <w:rPr>
                <w:rFonts w:hint="eastAsia"/>
                <w:spacing w:val="2"/>
              </w:rPr>
              <w:t>①</w:t>
            </w:r>
          </w:p>
        </w:tc>
        <w:tc>
          <w:tcPr>
            <w:tcW w:w="611" w:type="dxa"/>
            <w:tcBorders>
              <w:top w:val="nil"/>
              <w:left w:val="nil"/>
              <w:bottom w:val="nil"/>
              <w:right w:val="nil"/>
            </w:tcBorders>
            <w:hideMark/>
          </w:tcPr>
          <w:p w14:paraId="1D060AD4"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BDA22A9"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4A707759"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79F75E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1B7A562A" w14:textId="77777777" w:rsidR="0034603D" w:rsidRDefault="0034603D" w:rsidP="00297681">
            <w:pPr>
              <w:jc w:val="center"/>
              <w:rPr>
                <w:spacing w:val="2"/>
              </w:rPr>
            </w:pPr>
            <w:r>
              <w:rPr>
                <w:spacing w:val="2"/>
              </w:rPr>
              <w:t>0</w:t>
            </w:r>
          </w:p>
        </w:tc>
      </w:tr>
      <w:tr w:rsidR="0034603D" w14:paraId="74230114" w14:textId="77777777" w:rsidTr="00297681">
        <w:trPr>
          <w:trHeight w:val="227"/>
        </w:trPr>
        <w:tc>
          <w:tcPr>
            <w:tcW w:w="0" w:type="auto"/>
            <w:vMerge/>
            <w:tcBorders>
              <w:top w:val="nil"/>
              <w:left w:val="nil"/>
              <w:bottom w:val="nil"/>
              <w:right w:val="nil"/>
            </w:tcBorders>
            <w:vAlign w:val="center"/>
            <w:hideMark/>
          </w:tcPr>
          <w:p w14:paraId="54E98074"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CF1CF63" w14:textId="77777777" w:rsidR="0034603D" w:rsidRDefault="0034603D" w:rsidP="00297681">
            <w:pPr>
              <w:jc w:val="center"/>
              <w:rPr>
                <w:spacing w:val="2"/>
              </w:rPr>
            </w:pPr>
            <w:r>
              <w:rPr>
                <w:spacing w:val="2"/>
              </w:rPr>
              <w:t>2</w:t>
            </w:r>
          </w:p>
        </w:tc>
        <w:tc>
          <w:tcPr>
            <w:tcW w:w="610" w:type="dxa"/>
            <w:tcBorders>
              <w:top w:val="nil"/>
              <w:left w:val="single" w:sz="4" w:space="0" w:color="auto"/>
              <w:bottom w:val="nil"/>
              <w:right w:val="nil"/>
            </w:tcBorders>
            <w:hideMark/>
          </w:tcPr>
          <w:p w14:paraId="03ADDC5D"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FEB95A1"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4BD82405"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3DEAA830"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E430124"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1B8FBBC4" w14:textId="77777777" w:rsidR="0034603D" w:rsidRDefault="0034603D" w:rsidP="00297681">
            <w:pPr>
              <w:jc w:val="center"/>
              <w:rPr>
                <w:spacing w:val="2"/>
              </w:rPr>
            </w:pPr>
            <w:r>
              <w:rPr>
                <w:spacing w:val="2"/>
              </w:rPr>
              <w:t>0</w:t>
            </w:r>
          </w:p>
        </w:tc>
      </w:tr>
      <w:tr w:rsidR="0034603D" w14:paraId="31852CD6" w14:textId="77777777" w:rsidTr="00297681">
        <w:trPr>
          <w:trHeight w:val="227"/>
        </w:trPr>
        <w:tc>
          <w:tcPr>
            <w:tcW w:w="0" w:type="auto"/>
            <w:vMerge/>
            <w:tcBorders>
              <w:top w:val="nil"/>
              <w:left w:val="nil"/>
              <w:bottom w:val="nil"/>
              <w:right w:val="nil"/>
            </w:tcBorders>
            <w:vAlign w:val="center"/>
            <w:hideMark/>
          </w:tcPr>
          <w:p w14:paraId="7DED42EA"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2D0585" w14:textId="77777777" w:rsidR="0034603D" w:rsidRDefault="0034603D" w:rsidP="00297681">
            <w:pPr>
              <w:jc w:val="center"/>
              <w:rPr>
                <w:spacing w:val="2"/>
              </w:rPr>
            </w:pPr>
            <w:r>
              <w:rPr>
                <w:spacing w:val="2"/>
              </w:rPr>
              <w:t>3</w:t>
            </w:r>
          </w:p>
        </w:tc>
        <w:tc>
          <w:tcPr>
            <w:tcW w:w="610" w:type="dxa"/>
            <w:tcBorders>
              <w:top w:val="nil"/>
              <w:left w:val="single" w:sz="4" w:space="0" w:color="auto"/>
              <w:bottom w:val="nil"/>
              <w:right w:val="nil"/>
            </w:tcBorders>
            <w:hideMark/>
          </w:tcPr>
          <w:p w14:paraId="64397231"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ADEA875" w14:textId="77777777" w:rsidR="0034603D" w:rsidRDefault="0034603D" w:rsidP="00297681">
            <w:pPr>
              <w:jc w:val="center"/>
              <w:rPr>
                <w:spacing w:val="2"/>
              </w:rPr>
            </w:pPr>
            <w:r>
              <w:rPr>
                <w:rFonts w:hint="eastAsia"/>
                <w:spacing w:val="2"/>
              </w:rPr>
              <w:t>②</w:t>
            </w:r>
          </w:p>
        </w:tc>
        <w:tc>
          <w:tcPr>
            <w:tcW w:w="611" w:type="dxa"/>
            <w:tcBorders>
              <w:top w:val="nil"/>
              <w:left w:val="nil"/>
              <w:bottom w:val="nil"/>
              <w:right w:val="nil"/>
            </w:tcBorders>
            <w:hideMark/>
          </w:tcPr>
          <w:p w14:paraId="1AF13E23" w14:textId="77777777" w:rsidR="0034603D" w:rsidRPr="00294401" w:rsidRDefault="0034603D" w:rsidP="00297681">
            <w:pPr>
              <w:jc w:val="center"/>
              <w:rPr>
                <w:spacing w:val="2"/>
              </w:rPr>
            </w:pPr>
            <w:r w:rsidRPr="00294401">
              <w:rPr>
                <w:spacing w:val="2"/>
              </w:rPr>
              <w:t>0</w:t>
            </w:r>
          </w:p>
        </w:tc>
        <w:tc>
          <w:tcPr>
            <w:tcW w:w="610" w:type="dxa"/>
            <w:tcBorders>
              <w:top w:val="nil"/>
              <w:left w:val="nil"/>
              <w:bottom w:val="nil"/>
              <w:right w:val="nil"/>
            </w:tcBorders>
            <w:hideMark/>
          </w:tcPr>
          <w:p w14:paraId="33E98FF2"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243F87A" w14:textId="77777777" w:rsidR="0034603D" w:rsidRPr="00294401" w:rsidRDefault="0034603D" w:rsidP="00297681">
            <w:pPr>
              <w:jc w:val="center"/>
              <w:rPr>
                <w:spacing w:val="2"/>
              </w:rPr>
            </w:pPr>
            <w:r w:rsidRPr="00294401">
              <w:rPr>
                <w:spacing w:val="2"/>
              </w:rPr>
              <w:t>0</w:t>
            </w:r>
          </w:p>
        </w:tc>
        <w:tc>
          <w:tcPr>
            <w:tcW w:w="611" w:type="dxa"/>
            <w:tcBorders>
              <w:top w:val="nil"/>
              <w:left w:val="nil"/>
              <w:bottom w:val="nil"/>
              <w:right w:val="nil"/>
            </w:tcBorders>
            <w:hideMark/>
          </w:tcPr>
          <w:p w14:paraId="24A037B0" w14:textId="77777777" w:rsidR="0034603D" w:rsidRDefault="0034603D" w:rsidP="00297681">
            <w:pPr>
              <w:jc w:val="center"/>
              <w:rPr>
                <w:spacing w:val="2"/>
              </w:rPr>
            </w:pPr>
            <w:r>
              <w:rPr>
                <w:spacing w:val="2"/>
              </w:rPr>
              <w:t>0</w:t>
            </w:r>
          </w:p>
        </w:tc>
      </w:tr>
      <w:tr w:rsidR="0034603D" w14:paraId="31900158" w14:textId="77777777" w:rsidTr="00297681">
        <w:trPr>
          <w:trHeight w:val="227"/>
        </w:trPr>
        <w:tc>
          <w:tcPr>
            <w:tcW w:w="0" w:type="auto"/>
            <w:vMerge/>
            <w:tcBorders>
              <w:top w:val="nil"/>
              <w:left w:val="nil"/>
              <w:bottom w:val="nil"/>
              <w:right w:val="nil"/>
            </w:tcBorders>
            <w:vAlign w:val="center"/>
            <w:hideMark/>
          </w:tcPr>
          <w:p w14:paraId="5D15D5A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29B30FB6" w14:textId="77777777" w:rsidR="0034603D" w:rsidRDefault="0034603D" w:rsidP="00297681">
            <w:pPr>
              <w:jc w:val="center"/>
              <w:rPr>
                <w:spacing w:val="2"/>
              </w:rPr>
            </w:pPr>
            <w:r>
              <w:rPr>
                <w:spacing w:val="2"/>
              </w:rPr>
              <w:t>4</w:t>
            </w:r>
          </w:p>
        </w:tc>
        <w:tc>
          <w:tcPr>
            <w:tcW w:w="610" w:type="dxa"/>
            <w:tcBorders>
              <w:top w:val="nil"/>
              <w:left w:val="single" w:sz="4" w:space="0" w:color="auto"/>
              <w:bottom w:val="nil"/>
              <w:right w:val="nil"/>
            </w:tcBorders>
            <w:hideMark/>
          </w:tcPr>
          <w:p w14:paraId="556E85FE"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C17490D"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745A4126"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5824F4F"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32950F5"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531396E0" w14:textId="77777777" w:rsidR="0034603D" w:rsidRDefault="0034603D" w:rsidP="00297681">
            <w:pPr>
              <w:jc w:val="center"/>
              <w:rPr>
                <w:spacing w:val="2"/>
              </w:rPr>
            </w:pPr>
            <w:r>
              <w:rPr>
                <w:spacing w:val="2"/>
              </w:rPr>
              <w:t>0</w:t>
            </w:r>
          </w:p>
        </w:tc>
      </w:tr>
      <w:tr w:rsidR="0034603D" w14:paraId="1704CDC5" w14:textId="77777777" w:rsidTr="00297681">
        <w:trPr>
          <w:trHeight w:val="227"/>
        </w:trPr>
        <w:tc>
          <w:tcPr>
            <w:tcW w:w="0" w:type="auto"/>
            <w:vMerge/>
            <w:tcBorders>
              <w:top w:val="nil"/>
              <w:left w:val="nil"/>
              <w:bottom w:val="nil"/>
              <w:right w:val="nil"/>
            </w:tcBorders>
            <w:vAlign w:val="center"/>
            <w:hideMark/>
          </w:tcPr>
          <w:p w14:paraId="7C904B0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69A74DA" w14:textId="77777777" w:rsidR="0034603D" w:rsidRDefault="0034603D" w:rsidP="00297681">
            <w:pPr>
              <w:jc w:val="center"/>
              <w:rPr>
                <w:spacing w:val="2"/>
              </w:rPr>
            </w:pPr>
            <w:r>
              <w:rPr>
                <w:spacing w:val="2"/>
              </w:rPr>
              <w:t>5</w:t>
            </w:r>
          </w:p>
        </w:tc>
        <w:tc>
          <w:tcPr>
            <w:tcW w:w="610" w:type="dxa"/>
            <w:tcBorders>
              <w:top w:val="nil"/>
              <w:left w:val="single" w:sz="4" w:space="0" w:color="auto"/>
              <w:bottom w:val="nil"/>
              <w:right w:val="nil"/>
            </w:tcBorders>
            <w:hideMark/>
          </w:tcPr>
          <w:p w14:paraId="2E81A30B"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E589A4A"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6823D2AF" w14:textId="77777777" w:rsidR="0034603D" w:rsidRDefault="0034603D" w:rsidP="00297681">
            <w:pPr>
              <w:jc w:val="center"/>
              <w:rPr>
                <w:spacing w:val="2"/>
              </w:rPr>
            </w:pPr>
            <w:r>
              <w:rPr>
                <w:spacing w:val="2"/>
              </w:rPr>
              <w:t>1</w:t>
            </w:r>
          </w:p>
        </w:tc>
        <w:tc>
          <w:tcPr>
            <w:tcW w:w="610" w:type="dxa"/>
            <w:tcBorders>
              <w:top w:val="nil"/>
              <w:left w:val="nil"/>
              <w:bottom w:val="nil"/>
              <w:right w:val="nil"/>
            </w:tcBorders>
            <w:hideMark/>
          </w:tcPr>
          <w:p w14:paraId="4156808E"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2E8EA087" w14:textId="77777777" w:rsidR="0034603D" w:rsidRDefault="0034603D" w:rsidP="00297681">
            <w:pPr>
              <w:jc w:val="center"/>
              <w:rPr>
                <w:spacing w:val="2"/>
              </w:rPr>
            </w:pPr>
            <w:r>
              <w:rPr>
                <w:spacing w:val="2"/>
              </w:rPr>
              <w:t>1</w:t>
            </w:r>
          </w:p>
        </w:tc>
        <w:tc>
          <w:tcPr>
            <w:tcW w:w="611" w:type="dxa"/>
            <w:tcBorders>
              <w:top w:val="nil"/>
              <w:left w:val="nil"/>
              <w:bottom w:val="nil"/>
              <w:right w:val="nil"/>
            </w:tcBorders>
            <w:hideMark/>
          </w:tcPr>
          <w:p w14:paraId="30B125D3" w14:textId="77777777" w:rsidR="0034603D" w:rsidRDefault="0034603D" w:rsidP="00297681">
            <w:pPr>
              <w:jc w:val="center"/>
              <w:rPr>
                <w:spacing w:val="2"/>
              </w:rPr>
            </w:pPr>
            <w:r>
              <w:rPr>
                <w:spacing w:val="2"/>
              </w:rPr>
              <w:t>0</w:t>
            </w:r>
          </w:p>
        </w:tc>
      </w:tr>
      <w:tr w:rsidR="0034603D" w14:paraId="37639F4C" w14:textId="77777777" w:rsidTr="00297681">
        <w:trPr>
          <w:trHeight w:val="227"/>
        </w:trPr>
        <w:tc>
          <w:tcPr>
            <w:tcW w:w="0" w:type="auto"/>
            <w:vMerge/>
            <w:tcBorders>
              <w:top w:val="nil"/>
              <w:left w:val="nil"/>
              <w:bottom w:val="nil"/>
              <w:right w:val="nil"/>
            </w:tcBorders>
            <w:vAlign w:val="center"/>
            <w:hideMark/>
          </w:tcPr>
          <w:p w14:paraId="2E56C84C"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524EDB42" w14:textId="77777777" w:rsidR="0034603D" w:rsidRDefault="0034603D" w:rsidP="00297681">
            <w:pPr>
              <w:jc w:val="center"/>
              <w:rPr>
                <w:spacing w:val="2"/>
              </w:rPr>
            </w:pPr>
            <w:r>
              <w:rPr>
                <w:spacing w:val="2"/>
              </w:rPr>
              <w:t>6</w:t>
            </w:r>
          </w:p>
        </w:tc>
        <w:tc>
          <w:tcPr>
            <w:tcW w:w="610" w:type="dxa"/>
            <w:tcBorders>
              <w:top w:val="nil"/>
              <w:left w:val="single" w:sz="4" w:space="0" w:color="auto"/>
              <w:bottom w:val="nil"/>
              <w:right w:val="nil"/>
            </w:tcBorders>
            <w:hideMark/>
          </w:tcPr>
          <w:p w14:paraId="363E50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0F915A0A"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5637F345" w14:textId="77777777" w:rsidR="0034603D" w:rsidRDefault="0034603D" w:rsidP="00297681">
            <w:pPr>
              <w:jc w:val="center"/>
              <w:rPr>
                <w:spacing w:val="2"/>
              </w:rPr>
            </w:pPr>
            <w:r>
              <w:rPr>
                <w:spacing w:val="2"/>
              </w:rPr>
              <w:t>0</w:t>
            </w:r>
          </w:p>
        </w:tc>
        <w:tc>
          <w:tcPr>
            <w:tcW w:w="610" w:type="dxa"/>
            <w:tcBorders>
              <w:top w:val="nil"/>
              <w:left w:val="nil"/>
              <w:bottom w:val="nil"/>
              <w:right w:val="nil"/>
            </w:tcBorders>
            <w:hideMark/>
          </w:tcPr>
          <w:p w14:paraId="3B7C7C67"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31BD4932" w14:textId="77777777" w:rsidR="0034603D" w:rsidRDefault="0034603D" w:rsidP="00297681">
            <w:pPr>
              <w:jc w:val="center"/>
              <w:rPr>
                <w:spacing w:val="2"/>
              </w:rPr>
            </w:pPr>
            <w:r>
              <w:rPr>
                <w:spacing w:val="2"/>
              </w:rPr>
              <w:t>0</w:t>
            </w:r>
          </w:p>
        </w:tc>
        <w:tc>
          <w:tcPr>
            <w:tcW w:w="611" w:type="dxa"/>
            <w:tcBorders>
              <w:top w:val="nil"/>
              <w:left w:val="nil"/>
              <w:bottom w:val="nil"/>
              <w:right w:val="nil"/>
            </w:tcBorders>
            <w:hideMark/>
          </w:tcPr>
          <w:p w14:paraId="45ADCB78" w14:textId="77777777" w:rsidR="0034603D" w:rsidRDefault="0034603D" w:rsidP="00297681">
            <w:pPr>
              <w:jc w:val="center"/>
              <w:rPr>
                <w:spacing w:val="2"/>
              </w:rPr>
            </w:pPr>
            <w:r>
              <w:rPr>
                <w:spacing w:val="2"/>
              </w:rPr>
              <w:t>1</w:t>
            </w:r>
          </w:p>
        </w:tc>
      </w:tr>
    </w:tbl>
    <w:p w14:paraId="03E3053F" w14:textId="77777777" w:rsidR="0034603D" w:rsidRDefault="0034603D" w:rsidP="0034603D">
      <w:pPr>
        <w:spacing w:afterLines="50" w:after="180"/>
        <w:jc w:val="center"/>
        <w:rPr>
          <w:spacing w:val="2"/>
        </w:rPr>
      </w:pPr>
      <w:r>
        <w:rPr>
          <w:spacing w:val="2"/>
        </w:rPr>
        <w:t>(c) 2</w:t>
      </w:r>
      <w:r>
        <w:rPr>
          <w:rFonts w:hint="eastAsia"/>
          <w:spacing w:val="2"/>
        </w:rPr>
        <w:t>番目の処理タスク決定</w:t>
      </w:r>
      <w:ins w:id="23" w:author="大阪産業大学" w:date="2010-02-15T14:26:00Z">
        <w:r>
          <w:rPr>
            <w:rFonts w:hint="eastAsia"/>
            <w:spacing w:val="2"/>
          </w:rPr>
          <w:t>後の</w:t>
        </w:r>
      </w:ins>
      <w:r>
        <w:rPr>
          <w:rFonts w:hint="eastAsia"/>
          <w:spacing w:val="2"/>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59EBC933" w14:textId="77777777" w:rsidTr="00297681">
        <w:trPr>
          <w:trHeight w:val="227"/>
        </w:trPr>
        <w:tc>
          <w:tcPr>
            <w:tcW w:w="530" w:type="dxa"/>
            <w:tcBorders>
              <w:top w:val="nil"/>
              <w:left w:val="nil"/>
              <w:bottom w:val="nil"/>
              <w:right w:val="nil"/>
            </w:tcBorders>
          </w:tcPr>
          <w:p w14:paraId="374D052C"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0CC472C"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57D322D2"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34B1E140" w14:textId="77777777" w:rsidTr="00297681">
        <w:trPr>
          <w:trHeight w:val="227"/>
        </w:trPr>
        <w:tc>
          <w:tcPr>
            <w:tcW w:w="530" w:type="dxa"/>
            <w:tcBorders>
              <w:top w:val="nil"/>
              <w:left w:val="nil"/>
              <w:bottom w:val="nil"/>
              <w:right w:val="nil"/>
            </w:tcBorders>
          </w:tcPr>
          <w:p w14:paraId="45928D7B"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224A8D5D"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11DEEE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46387D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495DF341"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449E366"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1A59148"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17C326B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04E978F7" w14:textId="77777777" w:rsidTr="00297681">
        <w:trPr>
          <w:trHeight w:val="227"/>
        </w:trPr>
        <w:tc>
          <w:tcPr>
            <w:tcW w:w="530" w:type="dxa"/>
            <w:vMerge w:val="restart"/>
            <w:tcBorders>
              <w:top w:val="nil"/>
              <w:left w:val="nil"/>
              <w:bottom w:val="nil"/>
              <w:right w:val="nil"/>
            </w:tcBorders>
            <w:vAlign w:val="center"/>
            <w:hideMark/>
          </w:tcPr>
          <w:p w14:paraId="271B1DC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56515638"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09658BC6"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17AFCD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E78CA09"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0AEB8AB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93496D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418ACD0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580BA1E" w14:textId="77777777" w:rsidTr="00297681">
        <w:trPr>
          <w:trHeight w:val="227"/>
        </w:trPr>
        <w:tc>
          <w:tcPr>
            <w:tcW w:w="0" w:type="auto"/>
            <w:vMerge/>
            <w:tcBorders>
              <w:top w:val="nil"/>
              <w:left w:val="nil"/>
              <w:bottom w:val="nil"/>
              <w:right w:val="nil"/>
            </w:tcBorders>
            <w:vAlign w:val="center"/>
            <w:hideMark/>
          </w:tcPr>
          <w:p w14:paraId="0BD25E45"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0773BEF"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1943028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AC4286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24E652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648ABD4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98BB37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F70CD4C"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C1BA9E8" w14:textId="77777777" w:rsidTr="00297681">
        <w:trPr>
          <w:trHeight w:val="227"/>
        </w:trPr>
        <w:tc>
          <w:tcPr>
            <w:tcW w:w="0" w:type="auto"/>
            <w:vMerge/>
            <w:tcBorders>
              <w:top w:val="nil"/>
              <w:left w:val="nil"/>
              <w:bottom w:val="nil"/>
              <w:right w:val="nil"/>
            </w:tcBorders>
            <w:vAlign w:val="center"/>
            <w:hideMark/>
          </w:tcPr>
          <w:p w14:paraId="1671051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8DDF8D0"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469EFDC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C7AC0AA"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6C3E1FE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265A110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4CBB3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B74695"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F950CF1" w14:textId="77777777" w:rsidTr="00297681">
        <w:trPr>
          <w:trHeight w:val="227"/>
        </w:trPr>
        <w:tc>
          <w:tcPr>
            <w:tcW w:w="0" w:type="auto"/>
            <w:vMerge/>
            <w:tcBorders>
              <w:top w:val="nil"/>
              <w:left w:val="nil"/>
              <w:bottom w:val="nil"/>
              <w:right w:val="nil"/>
            </w:tcBorders>
            <w:vAlign w:val="center"/>
            <w:hideMark/>
          </w:tcPr>
          <w:p w14:paraId="3C51F2B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ED90A4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576B4D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A7BE6CD"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0E521633"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E2A6031"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AB924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B811F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84D0F8" w14:textId="77777777" w:rsidTr="00297681">
        <w:trPr>
          <w:trHeight w:val="227"/>
        </w:trPr>
        <w:tc>
          <w:tcPr>
            <w:tcW w:w="0" w:type="auto"/>
            <w:vMerge/>
            <w:tcBorders>
              <w:top w:val="nil"/>
              <w:left w:val="nil"/>
              <w:bottom w:val="nil"/>
              <w:right w:val="nil"/>
            </w:tcBorders>
            <w:vAlign w:val="center"/>
            <w:hideMark/>
          </w:tcPr>
          <w:p w14:paraId="641E2AA0"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4563B5A"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B2FD5D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52C8E5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95CD679"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799CD55E"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10B26944" w14:textId="77777777" w:rsidR="0034603D" w:rsidRPr="00294401" w:rsidRDefault="0034603D" w:rsidP="00297681">
            <w:pPr>
              <w:spacing w:line="340" w:lineRule="exact"/>
              <w:jc w:val="center"/>
              <w:rPr>
                <w:spacing w:val="2"/>
                <w:szCs w:val="21"/>
              </w:rPr>
            </w:pPr>
            <w:r w:rsidRPr="00294401">
              <w:rPr>
                <w:spacing w:val="2"/>
                <w:szCs w:val="21"/>
              </w:rPr>
              <w:t>0</w:t>
            </w:r>
          </w:p>
        </w:tc>
        <w:tc>
          <w:tcPr>
            <w:tcW w:w="611" w:type="dxa"/>
            <w:tcBorders>
              <w:top w:val="nil"/>
              <w:left w:val="nil"/>
              <w:bottom w:val="nil"/>
              <w:right w:val="nil"/>
            </w:tcBorders>
            <w:hideMark/>
          </w:tcPr>
          <w:p w14:paraId="277D21C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10912EC" w14:textId="77777777" w:rsidTr="00297681">
        <w:trPr>
          <w:trHeight w:val="227"/>
        </w:trPr>
        <w:tc>
          <w:tcPr>
            <w:tcW w:w="0" w:type="auto"/>
            <w:vMerge/>
            <w:tcBorders>
              <w:top w:val="nil"/>
              <w:left w:val="nil"/>
              <w:bottom w:val="nil"/>
              <w:right w:val="nil"/>
            </w:tcBorders>
            <w:vAlign w:val="center"/>
            <w:hideMark/>
          </w:tcPr>
          <w:p w14:paraId="3051642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D7B1C0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36EE404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D24F5E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FA8066"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E1CAF0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3D73A7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8FD85F7"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427B86E" w14:textId="77777777" w:rsidR="0034603D" w:rsidRDefault="0034603D" w:rsidP="0034603D">
      <w:pPr>
        <w:spacing w:afterLines="50" w:after="180"/>
        <w:jc w:val="center"/>
        <w:rPr>
          <w:rFonts w:hint="eastAsia"/>
          <w:spacing w:val="2"/>
          <w:szCs w:val="21"/>
        </w:rPr>
      </w:pPr>
      <w:r w:rsidRPr="002D03ED">
        <w:rPr>
          <w:spacing w:val="2"/>
          <w:szCs w:val="21"/>
        </w:rPr>
        <w:t>(d) 3</w:t>
      </w:r>
      <w:r w:rsidRPr="002D03ED">
        <w:rPr>
          <w:rFonts w:hint="eastAsia"/>
          <w:spacing w:val="2"/>
          <w:szCs w:val="21"/>
        </w:rPr>
        <w:t>番目の処理タスク決定</w:t>
      </w:r>
      <w:ins w:id="24" w:author="大阪産業大学" w:date="2010-02-15T14:26:00Z">
        <w:r w:rsidRPr="002D03ED">
          <w:rPr>
            <w:rFonts w:hint="eastAsia"/>
            <w:spacing w:val="2"/>
            <w:szCs w:val="21"/>
          </w:rPr>
          <w:t>後の</w:t>
        </w:r>
      </w:ins>
      <w:r w:rsidRPr="002D03ED">
        <w:rPr>
          <w:rFonts w:hint="eastAsia"/>
          <w:spacing w:val="2"/>
          <w:szCs w:val="21"/>
        </w:rPr>
        <w:t>選択行列</w:t>
      </w:r>
    </w:p>
    <w:p w14:paraId="62DB45DA" w14:textId="77777777" w:rsidR="0062470B" w:rsidRDefault="0062470B" w:rsidP="0034603D">
      <w:pPr>
        <w:spacing w:afterLines="50" w:after="180"/>
        <w:jc w:val="center"/>
        <w:rPr>
          <w:rFonts w:hint="eastAsia"/>
          <w:spacing w:val="2"/>
          <w:szCs w:val="21"/>
        </w:rPr>
      </w:pPr>
    </w:p>
    <w:p w14:paraId="111399A2" w14:textId="77777777" w:rsidR="0062470B" w:rsidRDefault="0062470B" w:rsidP="0034603D">
      <w:pPr>
        <w:spacing w:afterLines="50" w:after="180"/>
        <w:jc w:val="center"/>
        <w:rPr>
          <w:rFonts w:hint="eastAsia"/>
          <w:spacing w:val="2"/>
          <w:szCs w:val="21"/>
        </w:rPr>
      </w:pPr>
    </w:p>
    <w:p w14:paraId="37F9A2BC" w14:textId="77777777" w:rsidR="0062470B" w:rsidRDefault="0062470B" w:rsidP="0034603D">
      <w:pPr>
        <w:spacing w:afterLines="50" w:after="180"/>
        <w:jc w:val="center"/>
        <w:rPr>
          <w:rFonts w:hint="eastAsia"/>
          <w:spacing w:val="2"/>
          <w:szCs w:val="21"/>
        </w:rPr>
      </w:pPr>
    </w:p>
    <w:p w14:paraId="7EE4D9B0" w14:textId="77777777" w:rsidR="0062470B" w:rsidRPr="002D03ED" w:rsidRDefault="0062470B" w:rsidP="0034603D">
      <w:pPr>
        <w:spacing w:afterLines="50" w:after="180"/>
        <w:jc w:val="center"/>
        <w:rPr>
          <w:spacing w:val="2"/>
          <w:szCs w:val="21"/>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73350689" w14:textId="77777777" w:rsidTr="00297681">
        <w:trPr>
          <w:trHeight w:val="227"/>
        </w:trPr>
        <w:tc>
          <w:tcPr>
            <w:tcW w:w="530" w:type="dxa"/>
            <w:tcBorders>
              <w:top w:val="nil"/>
              <w:left w:val="nil"/>
              <w:bottom w:val="nil"/>
              <w:right w:val="nil"/>
            </w:tcBorders>
          </w:tcPr>
          <w:p w14:paraId="2C803B83"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E77CC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64F702D8"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4E359C" w14:textId="77777777" w:rsidTr="00297681">
        <w:trPr>
          <w:trHeight w:val="227"/>
        </w:trPr>
        <w:tc>
          <w:tcPr>
            <w:tcW w:w="530" w:type="dxa"/>
            <w:tcBorders>
              <w:top w:val="nil"/>
              <w:left w:val="nil"/>
              <w:bottom w:val="nil"/>
              <w:right w:val="nil"/>
            </w:tcBorders>
          </w:tcPr>
          <w:p w14:paraId="5448AF7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37FCE62"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591D45E4"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530F0FD2"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03DEDCE2"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17CC8BAB"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1D16D020"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0F3B2D86"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1D6769CF" w14:textId="77777777" w:rsidTr="00297681">
        <w:trPr>
          <w:trHeight w:val="227"/>
        </w:trPr>
        <w:tc>
          <w:tcPr>
            <w:tcW w:w="530" w:type="dxa"/>
            <w:vMerge w:val="restart"/>
            <w:tcBorders>
              <w:top w:val="nil"/>
              <w:left w:val="nil"/>
              <w:bottom w:val="nil"/>
              <w:right w:val="nil"/>
            </w:tcBorders>
            <w:vAlign w:val="center"/>
            <w:hideMark/>
          </w:tcPr>
          <w:p w14:paraId="0F6B89E7"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B960982"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35F7889C"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74408DF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B93B0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BEE86B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8B1E8A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380D6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3AF37BC" w14:textId="77777777" w:rsidTr="00297681">
        <w:trPr>
          <w:trHeight w:val="227"/>
        </w:trPr>
        <w:tc>
          <w:tcPr>
            <w:tcW w:w="0" w:type="auto"/>
            <w:vMerge/>
            <w:tcBorders>
              <w:top w:val="nil"/>
              <w:left w:val="nil"/>
              <w:bottom w:val="nil"/>
              <w:right w:val="nil"/>
            </w:tcBorders>
            <w:vAlign w:val="center"/>
            <w:hideMark/>
          </w:tcPr>
          <w:p w14:paraId="2352FCE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41BDB197"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2552CF1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4E05C8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E4AB4CE"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3073626"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76B53E8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22D6CA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83D7C93" w14:textId="77777777" w:rsidTr="00297681">
        <w:trPr>
          <w:trHeight w:val="227"/>
        </w:trPr>
        <w:tc>
          <w:tcPr>
            <w:tcW w:w="0" w:type="auto"/>
            <w:vMerge/>
            <w:tcBorders>
              <w:top w:val="nil"/>
              <w:left w:val="nil"/>
              <w:bottom w:val="nil"/>
              <w:right w:val="nil"/>
            </w:tcBorders>
            <w:vAlign w:val="center"/>
            <w:hideMark/>
          </w:tcPr>
          <w:p w14:paraId="33FA100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B4673A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78CF989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1DF1A2"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4ACBBBC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04EF98A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6C05D4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CC7CE2D"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272FD64" w14:textId="77777777" w:rsidTr="00297681">
        <w:trPr>
          <w:trHeight w:val="227"/>
        </w:trPr>
        <w:tc>
          <w:tcPr>
            <w:tcW w:w="0" w:type="auto"/>
            <w:vMerge/>
            <w:tcBorders>
              <w:top w:val="nil"/>
              <w:left w:val="nil"/>
              <w:bottom w:val="nil"/>
              <w:right w:val="nil"/>
            </w:tcBorders>
            <w:vAlign w:val="center"/>
            <w:hideMark/>
          </w:tcPr>
          <w:p w14:paraId="59E0E04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2308EB92"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2842097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8721AB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1C78657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51D9E897"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2FBCB895" w14:textId="77777777" w:rsidR="0034603D" w:rsidRPr="005057CD" w:rsidRDefault="0034603D" w:rsidP="00297681">
            <w:pPr>
              <w:spacing w:line="340" w:lineRule="exact"/>
              <w:jc w:val="center"/>
              <w:rPr>
                <w:spacing w:val="2"/>
                <w:szCs w:val="21"/>
              </w:rPr>
            </w:pPr>
            <w:r w:rsidRPr="005057CD">
              <w:rPr>
                <w:spacing w:val="2"/>
                <w:szCs w:val="21"/>
              </w:rPr>
              <w:t>0</w:t>
            </w:r>
          </w:p>
        </w:tc>
        <w:tc>
          <w:tcPr>
            <w:tcW w:w="611" w:type="dxa"/>
            <w:tcBorders>
              <w:top w:val="nil"/>
              <w:left w:val="nil"/>
              <w:bottom w:val="nil"/>
              <w:right w:val="nil"/>
            </w:tcBorders>
            <w:hideMark/>
          </w:tcPr>
          <w:p w14:paraId="7601E9CB"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681779BF" w14:textId="77777777" w:rsidTr="00297681">
        <w:trPr>
          <w:trHeight w:val="227"/>
        </w:trPr>
        <w:tc>
          <w:tcPr>
            <w:tcW w:w="0" w:type="auto"/>
            <w:vMerge/>
            <w:tcBorders>
              <w:top w:val="nil"/>
              <w:left w:val="nil"/>
              <w:bottom w:val="nil"/>
              <w:right w:val="nil"/>
            </w:tcBorders>
            <w:vAlign w:val="center"/>
            <w:hideMark/>
          </w:tcPr>
          <w:p w14:paraId="506FCDD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C390CF1"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63B2773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093F74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8171FF"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1BFF275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69611E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63A5D3A"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B144482" w14:textId="77777777" w:rsidTr="00297681">
        <w:trPr>
          <w:trHeight w:val="227"/>
        </w:trPr>
        <w:tc>
          <w:tcPr>
            <w:tcW w:w="0" w:type="auto"/>
            <w:vMerge/>
            <w:tcBorders>
              <w:top w:val="nil"/>
              <w:left w:val="nil"/>
              <w:bottom w:val="nil"/>
              <w:right w:val="nil"/>
            </w:tcBorders>
            <w:vAlign w:val="center"/>
            <w:hideMark/>
          </w:tcPr>
          <w:p w14:paraId="67A68201"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D65699"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2EC51D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0B6856"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FAE9B55"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488A01E4"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17764E3"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C66493C" w14:textId="77777777" w:rsidR="0034603D" w:rsidRPr="002D03ED" w:rsidRDefault="0034603D" w:rsidP="00297681">
            <w:pPr>
              <w:spacing w:line="340" w:lineRule="exact"/>
              <w:jc w:val="center"/>
              <w:rPr>
                <w:spacing w:val="2"/>
                <w:szCs w:val="21"/>
              </w:rPr>
            </w:pPr>
            <w:r w:rsidRPr="002D03ED">
              <w:rPr>
                <w:spacing w:val="2"/>
                <w:szCs w:val="21"/>
              </w:rPr>
              <w:t>1</w:t>
            </w:r>
          </w:p>
        </w:tc>
      </w:tr>
    </w:tbl>
    <w:p w14:paraId="63951487" w14:textId="77777777" w:rsidR="0034603D" w:rsidRPr="002D03ED" w:rsidRDefault="0034603D" w:rsidP="0034603D">
      <w:pPr>
        <w:spacing w:afterLines="50" w:after="180"/>
        <w:jc w:val="center"/>
        <w:rPr>
          <w:spacing w:val="2"/>
          <w:szCs w:val="21"/>
        </w:rPr>
      </w:pPr>
      <w:r w:rsidRPr="002D03ED">
        <w:rPr>
          <w:spacing w:val="2"/>
          <w:szCs w:val="21"/>
        </w:rPr>
        <w:t>(e) 4</w:t>
      </w:r>
      <w:r w:rsidRPr="002D03ED">
        <w:rPr>
          <w:rFonts w:hint="eastAsia"/>
          <w:spacing w:val="2"/>
          <w:szCs w:val="21"/>
        </w:rPr>
        <w:t>番目の処理タスク決定</w:t>
      </w:r>
      <w:ins w:id="25"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1C674409" w14:textId="77777777" w:rsidTr="00297681">
        <w:trPr>
          <w:trHeight w:val="227"/>
        </w:trPr>
        <w:tc>
          <w:tcPr>
            <w:tcW w:w="530" w:type="dxa"/>
            <w:tcBorders>
              <w:top w:val="nil"/>
              <w:left w:val="nil"/>
              <w:bottom w:val="nil"/>
              <w:right w:val="nil"/>
            </w:tcBorders>
          </w:tcPr>
          <w:p w14:paraId="69416F0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0E4E817F"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74CA9FF4"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6C78FCD5" w14:textId="77777777" w:rsidTr="00297681">
        <w:trPr>
          <w:trHeight w:val="227"/>
        </w:trPr>
        <w:tc>
          <w:tcPr>
            <w:tcW w:w="530" w:type="dxa"/>
            <w:tcBorders>
              <w:top w:val="nil"/>
              <w:left w:val="nil"/>
              <w:bottom w:val="nil"/>
              <w:right w:val="nil"/>
            </w:tcBorders>
          </w:tcPr>
          <w:p w14:paraId="40A9D26E"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DFA928A"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20D4840A"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13DA2730"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331E0EB7"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232757C0"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375E2F5A"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334B57ED"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29280496" w14:textId="77777777" w:rsidTr="00297681">
        <w:trPr>
          <w:trHeight w:val="227"/>
        </w:trPr>
        <w:tc>
          <w:tcPr>
            <w:tcW w:w="530" w:type="dxa"/>
            <w:vMerge w:val="restart"/>
            <w:tcBorders>
              <w:top w:val="nil"/>
              <w:left w:val="nil"/>
              <w:bottom w:val="nil"/>
              <w:right w:val="nil"/>
            </w:tcBorders>
            <w:vAlign w:val="center"/>
            <w:hideMark/>
          </w:tcPr>
          <w:p w14:paraId="78885A22"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21F6B3C7"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single" w:sz="4" w:space="0" w:color="auto"/>
              <w:left w:val="single" w:sz="4" w:space="0" w:color="auto"/>
              <w:bottom w:val="nil"/>
              <w:right w:val="nil"/>
            </w:tcBorders>
            <w:hideMark/>
          </w:tcPr>
          <w:p w14:paraId="105BA2A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single" w:sz="4" w:space="0" w:color="auto"/>
              <w:left w:val="nil"/>
              <w:bottom w:val="nil"/>
              <w:right w:val="nil"/>
            </w:tcBorders>
            <w:hideMark/>
          </w:tcPr>
          <w:p w14:paraId="267B8D7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6CEF4C9F"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single" w:sz="4" w:space="0" w:color="auto"/>
              <w:left w:val="nil"/>
              <w:bottom w:val="nil"/>
              <w:right w:val="nil"/>
            </w:tcBorders>
            <w:hideMark/>
          </w:tcPr>
          <w:p w14:paraId="335B5E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534B264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single" w:sz="4" w:space="0" w:color="auto"/>
              <w:left w:val="nil"/>
              <w:bottom w:val="nil"/>
              <w:right w:val="nil"/>
            </w:tcBorders>
            <w:hideMark/>
          </w:tcPr>
          <w:p w14:paraId="05084411"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6DA98C4" w14:textId="77777777" w:rsidTr="00297681">
        <w:trPr>
          <w:trHeight w:val="227"/>
        </w:trPr>
        <w:tc>
          <w:tcPr>
            <w:tcW w:w="0" w:type="auto"/>
            <w:vMerge/>
            <w:tcBorders>
              <w:top w:val="nil"/>
              <w:left w:val="nil"/>
              <w:bottom w:val="nil"/>
              <w:right w:val="nil"/>
            </w:tcBorders>
            <w:vAlign w:val="center"/>
            <w:hideMark/>
          </w:tcPr>
          <w:p w14:paraId="7F44C21C"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0BD7A14A"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A5343C2"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75B6C4E"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2956A55C"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7C1276A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5F3318"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3E3809B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3BFF472" w14:textId="77777777" w:rsidTr="00297681">
        <w:trPr>
          <w:trHeight w:val="227"/>
        </w:trPr>
        <w:tc>
          <w:tcPr>
            <w:tcW w:w="0" w:type="auto"/>
            <w:vMerge/>
            <w:tcBorders>
              <w:top w:val="nil"/>
              <w:left w:val="nil"/>
              <w:bottom w:val="nil"/>
              <w:right w:val="nil"/>
            </w:tcBorders>
            <w:vAlign w:val="center"/>
            <w:hideMark/>
          </w:tcPr>
          <w:p w14:paraId="0B234969"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C3E914"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6DD19D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D8E4D8E"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7741FB8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395C4E8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3E5AA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2893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50AED22A" w14:textId="77777777" w:rsidTr="00297681">
        <w:trPr>
          <w:trHeight w:val="227"/>
        </w:trPr>
        <w:tc>
          <w:tcPr>
            <w:tcW w:w="0" w:type="auto"/>
            <w:vMerge/>
            <w:tcBorders>
              <w:top w:val="nil"/>
              <w:left w:val="nil"/>
              <w:bottom w:val="nil"/>
              <w:right w:val="nil"/>
            </w:tcBorders>
            <w:vAlign w:val="center"/>
            <w:hideMark/>
          </w:tcPr>
          <w:p w14:paraId="76116AD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53D9BFF"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779634E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878E673"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12DA3EB"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3EF6358E"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0671517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4501E7F"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24350A67" w14:textId="77777777" w:rsidTr="00297681">
        <w:trPr>
          <w:trHeight w:val="227"/>
        </w:trPr>
        <w:tc>
          <w:tcPr>
            <w:tcW w:w="0" w:type="auto"/>
            <w:vMerge/>
            <w:tcBorders>
              <w:top w:val="nil"/>
              <w:left w:val="nil"/>
              <w:bottom w:val="nil"/>
              <w:right w:val="nil"/>
            </w:tcBorders>
            <w:vAlign w:val="center"/>
            <w:hideMark/>
          </w:tcPr>
          <w:p w14:paraId="5DC181E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3A1634B"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416B0F0F"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32D91FC"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6463ABA"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0F47C4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F50987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1F58D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4D3EFD9" w14:textId="77777777" w:rsidTr="00297681">
        <w:trPr>
          <w:trHeight w:val="227"/>
        </w:trPr>
        <w:tc>
          <w:tcPr>
            <w:tcW w:w="0" w:type="auto"/>
            <w:vMerge/>
            <w:tcBorders>
              <w:top w:val="nil"/>
              <w:left w:val="nil"/>
              <w:bottom w:val="nil"/>
              <w:right w:val="nil"/>
            </w:tcBorders>
            <w:vAlign w:val="center"/>
            <w:hideMark/>
          </w:tcPr>
          <w:p w14:paraId="21DCE737"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29EDBA2"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135CA79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49678F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BAA7FA7"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6F01C28"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475195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B5A5DF9" w14:textId="77777777" w:rsidR="0034603D" w:rsidRPr="002D03ED" w:rsidRDefault="0034603D" w:rsidP="00297681">
            <w:pPr>
              <w:spacing w:line="340" w:lineRule="exact"/>
              <w:jc w:val="center"/>
              <w:rPr>
                <w:spacing w:val="2"/>
                <w:szCs w:val="21"/>
              </w:rPr>
            </w:pPr>
            <w:r w:rsidRPr="002D03ED">
              <w:rPr>
                <w:spacing w:val="2"/>
                <w:szCs w:val="21"/>
              </w:rPr>
              <w:t>1</w:t>
            </w:r>
          </w:p>
        </w:tc>
      </w:tr>
    </w:tbl>
    <w:p w14:paraId="11A5423C" w14:textId="77777777" w:rsidR="0034603D" w:rsidRDefault="0034603D" w:rsidP="0034603D">
      <w:pPr>
        <w:spacing w:afterLines="50" w:after="180"/>
        <w:jc w:val="center"/>
        <w:rPr>
          <w:spacing w:val="2"/>
          <w:szCs w:val="21"/>
        </w:rPr>
      </w:pPr>
      <w:r w:rsidRPr="002D03ED">
        <w:rPr>
          <w:spacing w:val="2"/>
          <w:szCs w:val="21"/>
        </w:rPr>
        <w:t>(f) 5</w:t>
      </w:r>
      <w:r w:rsidRPr="002D03ED">
        <w:rPr>
          <w:rFonts w:hint="eastAsia"/>
          <w:spacing w:val="2"/>
          <w:szCs w:val="21"/>
        </w:rPr>
        <w:t>番目の処理タスク決定</w:t>
      </w:r>
      <w:ins w:id="26" w:author="大阪産業大学" w:date="2010-02-15T14:26:00Z">
        <w:r w:rsidRPr="002D03ED">
          <w:rPr>
            <w:rFonts w:hint="eastAsia"/>
            <w:spacing w:val="2"/>
            <w:szCs w:val="21"/>
          </w:rPr>
          <w:t>後の</w:t>
        </w:r>
      </w:ins>
      <w:r w:rsidRPr="002D03ED">
        <w:rPr>
          <w:rFonts w:hint="eastAsia"/>
          <w:spacing w:val="2"/>
          <w:szCs w:val="21"/>
        </w:rPr>
        <w:t>選択行列</w:t>
      </w: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rsidRPr="002D03ED" w14:paraId="6387FCAA" w14:textId="77777777" w:rsidTr="00297681">
        <w:trPr>
          <w:trHeight w:val="227"/>
        </w:trPr>
        <w:tc>
          <w:tcPr>
            <w:tcW w:w="530" w:type="dxa"/>
            <w:tcBorders>
              <w:top w:val="nil"/>
              <w:left w:val="nil"/>
              <w:bottom w:val="nil"/>
              <w:right w:val="nil"/>
            </w:tcBorders>
          </w:tcPr>
          <w:p w14:paraId="0BEAA894"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4451F2C2" w14:textId="77777777" w:rsidR="0034603D" w:rsidRPr="002D03ED" w:rsidRDefault="0034603D" w:rsidP="00297681">
            <w:pPr>
              <w:spacing w:line="340" w:lineRule="exact"/>
              <w:rPr>
                <w:spacing w:val="2"/>
                <w:szCs w:val="21"/>
              </w:rPr>
            </w:pPr>
          </w:p>
        </w:tc>
        <w:tc>
          <w:tcPr>
            <w:tcW w:w="3664" w:type="dxa"/>
            <w:gridSpan w:val="6"/>
            <w:tcBorders>
              <w:top w:val="nil"/>
              <w:left w:val="nil"/>
              <w:bottom w:val="nil"/>
              <w:right w:val="nil"/>
            </w:tcBorders>
            <w:hideMark/>
          </w:tcPr>
          <w:p w14:paraId="16DAD0C6" w14:textId="77777777" w:rsidR="0034603D" w:rsidRPr="002D03ED" w:rsidRDefault="0034603D" w:rsidP="00297681">
            <w:pPr>
              <w:spacing w:line="340" w:lineRule="exact"/>
              <w:jc w:val="center"/>
              <w:rPr>
                <w:spacing w:val="2"/>
                <w:szCs w:val="21"/>
              </w:rPr>
            </w:pPr>
            <w:r w:rsidRPr="002D03ED">
              <w:rPr>
                <w:rFonts w:hint="eastAsia"/>
                <w:spacing w:val="2"/>
                <w:szCs w:val="21"/>
              </w:rPr>
              <w:t>処理順序</w:t>
            </w:r>
          </w:p>
        </w:tc>
      </w:tr>
      <w:tr w:rsidR="0034603D" w:rsidRPr="002D03ED" w14:paraId="4B7F89A7" w14:textId="77777777" w:rsidTr="00297681">
        <w:trPr>
          <w:trHeight w:val="227"/>
        </w:trPr>
        <w:tc>
          <w:tcPr>
            <w:tcW w:w="530" w:type="dxa"/>
            <w:tcBorders>
              <w:top w:val="nil"/>
              <w:left w:val="nil"/>
              <w:bottom w:val="nil"/>
              <w:right w:val="nil"/>
            </w:tcBorders>
          </w:tcPr>
          <w:p w14:paraId="72F5038F" w14:textId="77777777" w:rsidR="0034603D" w:rsidRPr="002D03ED" w:rsidRDefault="0034603D" w:rsidP="00297681">
            <w:pPr>
              <w:spacing w:line="340" w:lineRule="exact"/>
              <w:rPr>
                <w:spacing w:val="2"/>
                <w:szCs w:val="21"/>
              </w:rPr>
            </w:pPr>
          </w:p>
        </w:tc>
        <w:tc>
          <w:tcPr>
            <w:tcW w:w="530" w:type="dxa"/>
            <w:tcBorders>
              <w:top w:val="nil"/>
              <w:left w:val="nil"/>
              <w:bottom w:val="nil"/>
              <w:right w:val="nil"/>
            </w:tcBorders>
          </w:tcPr>
          <w:p w14:paraId="3C96842E" w14:textId="77777777" w:rsidR="0034603D" w:rsidRPr="002D03ED" w:rsidRDefault="0034603D" w:rsidP="00297681">
            <w:pPr>
              <w:spacing w:line="340" w:lineRule="exact"/>
              <w:rPr>
                <w:spacing w:val="2"/>
                <w:szCs w:val="21"/>
              </w:rPr>
            </w:pPr>
          </w:p>
        </w:tc>
        <w:tc>
          <w:tcPr>
            <w:tcW w:w="610" w:type="dxa"/>
            <w:tcBorders>
              <w:top w:val="nil"/>
              <w:left w:val="nil"/>
              <w:bottom w:val="single" w:sz="4" w:space="0" w:color="auto"/>
              <w:right w:val="nil"/>
            </w:tcBorders>
            <w:hideMark/>
          </w:tcPr>
          <w:p w14:paraId="75599CAB"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single" w:sz="4" w:space="0" w:color="auto"/>
              <w:right w:val="nil"/>
            </w:tcBorders>
            <w:hideMark/>
          </w:tcPr>
          <w:p w14:paraId="09DC42A9" w14:textId="77777777" w:rsidR="0034603D" w:rsidRPr="002D03ED" w:rsidRDefault="0034603D" w:rsidP="00297681">
            <w:pPr>
              <w:spacing w:line="340" w:lineRule="exact"/>
              <w:jc w:val="center"/>
              <w:rPr>
                <w:spacing w:val="2"/>
                <w:szCs w:val="21"/>
              </w:rPr>
            </w:pPr>
            <w:r w:rsidRPr="002D03ED">
              <w:rPr>
                <w:spacing w:val="2"/>
                <w:szCs w:val="21"/>
              </w:rPr>
              <w:t>2</w:t>
            </w:r>
          </w:p>
        </w:tc>
        <w:tc>
          <w:tcPr>
            <w:tcW w:w="611" w:type="dxa"/>
            <w:tcBorders>
              <w:top w:val="nil"/>
              <w:left w:val="nil"/>
              <w:bottom w:val="single" w:sz="4" w:space="0" w:color="auto"/>
              <w:right w:val="nil"/>
            </w:tcBorders>
            <w:hideMark/>
          </w:tcPr>
          <w:p w14:paraId="61F60EA8"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nil"/>
              <w:bottom w:val="single" w:sz="4" w:space="0" w:color="auto"/>
              <w:right w:val="nil"/>
            </w:tcBorders>
            <w:hideMark/>
          </w:tcPr>
          <w:p w14:paraId="379D24E3" w14:textId="77777777" w:rsidR="0034603D" w:rsidRPr="002D03ED" w:rsidRDefault="0034603D" w:rsidP="00297681">
            <w:pPr>
              <w:spacing w:line="340" w:lineRule="exact"/>
              <w:jc w:val="center"/>
              <w:rPr>
                <w:spacing w:val="2"/>
                <w:szCs w:val="21"/>
              </w:rPr>
            </w:pPr>
            <w:r w:rsidRPr="002D03ED">
              <w:rPr>
                <w:spacing w:val="2"/>
                <w:szCs w:val="21"/>
              </w:rPr>
              <w:t>4</w:t>
            </w:r>
          </w:p>
        </w:tc>
        <w:tc>
          <w:tcPr>
            <w:tcW w:w="611" w:type="dxa"/>
            <w:tcBorders>
              <w:top w:val="nil"/>
              <w:left w:val="nil"/>
              <w:bottom w:val="single" w:sz="4" w:space="0" w:color="auto"/>
              <w:right w:val="nil"/>
            </w:tcBorders>
            <w:hideMark/>
          </w:tcPr>
          <w:p w14:paraId="229CFAD9" w14:textId="77777777" w:rsidR="0034603D" w:rsidRPr="002D03ED" w:rsidRDefault="0034603D" w:rsidP="00297681">
            <w:pPr>
              <w:spacing w:line="340" w:lineRule="exact"/>
              <w:jc w:val="center"/>
              <w:rPr>
                <w:spacing w:val="2"/>
                <w:szCs w:val="21"/>
              </w:rPr>
            </w:pPr>
            <w:r w:rsidRPr="002D03ED">
              <w:rPr>
                <w:spacing w:val="2"/>
                <w:szCs w:val="21"/>
              </w:rPr>
              <w:t>5</w:t>
            </w:r>
          </w:p>
        </w:tc>
        <w:tc>
          <w:tcPr>
            <w:tcW w:w="611" w:type="dxa"/>
            <w:tcBorders>
              <w:top w:val="nil"/>
              <w:left w:val="nil"/>
              <w:bottom w:val="single" w:sz="4" w:space="0" w:color="auto"/>
              <w:right w:val="nil"/>
            </w:tcBorders>
            <w:hideMark/>
          </w:tcPr>
          <w:p w14:paraId="7B501D43" w14:textId="77777777" w:rsidR="0034603D" w:rsidRPr="002D03ED" w:rsidRDefault="0034603D" w:rsidP="00297681">
            <w:pPr>
              <w:spacing w:line="340" w:lineRule="exact"/>
              <w:jc w:val="center"/>
              <w:rPr>
                <w:spacing w:val="2"/>
                <w:szCs w:val="21"/>
              </w:rPr>
            </w:pPr>
            <w:r w:rsidRPr="002D03ED">
              <w:rPr>
                <w:spacing w:val="2"/>
                <w:szCs w:val="21"/>
              </w:rPr>
              <w:t>6</w:t>
            </w:r>
          </w:p>
        </w:tc>
      </w:tr>
      <w:tr w:rsidR="0034603D" w:rsidRPr="002D03ED" w14:paraId="51BA2F1A" w14:textId="77777777" w:rsidTr="00297681">
        <w:trPr>
          <w:trHeight w:val="227"/>
        </w:trPr>
        <w:tc>
          <w:tcPr>
            <w:tcW w:w="530" w:type="dxa"/>
            <w:vMerge w:val="restart"/>
            <w:tcBorders>
              <w:top w:val="nil"/>
              <w:left w:val="nil"/>
              <w:bottom w:val="nil"/>
              <w:right w:val="nil"/>
            </w:tcBorders>
            <w:vAlign w:val="center"/>
            <w:hideMark/>
          </w:tcPr>
          <w:p w14:paraId="76D09E50" w14:textId="77777777" w:rsidR="0034603D" w:rsidRPr="002D03ED" w:rsidRDefault="0034603D" w:rsidP="00297681">
            <w:pPr>
              <w:spacing w:line="340" w:lineRule="exact"/>
              <w:jc w:val="center"/>
              <w:rPr>
                <w:spacing w:val="2"/>
                <w:szCs w:val="21"/>
              </w:rPr>
            </w:pPr>
            <w:r w:rsidRPr="002D03ED">
              <w:rPr>
                <w:rFonts w:hint="eastAsia"/>
                <w:spacing w:val="2"/>
                <w:szCs w:val="21"/>
              </w:rPr>
              <w:t>タスク番号</w:t>
            </w:r>
          </w:p>
        </w:tc>
        <w:tc>
          <w:tcPr>
            <w:tcW w:w="530" w:type="dxa"/>
            <w:tcBorders>
              <w:top w:val="nil"/>
              <w:left w:val="nil"/>
              <w:bottom w:val="nil"/>
              <w:right w:val="single" w:sz="4" w:space="0" w:color="auto"/>
            </w:tcBorders>
            <w:hideMark/>
          </w:tcPr>
          <w:p w14:paraId="3C564A5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single" w:sz="4" w:space="0" w:color="auto"/>
              <w:bottom w:val="nil"/>
              <w:right w:val="nil"/>
            </w:tcBorders>
            <w:hideMark/>
          </w:tcPr>
          <w:p w14:paraId="556DC497" w14:textId="77777777" w:rsidR="0034603D" w:rsidRPr="002D03ED" w:rsidRDefault="0034603D" w:rsidP="00297681">
            <w:pPr>
              <w:spacing w:line="340" w:lineRule="exact"/>
              <w:jc w:val="center"/>
              <w:rPr>
                <w:spacing w:val="2"/>
                <w:szCs w:val="21"/>
              </w:rPr>
            </w:pPr>
            <w:r w:rsidRPr="002D03ED">
              <w:rPr>
                <w:rFonts w:hint="eastAsia"/>
                <w:spacing w:val="2"/>
                <w:szCs w:val="21"/>
              </w:rPr>
              <w:t>①</w:t>
            </w:r>
          </w:p>
        </w:tc>
        <w:tc>
          <w:tcPr>
            <w:tcW w:w="611" w:type="dxa"/>
            <w:tcBorders>
              <w:top w:val="nil"/>
              <w:left w:val="nil"/>
              <w:bottom w:val="nil"/>
              <w:right w:val="nil"/>
            </w:tcBorders>
            <w:hideMark/>
          </w:tcPr>
          <w:p w14:paraId="6F1BB36A"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14BECC31"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76AC2FD1"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B351B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852F627"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E2E5178" w14:textId="77777777" w:rsidTr="00297681">
        <w:trPr>
          <w:trHeight w:val="227"/>
        </w:trPr>
        <w:tc>
          <w:tcPr>
            <w:tcW w:w="0" w:type="auto"/>
            <w:vMerge/>
            <w:tcBorders>
              <w:top w:val="nil"/>
              <w:left w:val="nil"/>
              <w:bottom w:val="nil"/>
              <w:right w:val="nil"/>
            </w:tcBorders>
            <w:vAlign w:val="center"/>
            <w:hideMark/>
          </w:tcPr>
          <w:p w14:paraId="6EADD8BA"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1E604112" w14:textId="77777777" w:rsidR="0034603D" w:rsidRPr="002D03ED" w:rsidRDefault="0034603D" w:rsidP="00297681">
            <w:pPr>
              <w:spacing w:line="340" w:lineRule="exact"/>
              <w:jc w:val="center"/>
              <w:rPr>
                <w:spacing w:val="2"/>
                <w:szCs w:val="21"/>
              </w:rPr>
            </w:pPr>
            <w:r w:rsidRPr="002D03ED">
              <w:rPr>
                <w:spacing w:val="2"/>
                <w:szCs w:val="21"/>
              </w:rPr>
              <w:t>2</w:t>
            </w:r>
          </w:p>
        </w:tc>
        <w:tc>
          <w:tcPr>
            <w:tcW w:w="610" w:type="dxa"/>
            <w:tcBorders>
              <w:top w:val="nil"/>
              <w:left w:val="single" w:sz="4" w:space="0" w:color="auto"/>
              <w:bottom w:val="nil"/>
              <w:right w:val="nil"/>
            </w:tcBorders>
            <w:hideMark/>
          </w:tcPr>
          <w:p w14:paraId="6DAD1F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5A95077"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6B80B52D"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43B37848"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571A4296" w14:textId="77777777" w:rsidR="0034603D" w:rsidRPr="002D03ED" w:rsidRDefault="0034603D" w:rsidP="00297681">
            <w:pPr>
              <w:spacing w:line="340" w:lineRule="exact"/>
              <w:jc w:val="center"/>
              <w:rPr>
                <w:spacing w:val="2"/>
                <w:szCs w:val="21"/>
              </w:rPr>
            </w:pPr>
            <w:r w:rsidRPr="002D03ED">
              <w:rPr>
                <w:rFonts w:hint="eastAsia"/>
                <w:spacing w:val="2"/>
                <w:szCs w:val="21"/>
              </w:rPr>
              <w:t>⑤</w:t>
            </w:r>
          </w:p>
        </w:tc>
        <w:tc>
          <w:tcPr>
            <w:tcW w:w="611" w:type="dxa"/>
            <w:tcBorders>
              <w:top w:val="nil"/>
              <w:left w:val="nil"/>
              <w:bottom w:val="nil"/>
              <w:right w:val="nil"/>
            </w:tcBorders>
            <w:hideMark/>
          </w:tcPr>
          <w:p w14:paraId="25796BEE"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333DF604" w14:textId="77777777" w:rsidTr="00297681">
        <w:trPr>
          <w:trHeight w:val="227"/>
        </w:trPr>
        <w:tc>
          <w:tcPr>
            <w:tcW w:w="0" w:type="auto"/>
            <w:vMerge/>
            <w:tcBorders>
              <w:top w:val="nil"/>
              <w:left w:val="nil"/>
              <w:bottom w:val="nil"/>
              <w:right w:val="nil"/>
            </w:tcBorders>
            <w:vAlign w:val="center"/>
            <w:hideMark/>
          </w:tcPr>
          <w:p w14:paraId="11F8316D"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98CEB5A" w14:textId="77777777" w:rsidR="0034603D" w:rsidRPr="002D03ED" w:rsidRDefault="0034603D" w:rsidP="00297681">
            <w:pPr>
              <w:spacing w:line="340" w:lineRule="exact"/>
              <w:jc w:val="center"/>
              <w:rPr>
                <w:spacing w:val="2"/>
                <w:szCs w:val="21"/>
              </w:rPr>
            </w:pPr>
            <w:r w:rsidRPr="002D03ED">
              <w:rPr>
                <w:spacing w:val="2"/>
                <w:szCs w:val="21"/>
              </w:rPr>
              <w:t>3</w:t>
            </w:r>
          </w:p>
        </w:tc>
        <w:tc>
          <w:tcPr>
            <w:tcW w:w="610" w:type="dxa"/>
            <w:tcBorders>
              <w:top w:val="nil"/>
              <w:left w:val="single" w:sz="4" w:space="0" w:color="auto"/>
              <w:bottom w:val="nil"/>
              <w:right w:val="nil"/>
            </w:tcBorders>
            <w:hideMark/>
          </w:tcPr>
          <w:p w14:paraId="2E2DC3D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2CBF21E4" w14:textId="77777777" w:rsidR="0034603D" w:rsidRPr="002D03ED" w:rsidRDefault="0034603D" w:rsidP="00297681">
            <w:pPr>
              <w:spacing w:line="340" w:lineRule="exact"/>
              <w:jc w:val="center"/>
              <w:rPr>
                <w:spacing w:val="2"/>
                <w:szCs w:val="21"/>
              </w:rPr>
            </w:pPr>
            <w:r w:rsidRPr="002D03ED">
              <w:rPr>
                <w:rFonts w:hint="eastAsia"/>
                <w:spacing w:val="2"/>
                <w:szCs w:val="21"/>
              </w:rPr>
              <w:t>②</w:t>
            </w:r>
          </w:p>
        </w:tc>
        <w:tc>
          <w:tcPr>
            <w:tcW w:w="611" w:type="dxa"/>
            <w:tcBorders>
              <w:top w:val="nil"/>
              <w:left w:val="nil"/>
              <w:bottom w:val="nil"/>
              <w:right w:val="nil"/>
            </w:tcBorders>
            <w:hideMark/>
          </w:tcPr>
          <w:p w14:paraId="3B83FB4D"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514C79C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DE8F26D"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CA93AB4"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1A139567" w14:textId="77777777" w:rsidTr="00297681">
        <w:trPr>
          <w:trHeight w:val="227"/>
        </w:trPr>
        <w:tc>
          <w:tcPr>
            <w:tcW w:w="0" w:type="auto"/>
            <w:vMerge/>
            <w:tcBorders>
              <w:top w:val="nil"/>
              <w:left w:val="nil"/>
              <w:bottom w:val="nil"/>
              <w:right w:val="nil"/>
            </w:tcBorders>
            <w:vAlign w:val="center"/>
            <w:hideMark/>
          </w:tcPr>
          <w:p w14:paraId="6B13BD3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6F4E9E93" w14:textId="77777777" w:rsidR="0034603D" w:rsidRPr="002D03ED" w:rsidRDefault="0034603D" w:rsidP="00297681">
            <w:pPr>
              <w:spacing w:line="340" w:lineRule="exact"/>
              <w:jc w:val="center"/>
              <w:rPr>
                <w:spacing w:val="2"/>
                <w:szCs w:val="21"/>
              </w:rPr>
            </w:pPr>
            <w:r w:rsidRPr="002D03ED">
              <w:rPr>
                <w:spacing w:val="2"/>
                <w:szCs w:val="21"/>
              </w:rPr>
              <w:t>4</w:t>
            </w:r>
          </w:p>
        </w:tc>
        <w:tc>
          <w:tcPr>
            <w:tcW w:w="610" w:type="dxa"/>
            <w:tcBorders>
              <w:top w:val="nil"/>
              <w:left w:val="single" w:sz="4" w:space="0" w:color="auto"/>
              <w:bottom w:val="nil"/>
              <w:right w:val="nil"/>
            </w:tcBorders>
            <w:hideMark/>
          </w:tcPr>
          <w:p w14:paraId="36266537"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A05B389"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47C596B0" w14:textId="77777777" w:rsidR="0034603D" w:rsidRPr="002D03ED" w:rsidRDefault="0034603D" w:rsidP="00297681">
            <w:pPr>
              <w:spacing w:line="340" w:lineRule="exact"/>
              <w:jc w:val="center"/>
              <w:rPr>
                <w:spacing w:val="2"/>
                <w:szCs w:val="21"/>
              </w:rPr>
            </w:pPr>
            <w:r w:rsidRPr="002D03ED">
              <w:rPr>
                <w:spacing w:val="2"/>
                <w:szCs w:val="21"/>
              </w:rPr>
              <w:t>1</w:t>
            </w:r>
          </w:p>
        </w:tc>
        <w:tc>
          <w:tcPr>
            <w:tcW w:w="610" w:type="dxa"/>
            <w:tcBorders>
              <w:top w:val="nil"/>
              <w:left w:val="nil"/>
              <w:bottom w:val="nil"/>
              <w:right w:val="nil"/>
            </w:tcBorders>
            <w:hideMark/>
          </w:tcPr>
          <w:p w14:paraId="0232CAF6" w14:textId="77777777" w:rsidR="0034603D" w:rsidRPr="002D03ED" w:rsidRDefault="0034603D" w:rsidP="00297681">
            <w:pPr>
              <w:spacing w:line="340" w:lineRule="exact"/>
              <w:jc w:val="center"/>
              <w:rPr>
                <w:spacing w:val="2"/>
                <w:szCs w:val="21"/>
              </w:rPr>
            </w:pPr>
            <w:r w:rsidRPr="002D03ED">
              <w:rPr>
                <w:rFonts w:hint="eastAsia"/>
                <w:spacing w:val="2"/>
                <w:szCs w:val="21"/>
              </w:rPr>
              <w:t>④</w:t>
            </w:r>
          </w:p>
        </w:tc>
        <w:tc>
          <w:tcPr>
            <w:tcW w:w="611" w:type="dxa"/>
            <w:tcBorders>
              <w:top w:val="nil"/>
              <w:left w:val="nil"/>
              <w:bottom w:val="nil"/>
              <w:right w:val="nil"/>
            </w:tcBorders>
            <w:hideMark/>
          </w:tcPr>
          <w:p w14:paraId="71A0FDD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837A722"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0AF82C85" w14:textId="77777777" w:rsidTr="00297681">
        <w:trPr>
          <w:trHeight w:val="227"/>
        </w:trPr>
        <w:tc>
          <w:tcPr>
            <w:tcW w:w="0" w:type="auto"/>
            <w:vMerge/>
            <w:tcBorders>
              <w:top w:val="nil"/>
              <w:left w:val="nil"/>
              <w:bottom w:val="nil"/>
              <w:right w:val="nil"/>
            </w:tcBorders>
            <w:vAlign w:val="center"/>
            <w:hideMark/>
          </w:tcPr>
          <w:p w14:paraId="7C573FEB"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3A3C20B8" w14:textId="77777777" w:rsidR="0034603D" w:rsidRPr="002D03ED" w:rsidRDefault="0034603D" w:rsidP="00297681">
            <w:pPr>
              <w:spacing w:line="340" w:lineRule="exact"/>
              <w:jc w:val="center"/>
              <w:rPr>
                <w:spacing w:val="2"/>
                <w:szCs w:val="21"/>
              </w:rPr>
            </w:pPr>
            <w:r w:rsidRPr="002D03ED">
              <w:rPr>
                <w:spacing w:val="2"/>
                <w:szCs w:val="21"/>
              </w:rPr>
              <w:t>5</w:t>
            </w:r>
          </w:p>
        </w:tc>
        <w:tc>
          <w:tcPr>
            <w:tcW w:w="610" w:type="dxa"/>
            <w:tcBorders>
              <w:top w:val="nil"/>
              <w:left w:val="single" w:sz="4" w:space="0" w:color="auto"/>
              <w:bottom w:val="nil"/>
              <w:right w:val="nil"/>
            </w:tcBorders>
            <w:hideMark/>
          </w:tcPr>
          <w:p w14:paraId="2FC0008C"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3E1BC32" w14:textId="77777777" w:rsidR="0034603D" w:rsidRPr="002D03ED" w:rsidRDefault="0034603D" w:rsidP="00297681">
            <w:pPr>
              <w:spacing w:line="340" w:lineRule="exact"/>
              <w:jc w:val="center"/>
              <w:rPr>
                <w:spacing w:val="2"/>
                <w:szCs w:val="21"/>
              </w:rPr>
            </w:pPr>
            <w:r w:rsidRPr="002D03ED">
              <w:rPr>
                <w:spacing w:val="2"/>
                <w:szCs w:val="21"/>
              </w:rPr>
              <w:t>1</w:t>
            </w:r>
          </w:p>
        </w:tc>
        <w:tc>
          <w:tcPr>
            <w:tcW w:w="611" w:type="dxa"/>
            <w:tcBorders>
              <w:top w:val="nil"/>
              <w:left w:val="nil"/>
              <w:bottom w:val="nil"/>
              <w:right w:val="nil"/>
            </w:tcBorders>
            <w:hideMark/>
          </w:tcPr>
          <w:p w14:paraId="35FDB2FD" w14:textId="77777777" w:rsidR="0034603D" w:rsidRPr="002D03ED" w:rsidRDefault="0034603D" w:rsidP="00297681">
            <w:pPr>
              <w:spacing w:line="340" w:lineRule="exact"/>
              <w:jc w:val="center"/>
              <w:rPr>
                <w:spacing w:val="2"/>
                <w:szCs w:val="21"/>
              </w:rPr>
            </w:pPr>
            <w:r w:rsidRPr="002D03ED">
              <w:rPr>
                <w:rFonts w:hint="eastAsia"/>
                <w:spacing w:val="2"/>
                <w:szCs w:val="21"/>
              </w:rPr>
              <w:t>③</w:t>
            </w:r>
          </w:p>
        </w:tc>
        <w:tc>
          <w:tcPr>
            <w:tcW w:w="610" w:type="dxa"/>
            <w:tcBorders>
              <w:top w:val="nil"/>
              <w:left w:val="nil"/>
              <w:bottom w:val="nil"/>
              <w:right w:val="nil"/>
            </w:tcBorders>
            <w:hideMark/>
          </w:tcPr>
          <w:p w14:paraId="60C8723E"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4D3A8A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46FA4A10" w14:textId="77777777" w:rsidR="0034603D" w:rsidRPr="002D03ED" w:rsidRDefault="0034603D" w:rsidP="00297681">
            <w:pPr>
              <w:spacing w:line="340" w:lineRule="exact"/>
              <w:jc w:val="center"/>
              <w:rPr>
                <w:spacing w:val="2"/>
                <w:szCs w:val="21"/>
              </w:rPr>
            </w:pPr>
            <w:r w:rsidRPr="002D03ED">
              <w:rPr>
                <w:spacing w:val="2"/>
                <w:szCs w:val="21"/>
              </w:rPr>
              <w:t>0</w:t>
            </w:r>
          </w:p>
        </w:tc>
      </w:tr>
      <w:tr w:rsidR="0034603D" w:rsidRPr="002D03ED" w14:paraId="49BD7F71" w14:textId="77777777" w:rsidTr="00297681">
        <w:trPr>
          <w:trHeight w:val="227"/>
        </w:trPr>
        <w:tc>
          <w:tcPr>
            <w:tcW w:w="0" w:type="auto"/>
            <w:vMerge/>
            <w:tcBorders>
              <w:top w:val="nil"/>
              <w:left w:val="nil"/>
              <w:bottom w:val="nil"/>
              <w:right w:val="nil"/>
            </w:tcBorders>
            <w:vAlign w:val="center"/>
            <w:hideMark/>
          </w:tcPr>
          <w:p w14:paraId="6DD0A296" w14:textId="77777777" w:rsidR="0034603D" w:rsidRPr="002D03ED" w:rsidRDefault="0034603D" w:rsidP="00297681">
            <w:pPr>
              <w:widowControl/>
              <w:spacing w:line="340" w:lineRule="exact"/>
              <w:jc w:val="left"/>
              <w:rPr>
                <w:spacing w:val="2"/>
                <w:szCs w:val="21"/>
              </w:rPr>
            </w:pPr>
          </w:p>
        </w:tc>
        <w:tc>
          <w:tcPr>
            <w:tcW w:w="530" w:type="dxa"/>
            <w:tcBorders>
              <w:top w:val="nil"/>
              <w:left w:val="nil"/>
              <w:bottom w:val="nil"/>
              <w:right w:val="single" w:sz="4" w:space="0" w:color="auto"/>
            </w:tcBorders>
            <w:hideMark/>
          </w:tcPr>
          <w:p w14:paraId="77FA3E23" w14:textId="77777777" w:rsidR="0034603D" w:rsidRPr="002D03ED" w:rsidRDefault="0034603D" w:rsidP="00297681">
            <w:pPr>
              <w:spacing w:line="340" w:lineRule="exact"/>
              <w:jc w:val="center"/>
              <w:rPr>
                <w:spacing w:val="2"/>
                <w:szCs w:val="21"/>
              </w:rPr>
            </w:pPr>
            <w:r w:rsidRPr="002D03ED">
              <w:rPr>
                <w:spacing w:val="2"/>
                <w:szCs w:val="21"/>
              </w:rPr>
              <w:t>6</w:t>
            </w:r>
          </w:p>
        </w:tc>
        <w:tc>
          <w:tcPr>
            <w:tcW w:w="610" w:type="dxa"/>
            <w:tcBorders>
              <w:top w:val="nil"/>
              <w:left w:val="single" w:sz="4" w:space="0" w:color="auto"/>
              <w:bottom w:val="nil"/>
              <w:right w:val="nil"/>
            </w:tcBorders>
            <w:hideMark/>
          </w:tcPr>
          <w:p w14:paraId="562EC969"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5BF1B55B"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62C759B2" w14:textId="77777777" w:rsidR="0034603D" w:rsidRPr="002D03ED" w:rsidRDefault="0034603D" w:rsidP="00297681">
            <w:pPr>
              <w:spacing w:line="340" w:lineRule="exact"/>
              <w:jc w:val="center"/>
              <w:rPr>
                <w:spacing w:val="2"/>
                <w:szCs w:val="21"/>
              </w:rPr>
            </w:pPr>
            <w:r w:rsidRPr="002D03ED">
              <w:rPr>
                <w:spacing w:val="2"/>
                <w:szCs w:val="21"/>
              </w:rPr>
              <w:t>0</w:t>
            </w:r>
          </w:p>
        </w:tc>
        <w:tc>
          <w:tcPr>
            <w:tcW w:w="610" w:type="dxa"/>
            <w:tcBorders>
              <w:top w:val="nil"/>
              <w:left w:val="nil"/>
              <w:bottom w:val="nil"/>
              <w:right w:val="nil"/>
            </w:tcBorders>
            <w:hideMark/>
          </w:tcPr>
          <w:p w14:paraId="14C8E240"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799C69E5" w14:textId="77777777" w:rsidR="0034603D" w:rsidRPr="002D03ED" w:rsidRDefault="0034603D" w:rsidP="00297681">
            <w:pPr>
              <w:spacing w:line="340" w:lineRule="exact"/>
              <w:jc w:val="center"/>
              <w:rPr>
                <w:spacing w:val="2"/>
                <w:szCs w:val="21"/>
              </w:rPr>
            </w:pPr>
            <w:r w:rsidRPr="002D03ED">
              <w:rPr>
                <w:spacing w:val="2"/>
                <w:szCs w:val="21"/>
              </w:rPr>
              <w:t>0</w:t>
            </w:r>
          </w:p>
        </w:tc>
        <w:tc>
          <w:tcPr>
            <w:tcW w:w="611" w:type="dxa"/>
            <w:tcBorders>
              <w:top w:val="nil"/>
              <w:left w:val="nil"/>
              <w:bottom w:val="nil"/>
              <w:right w:val="nil"/>
            </w:tcBorders>
            <w:hideMark/>
          </w:tcPr>
          <w:p w14:paraId="00975C53" w14:textId="77777777" w:rsidR="0034603D" w:rsidRPr="002D03ED" w:rsidRDefault="0034603D" w:rsidP="00297681">
            <w:pPr>
              <w:spacing w:line="340" w:lineRule="exact"/>
              <w:jc w:val="center"/>
              <w:rPr>
                <w:spacing w:val="2"/>
                <w:szCs w:val="21"/>
              </w:rPr>
            </w:pPr>
            <w:r w:rsidRPr="002D03ED">
              <w:rPr>
                <w:rFonts w:hint="eastAsia"/>
                <w:spacing w:val="2"/>
                <w:szCs w:val="21"/>
              </w:rPr>
              <w:t>⑥</w:t>
            </w:r>
          </w:p>
        </w:tc>
      </w:tr>
    </w:tbl>
    <w:p w14:paraId="05CF0119" w14:textId="77777777" w:rsidR="0034603D" w:rsidRPr="002D03ED" w:rsidRDefault="0034603D" w:rsidP="0034603D">
      <w:pPr>
        <w:jc w:val="center"/>
        <w:rPr>
          <w:spacing w:val="2"/>
          <w:szCs w:val="21"/>
        </w:rPr>
      </w:pPr>
      <w:r w:rsidRPr="002D03ED">
        <w:rPr>
          <w:spacing w:val="2"/>
          <w:szCs w:val="21"/>
        </w:rPr>
        <w:t xml:space="preserve">(g) </w:t>
      </w:r>
      <w:r w:rsidRPr="002D03ED">
        <w:rPr>
          <w:rFonts w:hint="eastAsia"/>
          <w:spacing w:val="2"/>
          <w:szCs w:val="21"/>
        </w:rPr>
        <w:t>最後の処理タスク決定</w:t>
      </w:r>
      <w:ins w:id="27" w:author="大阪産業大学" w:date="2010-02-15T14:26:00Z">
        <w:r w:rsidRPr="002D03ED">
          <w:rPr>
            <w:rFonts w:hint="eastAsia"/>
            <w:spacing w:val="2"/>
            <w:szCs w:val="21"/>
          </w:rPr>
          <w:t>後の</w:t>
        </w:r>
      </w:ins>
      <w:r w:rsidRPr="002D03ED">
        <w:rPr>
          <w:rFonts w:hint="eastAsia"/>
          <w:spacing w:val="2"/>
          <w:szCs w:val="21"/>
        </w:rPr>
        <w:t>選択行列</w:t>
      </w:r>
    </w:p>
    <w:p w14:paraId="7169E25D" w14:textId="77777777" w:rsidR="0034603D" w:rsidRPr="002D03ED" w:rsidRDefault="0034603D" w:rsidP="0034603D">
      <w:pPr>
        <w:spacing w:line="362" w:lineRule="exact"/>
        <w:jc w:val="center"/>
        <w:rPr>
          <w:spacing w:val="2"/>
          <w:szCs w:val="21"/>
        </w:rPr>
      </w:pPr>
      <w:r w:rsidRPr="002D03ED">
        <w:rPr>
          <w:rFonts w:hint="eastAsia"/>
          <w:spacing w:val="2"/>
          <w:szCs w:val="21"/>
        </w:rPr>
        <w:t>図</w:t>
      </w:r>
      <w:r w:rsidRPr="002D03ED">
        <w:rPr>
          <w:spacing w:val="2"/>
          <w:szCs w:val="21"/>
        </w:rPr>
        <w:t>3.3</w:t>
      </w:r>
      <w:r w:rsidRPr="002D03ED">
        <w:rPr>
          <w:rFonts w:hint="eastAsia"/>
          <w:spacing w:val="2"/>
          <w:szCs w:val="21"/>
        </w:rPr>
        <w:t xml:space="preserve">　タスク選択行列の推移</w:t>
      </w:r>
      <w:r w:rsidRPr="002D03ED">
        <w:rPr>
          <w:spacing w:val="2"/>
          <w:szCs w:val="21"/>
        </w:rPr>
        <w:t xml:space="preserve"> (</w:t>
      </w:r>
      <w:r w:rsidRPr="002D03ED">
        <w:rPr>
          <w:rFonts w:hint="eastAsia"/>
          <w:spacing w:val="2"/>
          <w:szCs w:val="21"/>
        </w:rPr>
        <w:t>○印内の数字は割当て順を示す</w:t>
      </w:r>
      <w:r w:rsidRPr="002D03ED">
        <w:rPr>
          <w:spacing w:val="2"/>
          <w:szCs w:val="21"/>
        </w:rPr>
        <w:t>)</w:t>
      </w:r>
    </w:p>
    <w:p w14:paraId="061DF22A" w14:textId="77777777" w:rsidR="0034603D" w:rsidRDefault="0034603D" w:rsidP="0034603D">
      <w:pPr>
        <w:wordWrap w:val="0"/>
        <w:rPr>
          <w:spacing w:val="2"/>
        </w:rPr>
      </w:pPr>
    </w:p>
    <w:p w14:paraId="45DFE9C8" w14:textId="77777777" w:rsidR="0034603D" w:rsidRDefault="0034603D" w:rsidP="0034603D">
      <w:pPr>
        <w:wordWrap w:val="0"/>
        <w:ind w:firstLineChars="100" w:firstLine="214"/>
        <w:rPr>
          <w:spacing w:val="2"/>
        </w:rPr>
      </w:pPr>
      <w:r>
        <w:rPr>
          <w:rFonts w:hint="eastAsia"/>
          <w:spacing w:val="2"/>
        </w:rPr>
        <w:t>以上より，アリがノード空間を左から右へ移動することにより，先行制約を満たすタスクの処理順序が決まる．ただし，アリがノード空間を左から右へ移動するのに伴って選択行列の要素の値は動的に変化し，しかも，変化の様子はアリごとに異なることに注意．</w:t>
      </w:r>
    </w:p>
    <w:p w14:paraId="3A188429" w14:textId="77777777" w:rsidR="0034603D" w:rsidRDefault="0034603D" w:rsidP="0034603D">
      <w:pPr>
        <w:rPr>
          <w:rFonts w:hint="eastAsia"/>
          <w:spacing w:val="2"/>
        </w:rPr>
      </w:pPr>
    </w:p>
    <w:p w14:paraId="5992DEF4" w14:textId="77777777" w:rsidR="0062470B" w:rsidRDefault="0062470B" w:rsidP="0034603D">
      <w:pPr>
        <w:rPr>
          <w:rFonts w:hint="eastAsia"/>
          <w:spacing w:val="2"/>
        </w:rPr>
      </w:pPr>
    </w:p>
    <w:p w14:paraId="72800A1C" w14:textId="77777777" w:rsidR="0062470B" w:rsidRDefault="0062470B" w:rsidP="0034603D">
      <w:pPr>
        <w:rPr>
          <w:rFonts w:hint="eastAsia"/>
          <w:spacing w:val="2"/>
        </w:rPr>
      </w:pPr>
    </w:p>
    <w:p w14:paraId="3510BB59" w14:textId="77777777" w:rsidR="0062470B" w:rsidRDefault="0062470B" w:rsidP="0034603D">
      <w:pPr>
        <w:rPr>
          <w:rFonts w:hint="eastAsia"/>
          <w:spacing w:val="2"/>
        </w:rPr>
      </w:pPr>
    </w:p>
    <w:p w14:paraId="5DF023D1" w14:textId="77777777" w:rsidR="0034603D" w:rsidRDefault="0034603D" w:rsidP="0034603D">
      <w:pPr>
        <w:rPr>
          <w:spacing w:val="2"/>
        </w:rPr>
      </w:pPr>
      <w:r>
        <w:rPr>
          <w:spacing w:val="2"/>
        </w:rPr>
        <w:lastRenderedPageBreak/>
        <w:t>3.3</w:t>
      </w:r>
      <w:r>
        <w:rPr>
          <w:rFonts w:hint="eastAsia"/>
          <w:spacing w:val="2"/>
        </w:rPr>
        <w:t xml:space="preserve">　配置順ノード空間</w:t>
      </w:r>
    </w:p>
    <w:p w14:paraId="609AE4A3" w14:textId="77777777" w:rsidR="0034603D" w:rsidRDefault="0034603D" w:rsidP="0034603D">
      <w:pPr>
        <w:wordWrap w:val="0"/>
        <w:ind w:firstLineChars="100" w:firstLine="214"/>
        <w:rPr>
          <w:spacing w:val="2"/>
        </w:rPr>
      </w:pPr>
      <w:r>
        <w:rPr>
          <w:rFonts w:hint="eastAsia"/>
          <w:spacing w:val="2"/>
        </w:rPr>
        <w:t>各ジョブの先行制約を満たしつつ作業のガントチャートへの配置順を決めるノード空間は，図</w:t>
      </w:r>
      <w:r>
        <w:rPr>
          <w:spacing w:val="2"/>
        </w:rPr>
        <w:t>3.4</w:t>
      </w:r>
      <w:r>
        <w:rPr>
          <w:rFonts w:hint="eastAsia"/>
          <w:spacing w:val="2"/>
        </w:rPr>
        <w:t>に示すようなノード空間とする．ノード</w:t>
      </w:r>
      <w:r w:rsidRPr="00213398">
        <w:rPr>
          <w:spacing w:val="2"/>
          <w:position w:val="-10"/>
        </w:rPr>
        <w:object w:dxaOrig="600" w:dyaOrig="300" w14:anchorId="4CDF3AB9">
          <v:shape id="_x0000_i1088" type="#_x0000_t75" style="width:30.75pt;height:15pt" o:ole="">
            <v:imagedata r:id="rId120" o:title=""/>
          </v:shape>
          <o:OLEObject Type="Embed" ProgID="Equation.3" ShapeID="_x0000_i1088" DrawAspect="Content" ObjectID="_1543331949" r:id="rId121"/>
        </w:object>
      </w:r>
      <w:r>
        <w:rPr>
          <w:rFonts w:hint="eastAsia"/>
          <w:spacing w:val="2"/>
        </w:rPr>
        <w:t>は，</w:t>
      </w:r>
      <w:r w:rsidRPr="00213398">
        <w:rPr>
          <w:spacing w:val="2"/>
          <w:position w:val="-10"/>
        </w:rPr>
        <w:object w:dxaOrig="240" w:dyaOrig="300" w14:anchorId="2ADCA4F9">
          <v:shape id="_x0000_i1089" type="#_x0000_t75" style="width:12.75pt;height:15pt" o:ole="">
            <v:imagedata r:id="rId122" o:title=""/>
          </v:shape>
          <o:OLEObject Type="Embed" ProgID="Equation.3" ShapeID="_x0000_i1089" DrawAspect="Content" ObjectID="_1543331950" r:id="rId123"/>
        </w:object>
      </w:r>
      <w:r>
        <w:rPr>
          <w:rFonts w:hint="eastAsia"/>
          <w:spacing w:val="2"/>
        </w:rPr>
        <w:t>番目に配置されるタスクがジョブ</w:t>
      </w:r>
      <w:r w:rsidRPr="00213398">
        <w:rPr>
          <w:spacing w:val="2"/>
          <w:position w:val="-6"/>
        </w:rPr>
        <w:object w:dxaOrig="220" w:dyaOrig="220" w14:anchorId="6DB1AF28">
          <v:shape id="_x0000_i1090" type="#_x0000_t75" style="width:11.25pt;height:11.25pt" o:ole="">
            <v:imagedata r:id="rId124" o:title=""/>
          </v:shape>
          <o:OLEObject Type="Embed" ProgID="Equation.3" ShapeID="_x0000_i1090" DrawAspect="Content" ObjectID="_1543331951" r:id="rId125"/>
        </w:object>
      </w:r>
      <w:r>
        <w:rPr>
          <w:rFonts w:hint="eastAsia"/>
          <w:spacing w:val="2"/>
        </w:rPr>
        <w:t>に属していることを意味する．配置順ノード空間は</w:t>
      </w:r>
      <w:r w:rsidRPr="00213398">
        <w:rPr>
          <w:spacing w:val="2"/>
          <w:position w:val="-6"/>
        </w:rPr>
        <w:object w:dxaOrig="560" w:dyaOrig="260" w14:anchorId="54999567">
          <v:shape id="_x0000_i1091" type="#_x0000_t75" style="width:27pt;height:13.5pt" o:ole="">
            <v:imagedata r:id="rId126" o:title=""/>
          </v:shape>
          <o:OLEObject Type="Embed" ProgID="Equation.3" ShapeID="_x0000_i1091" DrawAspect="Content" ObjectID="_1543331952" r:id="rId127"/>
        </w:object>
      </w:r>
      <w:r>
        <w:rPr>
          <w:rFonts w:hint="eastAsia"/>
          <w:spacing w:val="2"/>
        </w:rPr>
        <w:t>の横に非常に長い空間となる．ここに，</w:t>
      </w:r>
      <w:r>
        <w:rPr>
          <w:spacing w:val="2"/>
        </w:rPr>
        <w:t xml:space="preserve"> </w:t>
      </w:r>
      <w:r w:rsidRPr="00213398">
        <w:rPr>
          <w:spacing w:val="2"/>
          <w:position w:val="-18"/>
        </w:rPr>
        <w:object w:dxaOrig="1419" w:dyaOrig="480" w14:anchorId="230584A2">
          <v:shape id="_x0000_i1092" type="#_x0000_t75" style="width:71.25pt;height:24pt" o:ole="">
            <v:imagedata r:id="rId128" o:title=""/>
          </v:shape>
          <o:OLEObject Type="Embed" ProgID="Equation.3" ShapeID="_x0000_i1092" DrawAspect="Content" ObjectID="_1543331953" r:id="rId129"/>
        </w:object>
      </w:r>
      <w:r>
        <w:rPr>
          <w:rFonts w:hint="eastAsia"/>
          <w:spacing w:val="2"/>
        </w:rPr>
        <w:t>である．すなわち，</w:t>
      </w:r>
      <w:r w:rsidRPr="00213398">
        <w:rPr>
          <w:spacing w:val="2"/>
          <w:position w:val="-6"/>
        </w:rPr>
        <w:object w:dxaOrig="240" w:dyaOrig="260" w14:anchorId="25BE0A21">
          <v:shape id="_x0000_i1093" type="#_x0000_t75" style="width:12.75pt;height:13.5pt" o:ole="">
            <v:imagedata r:id="rId130" o:title=""/>
          </v:shape>
          <o:OLEObject Type="Embed" ProgID="Equation.3" ShapeID="_x0000_i1093" DrawAspect="Content" ObjectID="_1543331954" r:id="rId131"/>
        </w:object>
      </w:r>
      <w:r>
        <w:rPr>
          <w:rFonts w:hint="eastAsia"/>
          <w:spacing w:val="2"/>
        </w:rPr>
        <w:t>はスケジュールの対象となるジョブに含まれるタスクの総数である．また，</w:t>
      </w:r>
      <w:r>
        <w:rPr>
          <w:rFonts w:hint="eastAsia"/>
        </w:rPr>
        <w:t>ジョブごとにタスクリストを準備し，</w:t>
      </w:r>
      <w:r>
        <w:t>3.2</w:t>
      </w:r>
      <w:r>
        <w:rPr>
          <w:rFonts w:hint="eastAsia"/>
        </w:rPr>
        <w:t>で決定された処理順にタスクを登録する．</w:t>
      </w:r>
    </w:p>
    <w:p w14:paraId="314227A5" w14:textId="77777777" w:rsidR="0034603D" w:rsidRDefault="0034603D" w:rsidP="0034603D">
      <w:pPr>
        <w:wordWrap w:val="0"/>
        <w:rPr>
          <w:spacing w:val="2"/>
        </w:rPr>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30"/>
        <w:gridCol w:w="610"/>
        <w:gridCol w:w="611"/>
        <w:gridCol w:w="611"/>
        <w:gridCol w:w="610"/>
        <w:gridCol w:w="611"/>
        <w:gridCol w:w="611"/>
      </w:tblGrid>
      <w:tr w:rsidR="0034603D" w14:paraId="027C5D1F" w14:textId="77777777" w:rsidTr="00297681">
        <w:tc>
          <w:tcPr>
            <w:tcW w:w="530" w:type="dxa"/>
            <w:tcBorders>
              <w:top w:val="nil"/>
              <w:left w:val="nil"/>
              <w:bottom w:val="nil"/>
              <w:right w:val="nil"/>
            </w:tcBorders>
          </w:tcPr>
          <w:p w14:paraId="51F7A408" w14:textId="77777777" w:rsidR="0034603D" w:rsidRDefault="0034603D" w:rsidP="00297681">
            <w:pPr>
              <w:rPr>
                <w:spacing w:val="2"/>
              </w:rPr>
            </w:pPr>
          </w:p>
        </w:tc>
        <w:tc>
          <w:tcPr>
            <w:tcW w:w="530" w:type="dxa"/>
            <w:tcBorders>
              <w:top w:val="nil"/>
              <w:left w:val="nil"/>
              <w:bottom w:val="nil"/>
              <w:right w:val="nil"/>
            </w:tcBorders>
          </w:tcPr>
          <w:p w14:paraId="245C9E80"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103954F1" w14:textId="77777777" w:rsidR="0034603D" w:rsidRDefault="0034603D" w:rsidP="00297681">
            <w:pPr>
              <w:wordWrap w:val="0"/>
              <w:jc w:val="center"/>
              <w:rPr>
                <w:spacing w:val="2"/>
              </w:rPr>
            </w:pPr>
            <w:r>
              <w:rPr>
                <w:rFonts w:hint="eastAsia"/>
                <w:spacing w:val="2"/>
              </w:rPr>
              <w:t>配置順</w:t>
            </w:r>
          </w:p>
        </w:tc>
      </w:tr>
      <w:tr w:rsidR="0034603D" w14:paraId="6D79B3DB" w14:textId="77777777" w:rsidTr="00297681">
        <w:tc>
          <w:tcPr>
            <w:tcW w:w="530" w:type="dxa"/>
            <w:tcBorders>
              <w:top w:val="nil"/>
              <w:left w:val="nil"/>
              <w:bottom w:val="nil"/>
              <w:right w:val="nil"/>
            </w:tcBorders>
          </w:tcPr>
          <w:p w14:paraId="780D313F" w14:textId="77777777" w:rsidR="0034603D" w:rsidRDefault="0034603D" w:rsidP="00297681">
            <w:pPr>
              <w:rPr>
                <w:spacing w:val="2"/>
              </w:rPr>
            </w:pPr>
          </w:p>
        </w:tc>
        <w:tc>
          <w:tcPr>
            <w:tcW w:w="530" w:type="dxa"/>
            <w:tcBorders>
              <w:top w:val="nil"/>
              <w:left w:val="nil"/>
              <w:bottom w:val="nil"/>
              <w:right w:val="nil"/>
            </w:tcBorders>
          </w:tcPr>
          <w:p w14:paraId="2D272691"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1FF49A3"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49B8DE90"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543F06D0"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0F544DD" w14:textId="77777777" w:rsidR="0034603D" w:rsidRDefault="0034603D" w:rsidP="00297681">
            <w:pPr>
              <w:jc w:val="center"/>
              <w:rPr>
                <w:spacing w:val="2"/>
              </w:rPr>
            </w:pPr>
            <w:r w:rsidRPr="00213398">
              <w:rPr>
                <w:spacing w:val="2"/>
                <w:position w:val="-10"/>
              </w:rPr>
              <w:object w:dxaOrig="240" w:dyaOrig="300" w14:anchorId="06974E36">
                <v:shape id="_x0000_i1094" type="#_x0000_t75" style="width:12.75pt;height:15pt" o:ole="">
                  <v:imagedata r:id="rId132" o:title=""/>
                </v:shape>
                <o:OLEObject Type="Embed" ProgID="Equation.3" ShapeID="_x0000_i1094" DrawAspect="Content" ObjectID="_1543331955" r:id="rId133"/>
              </w:object>
            </w:r>
          </w:p>
        </w:tc>
        <w:tc>
          <w:tcPr>
            <w:tcW w:w="611" w:type="dxa"/>
            <w:tcBorders>
              <w:top w:val="nil"/>
              <w:left w:val="nil"/>
              <w:bottom w:val="single" w:sz="4" w:space="0" w:color="auto"/>
              <w:right w:val="nil"/>
            </w:tcBorders>
            <w:hideMark/>
          </w:tcPr>
          <w:p w14:paraId="2C5F89F5"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683C5444" w14:textId="77777777" w:rsidR="0034603D" w:rsidRDefault="0034603D" w:rsidP="00297681">
            <w:pPr>
              <w:wordWrap w:val="0"/>
              <w:jc w:val="center"/>
              <w:rPr>
                <w:spacing w:val="2"/>
              </w:rPr>
            </w:pPr>
            <w:r w:rsidRPr="00213398">
              <w:rPr>
                <w:spacing w:val="2"/>
                <w:position w:val="-6"/>
              </w:rPr>
              <w:object w:dxaOrig="240" w:dyaOrig="260" w14:anchorId="75A02643">
                <v:shape id="_x0000_i1095" type="#_x0000_t75" style="width:12.75pt;height:13.5pt" o:ole="">
                  <v:imagedata r:id="rId134" o:title=""/>
                </v:shape>
                <o:OLEObject Type="Embed" ProgID="Equation.3" ShapeID="_x0000_i1095" DrawAspect="Content" ObjectID="_1543331956" r:id="rId135"/>
              </w:object>
            </w:r>
          </w:p>
        </w:tc>
      </w:tr>
      <w:tr w:rsidR="0034603D" w14:paraId="788FB58C" w14:textId="77777777" w:rsidTr="00297681">
        <w:tc>
          <w:tcPr>
            <w:tcW w:w="530" w:type="dxa"/>
            <w:vMerge w:val="restart"/>
            <w:tcBorders>
              <w:top w:val="nil"/>
              <w:left w:val="nil"/>
              <w:bottom w:val="nil"/>
              <w:right w:val="nil"/>
            </w:tcBorders>
            <w:vAlign w:val="center"/>
            <w:hideMark/>
          </w:tcPr>
          <w:p w14:paraId="70F5BBC3" w14:textId="77777777" w:rsidR="0034603D" w:rsidRDefault="0034603D" w:rsidP="00297681">
            <w:pPr>
              <w:wordWrap w:val="0"/>
              <w:jc w:val="center"/>
              <w:rPr>
                <w:spacing w:val="2"/>
              </w:rPr>
            </w:pPr>
            <w:r>
              <w:rPr>
                <w:rFonts w:hint="eastAsia"/>
                <w:spacing w:val="2"/>
              </w:rPr>
              <w:t>ジョブ番号</w:t>
            </w:r>
          </w:p>
        </w:tc>
        <w:tc>
          <w:tcPr>
            <w:tcW w:w="530" w:type="dxa"/>
            <w:tcBorders>
              <w:top w:val="nil"/>
              <w:left w:val="nil"/>
              <w:bottom w:val="nil"/>
              <w:right w:val="single" w:sz="4" w:space="0" w:color="auto"/>
            </w:tcBorders>
            <w:hideMark/>
          </w:tcPr>
          <w:p w14:paraId="1E311490"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5BEEA15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CB170CE"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E4190FC"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64640104"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6B87DED3"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567C45D4" w14:textId="77777777" w:rsidR="0034603D" w:rsidRDefault="0034603D" w:rsidP="00297681">
            <w:pPr>
              <w:jc w:val="center"/>
              <w:rPr>
                <w:spacing w:val="2"/>
              </w:rPr>
            </w:pPr>
            <w:r>
              <w:rPr>
                <w:spacing w:val="2"/>
              </w:rPr>
              <w:t>1</w:t>
            </w:r>
          </w:p>
        </w:tc>
      </w:tr>
      <w:tr w:rsidR="0034603D" w14:paraId="4DBA48A9" w14:textId="77777777" w:rsidTr="00297681">
        <w:tc>
          <w:tcPr>
            <w:tcW w:w="0" w:type="auto"/>
            <w:vMerge/>
            <w:tcBorders>
              <w:top w:val="nil"/>
              <w:left w:val="nil"/>
              <w:bottom w:val="nil"/>
              <w:right w:val="nil"/>
            </w:tcBorders>
            <w:vAlign w:val="center"/>
            <w:hideMark/>
          </w:tcPr>
          <w:p w14:paraId="3C34AC6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4BC6BEAA"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228D5208"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90C151"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655140C"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28EEDF1C"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6EF20B56"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56A9DE19" w14:textId="77777777" w:rsidR="0034603D" w:rsidRDefault="0034603D" w:rsidP="00297681">
            <w:pPr>
              <w:wordWrap w:val="0"/>
              <w:jc w:val="center"/>
              <w:rPr>
                <w:spacing w:val="2"/>
              </w:rPr>
            </w:pPr>
            <w:r>
              <w:rPr>
                <w:spacing w:val="2"/>
              </w:rPr>
              <w:t>2</w:t>
            </w:r>
          </w:p>
        </w:tc>
      </w:tr>
      <w:tr w:rsidR="0034603D" w14:paraId="1FFF6322" w14:textId="77777777" w:rsidTr="00297681">
        <w:tc>
          <w:tcPr>
            <w:tcW w:w="0" w:type="auto"/>
            <w:vMerge/>
            <w:tcBorders>
              <w:top w:val="nil"/>
              <w:left w:val="nil"/>
              <w:bottom w:val="nil"/>
              <w:right w:val="nil"/>
            </w:tcBorders>
            <w:vAlign w:val="center"/>
            <w:hideMark/>
          </w:tcPr>
          <w:p w14:paraId="7E826497"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59F5F4" w14:textId="77777777" w:rsidR="0034603D" w:rsidRDefault="0034603D" w:rsidP="00297681">
            <w:pPr>
              <w:wordWrap w:val="0"/>
              <w:jc w:val="center"/>
              <w:rPr>
                <w:spacing w:val="2"/>
              </w:rPr>
            </w:pPr>
            <w:r w:rsidRPr="00213398">
              <w:rPr>
                <w:spacing w:val="2"/>
                <w:position w:val="-6"/>
              </w:rPr>
              <w:object w:dxaOrig="120" w:dyaOrig="279" w14:anchorId="1BE8BE78">
                <v:shape id="_x0000_i1096" type="#_x0000_t75" style="width:6.75pt;height:15pt" o:ole="">
                  <v:imagedata r:id="rId67" o:title=""/>
                </v:shape>
                <o:OLEObject Type="Embed" ProgID="Equation.3" ShapeID="_x0000_i1096" DrawAspect="Content" ObjectID="_1543331957" r:id="rId136"/>
              </w:object>
            </w:r>
          </w:p>
          <w:p w14:paraId="753D90A4" w14:textId="77777777" w:rsidR="0034603D" w:rsidRDefault="0034603D" w:rsidP="00297681">
            <w:pPr>
              <w:wordWrap w:val="0"/>
              <w:jc w:val="center"/>
              <w:rPr>
                <w:spacing w:val="2"/>
              </w:rPr>
            </w:pPr>
            <w:r w:rsidRPr="00213398">
              <w:rPr>
                <w:spacing w:val="2"/>
                <w:position w:val="-6"/>
              </w:rPr>
              <w:object w:dxaOrig="220" w:dyaOrig="220" w14:anchorId="4ADFCB3F">
                <v:shape id="_x0000_i1097" type="#_x0000_t75" style="width:11.25pt;height:11.25pt" o:ole="">
                  <v:imagedata r:id="rId137" o:title=""/>
                </v:shape>
                <o:OLEObject Type="Embed" ProgID="Equation.3" ShapeID="_x0000_i1097" DrawAspect="Content" ObjectID="_1543331958" r:id="rId138"/>
              </w:object>
            </w:r>
          </w:p>
          <w:p w14:paraId="55E2DF49" w14:textId="77777777" w:rsidR="0034603D" w:rsidRDefault="0034603D" w:rsidP="00297681">
            <w:pPr>
              <w:wordWrap w:val="0"/>
              <w:jc w:val="center"/>
              <w:rPr>
                <w:spacing w:val="2"/>
              </w:rPr>
            </w:pPr>
            <w:r w:rsidRPr="00213398">
              <w:rPr>
                <w:spacing w:val="2"/>
                <w:position w:val="-6"/>
              </w:rPr>
              <w:object w:dxaOrig="120" w:dyaOrig="279" w14:anchorId="06851EEF">
                <v:shape id="_x0000_i1098" type="#_x0000_t75" style="width:6.75pt;height:15pt" o:ole="">
                  <v:imagedata r:id="rId67" o:title=""/>
                </v:shape>
                <o:OLEObject Type="Embed" ProgID="Equation.3" ShapeID="_x0000_i1098" DrawAspect="Content" ObjectID="_1543331959" r:id="rId139"/>
              </w:object>
            </w:r>
          </w:p>
        </w:tc>
        <w:tc>
          <w:tcPr>
            <w:tcW w:w="610" w:type="dxa"/>
            <w:tcBorders>
              <w:top w:val="nil"/>
              <w:left w:val="single" w:sz="4" w:space="0" w:color="auto"/>
              <w:bottom w:val="nil"/>
              <w:right w:val="nil"/>
            </w:tcBorders>
            <w:hideMark/>
          </w:tcPr>
          <w:p w14:paraId="7B9CC929" w14:textId="77777777" w:rsidR="0034603D" w:rsidRDefault="0034603D" w:rsidP="00297681">
            <w:pPr>
              <w:wordWrap w:val="0"/>
              <w:jc w:val="center"/>
              <w:rPr>
                <w:spacing w:val="2"/>
              </w:rPr>
            </w:pPr>
            <w:r w:rsidRPr="00213398">
              <w:rPr>
                <w:spacing w:val="2"/>
                <w:position w:val="-6"/>
              </w:rPr>
              <w:object w:dxaOrig="120" w:dyaOrig="279" w14:anchorId="3C0071A5">
                <v:shape id="_x0000_i1099" type="#_x0000_t75" style="width:6.75pt;height:15pt" o:ole="">
                  <v:imagedata r:id="rId67" o:title=""/>
                </v:shape>
                <o:OLEObject Type="Embed" ProgID="Equation.3" ShapeID="_x0000_i1099" DrawAspect="Content" ObjectID="_1543331960" r:id="rId140"/>
              </w:object>
            </w:r>
          </w:p>
          <w:p w14:paraId="48DE1B56" w14:textId="77777777" w:rsidR="0034603D" w:rsidRDefault="0034603D" w:rsidP="00297681">
            <w:pPr>
              <w:wordWrap w:val="0"/>
              <w:jc w:val="center"/>
              <w:rPr>
                <w:spacing w:val="2"/>
              </w:rPr>
            </w:pPr>
            <w:r w:rsidRPr="00213398">
              <w:rPr>
                <w:spacing w:val="2"/>
                <w:position w:val="-6"/>
              </w:rPr>
              <w:object w:dxaOrig="220" w:dyaOrig="220" w14:anchorId="781490F8">
                <v:shape id="_x0000_i1100" type="#_x0000_t75" style="width:11.25pt;height:11.25pt" o:ole="">
                  <v:imagedata r:id="rId141" o:title=""/>
                </v:shape>
                <o:OLEObject Type="Embed" ProgID="Equation.3" ShapeID="_x0000_i1100" DrawAspect="Content" ObjectID="_1543331961" r:id="rId142"/>
              </w:object>
            </w:r>
          </w:p>
          <w:p w14:paraId="0BCB8C62" w14:textId="77777777" w:rsidR="0034603D" w:rsidRDefault="0034603D" w:rsidP="00297681">
            <w:pPr>
              <w:wordWrap w:val="0"/>
              <w:jc w:val="center"/>
              <w:rPr>
                <w:spacing w:val="2"/>
              </w:rPr>
            </w:pPr>
            <w:r w:rsidRPr="00213398">
              <w:rPr>
                <w:spacing w:val="2"/>
                <w:position w:val="-6"/>
              </w:rPr>
              <w:object w:dxaOrig="120" w:dyaOrig="279" w14:anchorId="480A659E">
                <v:shape id="_x0000_i1101" type="#_x0000_t75" style="width:6.75pt;height:15pt" o:ole="">
                  <v:imagedata r:id="rId67" o:title=""/>
                </v:shape>
                <o:OLEObject Type="Embed" ProgID="Equation.3" ShapeID="_x0000_i1101" DrawAspect="Content" ObjectID="_1543331962" r:id="rId143"/>
              </w:object>
            </w:r>
          </w:p>
        </w:tc>
        <w:tc>
          <w:tcPr>
            <w:tcW w:w="611" w:type="dxa"/>
            <w:tcBorders>
              <w:top w:val="nil"/>
              <w:left w:val="nil"/>
              <w:bottom w:val="nil"/>
              <w:right w:val="nil"/>
            </w:tcBorders>
            <w:hideMark/>
          </w:tcPr>
          <w:p w14:paraId="1AD552C9" w14:textId="77777777" w:rsidR="0034603D" w:rsidRDefault="0034603D" w:rsidP="00297681">
            <w:pPr>
              <w:wordWrap w:val="0"/>
              <w:jc w:val="center"/>
              <w:rPr>
                <w:spacing w:val="2"/>
              </w:rPr>
            </w:pPr>
            <w:r w:rsidRPr="00213398">
              <w:rPr>
                <w:spacing w:val="2"/>
                <w:position w:val="-6"/>
              </w:rPr>
              <w:object w:dxaOrig="120" w:dyaOrig="279" w14:anchorId="51E92B0D">
                <v:shape id="_x0000_i1102" type="#_x0000_t75" style="width:6.75pt;height:15pt" o:ole="">
                  <v:imagedata r:id="rId67" o:title=""/>
                </v:shape>
                <o:OLEObject Type="Embed" ProgID="Equation.3" ShapeID="_x0000_i1102" DrawAspect="Content" ObjectID="_1543331963" r:id="rId144"/>
              </w:object>
            </w:r>
          </w:p>
          <w:p w14:paraId="04D5B1EE" w14:textId="77777777" w:rsidR="0034603D" w:rsidRDefault="0034603D" w:rsidP="00297681">
            <w:pPr>
              <w:wordWrap w:val="0"/>
              <w:jc w:val="center"/>
              <w:rPr>
                <w:spacing w:val="2"/>
              </w:rPr>
            </w:pPr>
            <w:r w:rsidRPr="00213398">
              <w:rPr>
                <w:spacing w:val="2"/>
                <w:position w:val="-6"/>
              </w:rPr>
              <w:object w:dxaOrig="220" w:dyaOrig="220" w14:anchorId="79256497">
                <v:shape id="_x0000_i1103" type="#_x0000_t75" style="width:11.25pt;height:11.25pt" o:ole="">
                  <v:imagedata r:id="rId145" o:title=""/>
                </v:shape>
                <o:OLEObject Type="Embed" ProgID="Equation.3" ShapeID="_x0000_i1103" DrawAspect="Content" ObjectID="_1543331964" r:id="rId146"/>
              </w:object>
            </w:r>
          </w:p>
          <w:p w14:paraId="1517A0D3" w14:textId="77777777" w:rsidR="0034603D" w:rsidRDefault="0034603D" w:rsidP="00297681">
            <w:pPr>
              <w:wordWrap w:val="0"/>
              <w:jc w:val="center"/>
              <w:rPr>
                <w:spacing w:val="2"/>
              </w:rPr>
            </w:pPr>
            <w:r w:rsidRPr="00213398">
              <w:rPr>
                <w:spacing w:val="2"/>
                <w:position w:val="-6"/>
              </w:rPr>
              <w:object w:dxaOrig="120" w:dyaOrig="279" w14:anchorId="2A90F103">
                <v:shape id="_x0000_i1104" type="#_x0000_t75" style="width:6.75pt;height:15pt" o:ole="">
                  <v:imagedata r:id="rId67" o:title=""/>
                </v:shape>
                <o:OLEObject Type="Embed" ProgID="Equation.3" ShapeID="_x0000_i1104" DrawAspect="Content" ObjectID="_1543331965" r:id="rId147"/>
              </w:object>
            </w:r>
          </w:p>
        </w:tc>
        <w:tc>
          <w:tcPr>
            <w:tcW w:w="611" w:type="dxa"/>
            <w:tcBorders>
              <w:top w:val="nil"/>
              <w:left w:val="nil"/>
              <w:bottom w:val="nil"/>
              <w:right w:val="nil"/>
            </w:tcBorders>
          </w:tcPr>
          <w:p w14:paraId="46817C51" w14:textId="77777777" w:rsidR="0034603D" w:rsidRDefault="0034603D" w:rsidP="00297681">
            <w:pPr>
              <w:wordWrap w:val="0"/>
              <w:rPr>
                <w:spacing w:val="2"/>
              </w:rPr>
            </w:pPr>
          </w:p>
          <w:p w14:paraId="708B1C12"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23C0C6EB" w14:textId="77777777" w:rsidR="0034603D" w:rsidRDefault="0034603D" w:rsidP="00297681">
            <w:pPr>
              <w:wordWrap w:val="0"/>
              <w:jc w:val="center"/>
              <w:rPr>
                <w:spacing w:val="2"/>
              </w:rPr>
            </w:pPr>
            <w:r w:rsidRPr="00213398">
              <w:rPr>
                <w:spacing w:val="2"/>
                <w:position w:val="-6"/>
              </w:rPr>
              <w:object w:dxaOrig="120" w:dyaOrig="279" w14:anchorId="157AD92F">
                <v:shape id="_x0000_i1105" type="#_x0000_t75" style="width:6.75pt;height:15pt" o:ole="">
                  <v:imagedata r:id="rId67" o:title=""/>
                </v:shape>
                <o:OLEObject Type="Embed" ProgID="Equation.3" ShapeID="_x0000_i1105" DrawAspect="Content" ObjectID="_1543331966" r:id="rId148"/>
              </w:object>
            </w:r>
          </w:p>
          <w:p w14:paraId="359BD9E6" w14:textId="77777777" w:rsidR="0034603D" w:rsidRDefault="0034603D" w:rsidP="00297681">
            <w:pPr>
              <w:wordWrap w:val="0"/>
              <w:jc w:val="center"/>
              <w:rPr>
                <w:spacing w:val="2"/>
              </w:rPr>
            </w:pPr>
            <w:r w:rsidRPr="00213398">
              <w:rPr>
                <w:spacing w:val="2"/>
                <w:position w:val="-6"/>
              </w:rPr>
              <w:object w:dxaOrig="220" w:dyaOrig="220" w14:anchorId="24EA926E">
                <v:shape id="_x0000_i1106" type="#_x0000_t75" style="width:11.25pt;height:11.25pt" o:ole="">
                  <v:imagedata r:id="rId149" o:title=""/>
                </v:shape>
                <o:OLEObject Type="Embed" ProgID="Equation.3" ShapeID="_x0000_i1106" DrawAspect="Content" ObjectID="_1543331967" r:id="rId150"/>
              </w:object>
            </w:r>
          </w:p>
          <w:p w14:paraId="37030CB2" w14:textId="77777777" w:rsidR="0034603D" w:rsidRDefault="0034603D" w:rsidP="00297681">
            <w:pPr>
              <w:wordWrap w:val="0"/>
              <w:jc w:val="center"/>
              <w:rPr>
                <w:spacing w:val="2"/>
              </w:rPr>
            </w:pPr>
            <w:r w:rsidRPr="00213398">
              <w:rPr>
                <w:spacing w:val="2"/>
                <w:position w:val="-6"/>
              </w:rPr>
              <w:object w:dxaOrig="120" w:dyaOrig="279" w14:anchorId="56003BD5">
                <v:shape id="_x0000_i1107" type="#_x0000_t75" style="width:6.75pt;height:15pt" o:ole="">
                  <v:imagedata r:id="rId67" o:title=""/>
                </v:shape>
                <o:OLEObject Type="Embed" ProgID="Equation.3" ShapeID="_x0000_i1107" DrawAspect="Content" ObjectID="_1543331968" r:id="rId151"/>
              </w:object>
            </w:r>
          </w:p>
        </w:tc>
        <w:tc>
          <w:tcPr>
            <w:tcW w:w="611" w:type="dxa"/>
            <w:tcBorders>
              <w:top w:val="nil"/>
              <w:left w:val="nil"/>
              <w:bottom w:val="nil"/>
              <w:right w:val="nil"/>
            </w:tcBorders>
          </w:tcPr>
          <w:p w14:paraId="0B0ACEBA" w14:textId="77777777" w:rsidR="0034603D" w:rsidRDefault="0034603D" w:rsidP="00297681">
            <w:pPr>
              <w:wordWrap w:val="0"/>
              <w:rPr>
                <w:spacing w:val="2"/>
              </w:rPr>
            </w:pPr>
          </w:p>
          <w:p w14:paraId="38A962AE"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553B6E06" w14:textId="77777777" w:rsidR="0034603D" w:rsidRDefault="0034603D" w:rsidP="00297681">
            <w:pPr>
              <w:wordWrap w:val="0"/>
              <w:jc w:val="center"/>
              <w:rPr>
                <w:spacing w:val="2"/>
              </w:rPr>
            </w:pPr>
            <w:r w:rsidRPr="00213398">
              <w:rPr>
                <w:spacing w:val="2"/>
                <w:position w:val="-6"/>
              </w:rPr>
              <w:object w:dxaOrig="120" w:dyaOrig="279" w14:anchorId="62044B38">
                <v:shape id="_x0000_i1108" type="#_x0000_t75" style="width:6.75pt;height:15pt" o:ole="">
                  <v:imagedata r:id="rId67" o:title=""/>
                </v:shape>
                <o:OLEObject Type="Embed" ProgID="Equation.3" ShapeID="_x0000_i1108" DrawAspect="Content" ObjectID="_1543331969" r:id="rId152"/>
              </w:object>
            </w:r>
          </w:p>
          <w:p w14:paraId="63F8BA96" w14:textId="77777777" w:rsidR="0034603D" w:rsidRDefault="0034603D" w:rsidP="00297681">
            <w:pPr>
              <w:wordWrap w:val="0"/>
              <w:jc w:val="center"/>
              <w:rPr>
                <w:spacing w:val="2"/>
              </w:rPr>
            </w:pPr>
            <w:r w:rsidRPr="00213398">
              <w:rPr>
                <w:spacing w:val="2"/>
                <w:position w:val="-6"/>
              </w:rPr>
              <w:object w:dxaOrig="220" w:dyaOrig="220" w14:anchorId="59C69250">
                <v:shape id="_x0000_i1109" type="#_x0000_t75" style="width:11.25pt;height:11.25pt" o:ole="">
                  <v:imagedata r:id="rId153" o:title=""/>
                </v:shape>
                <o:OLEObject Type="Embed" ProgID="Equation.3" ShapeID="_x0000_i1109" DrawAspect="Content" ObjectID="_1543331970" r:id="rId154"/>
              </w:object>
            </w:r>
          </w:p>
          <w:p w14:paraId="581B0799" w14:textId="77777777" w:rsidR="0034603D" w:rsidRDefault="0034603D" w:rsidP="00297681">
            <w:pPr>
              <w:wordWrap w:val="0"/>
              <w:jc w:val="center"/>
              <w:rPr>
                <w:spacing w:val="2"/>
              </w:rPr>
            </w:pPr>
            <w:r w:rsidRPr="00213398">
              <w:rPr>
                <w:spacing w:val="2"/>
                <w:position w:val="-6"/>
              </w:rPr>
              <w:object w:dxaOrig="120" w:dyaOrig="279" w14:anchorId="31E7E147">
                <v:shape id="_x0000_i1110" type="#_x0000_t75" style="width:6.75pt;height:15pt" o:ole="">
                  <v:imagedata r:id="rId67" o:title=""/>
                </v:shape>
                <o:OLEObject Type="Embed" ProgID="Equation.3" ShapeID="_x0000_i1110" DrawAspect="Content" ObjectID="_1543331971" r:id="rId155"/>
              </w:object>
            </w:r>
          </w:p>
        </w:tc>
      </w:tr>
      <w:tr w:rsidR="0034603D" w14:paraId="0AD4D16E" w14:textId="77777777" w:rsidTr="00297681">
        <w:tc>
          <w:tcPr>
            <w:tcW w:w="0" w:type="auto"/>
            <w:vMerge/>
            <w:tcBorders>
              <w:top w:val="nil"/>
              <w:left w:val="nil"/>
              <w:bottom w:val="nil"/>
              <w:right w:val="nil"/>
            </w:tcBorders>
            <w:vAlign w:val="center"/>
            <w:hideMark/>
          </w:tcPr>
          <w:p w14:paraId="238ACE12"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F103D4A" w14:textId="77777777" w:rsidR="0034603D" w:rsidRDefault="0034603D" w:rsidP="00297681">
            <w:pPr>
              <w:wordWrap w:val="0"/>
              <w:jc w:val="center"/>
              <w:rPr>
                <w:spacing w:val="2"/>
              </w:rPr>
            </w:pPr>
            <w:r w:rsidRPr="00213398">
              <w:rPr>
                <w:spacing w:val="2"/>
                <w:position w:val="-6"/>
              </w:rPr>
              <w:object w:dxaOrig="220" w:dyaOrig="260" w14:anchorId="27BA2EF2">
                <v:shape id="_x0000_i1111" type="#_x0000_t75" style="width:11.25pt;height:13.5pt" o:ole="">
                  <v:imagedata r:id="rId156" o:title=""/>
                </v:shape>
                <o:OLEObject Type="Embed" ProgID="Equation.3" ShapeID="_x0000_i1111" DrawAspect="Content" ObjectID="_1543331972" r:id="rId157"/>
              </w:object>
            </w:r>
          </w:p>
        </w:tc>
        <w:tc>
          <w:tcPr>
            <w:tcW w:w="610" w:type="dxa"/>
            <w:tcBorders>
              <w:top w:val="nil"/>
              <w:left w:val="single" w:sz="4" w:space="0" w:color="auto"/>
              <w:bottom w:val="nil"/>
              <w:right w:val="nil"/>
            </w:tcBorders>
            <w:hideMark/>
          </w:tcPr>
          <w:p w14:paraId="4D0C14ED" w14:textId="77777777" w:rsidR="0034603D" w:rsidRDefault="0034603D" w:rsidP="00297681">
            <w:pPr>
              <w:wordWrap w:val="0"/>
              <w:jc w:val="center"/>
              <w:rPr>
                <w:spacing w:val="2"/>
              </w:rPr>
            </w:pPr>
            <w:r w:rsidRPr="00213398">
              <w:rPr>
                <w:spacing w:val="2"/>
                <w:position w:val="-6"/>
              </w:rPr>
              <w:object w:dxaOrig="220" w:dyaOrig="260" w14:anchorId="2CA7BEB3">
                <v:shape id="_x0000_i1112" type="#_x0000_t75" style="width:11.25pt;height:13.5pt" o:ole="">
                  <v:imagedata r:id="rId158" o:title=""/>
                </v:shape>
                <o:OLEObject Type="Embed" ProgID="Equation.3" ShapeID="_x0000_i1112" DrawAspect="Content" ObjectID="_1543331973" r:id="rId159"/>
              </w:object>
            </w:r>
          </w:p>
        </w:tc>
        <w:tc>
          <w:tcPr>
            <w:tcW w:w="611" w:type="dxa"/>
            <w:tcBorders>
              <w:top w:val="nil"/>
              <w:left w:val="nil"/>
              <w:bottom w:val="nil"/>
              <w:right w:val="nil"/>
            </w:tcBorders>
            <w:hideMark/>
          </w:tcPr>
          <w:p w14:paraId="638BA827" w14:textId="77777777" w:rsidR="0034603D" w:rsidRDefault="0034603D" w:rsidP="00297681">
            <w:pPr>
              <w:wordWrap w:val="0"/>
              <w:jc w:val="center"/>
              <w:rPr>
                <w:spacing w:val="2"/>
              </w:rPr>
            </w:pPr>
            <w:r w:rsidRPr="00213398">
              <w:rPr>
                <w:spacing w:val="2"/>
                <w:position w:val="-6"/>
              </w:rPr>
              <w:object w:dxaOrig="220" w:dyaOrig="260" w14:anchorId="3A4BA920">
                <v:shape id="_x0000_i1113" type="#_x0000_t75" style="width:11.25pt;height:13.5pt" o:ole="">
                  <v:imagedata r:id="rId160" o:title=""/>
                </v:shape>
                <o:OLEObject Type="Embed" ProgID="Equation.3" ShapeID="_x0000_i1113" DrawAspect="Content" ObjectID="_1543331974" r:id="rId161"/>
              </w:object>
            </w:r>
          </w:p>
        </w:tc>
        <w:tc>
          <w:tcPr>
            <w:tcW w:w="611" w:type="dxa"/>
            <w:tcBorders>
              <w:top w:val="nil"/>
              <w:left w:val="nil"/>
              <w:bottom w:val="nil"/>
              <w:right w:val="nil"/>
            </w:tcBorders>
            <w:hideMark/>
          </w:tcPr>
          <w:p w14:paraId="7FBEDB1F"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7E9373C" w14:textId="77777777" w:rsidR="0034603D" w:rsidRDefault="0034603D" w:rsidP="00297681">
            <w:pPr>
              <w:wordWrap w:val="0"/>
              <w:jc w:val="center"/>
              <w:rPr>
                <w:spacing w:val="2"/>
              </w:rPr>
            </w:pPr>
            <w:r w:rsidRPr="00213398">
              <w:rPr>
                <w:spacing w:val="2"/>
                <w:position w:val="-6"/>
              </w:rPr>
              <w:object w:dxaOrig="220" w:dyaOrig="260" w14:anchorId="03A41123">
                <v:shape id="_x0000_i1114" type="#_x0000_t75" style="width:11.25pt;height:13.5pt" o:ole="">
                  <v:imagedata r:id="rId162" o:title=""/>
                </v:shape>
                <o:OLEObject Type="Embed" ProgID="Equation.3" ShapeID="_x0000_i1114" DrawAspect="Content" ObjectID="_1543331975" r:id="rId163"/>
              </w:object>
            </w:r>
          </w:p>
        </w:tc>
        <w:tc>
          <w:tcPr>
            <w:tcW w:w="611" w:type="dxa"/>
            <w:tcBorders>
              <w:top w:val="nil"/>
              <w:left w:val="nil"/>
              <w:bottom w:val="nil"/>
              <w:right w:val="nil"/>
            </w:tcBorders>
            <w:hideMark/>
          </w:tcPr>
          <w:p w14:paraId="28F8E61E"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6FA0E742" w14:textId="77777777" w:rsidR="0034603D" w:rsidRDefault="0034603D" w:rsidP="00297681">
            <w:pPr>
              <w:wordWrap w:val="0"/>
              <w:jc w:val="center"/>
              <w:rPr>
                <w:spacing w:val="2"/>
              </w:rPr>
            </w:pPr>
            <w:r w:rsidRPr="00213398">
              <w:rPr>
                <w:spacing w:val="2"/>
                <w:position w:val="-6"/>
              </w:rPr>
              <w:object w:dxaOrig="220" w:dyaOrig="260" w14:anchorId="48321D64">
                <v:shape id="_x0000_i1115" type="#_x0000_t75" style="width:11.25pt;height:13.5pt" o:ole="">
                  <v:imagedata r:id="rId164" o:title=""/>
                </v:shape>
                <o:OLEObject Type="Embed" ProgID="Equation.3" ShapeID="_x0000_i1115" DrawAspect="Content" ObjectID="_1543331976" r:id="rId165"/>
              </w:object>
            </w:r>
          </w:p>
        </w:tc>
      </w:tr>
    </w:tbl>
    <w:p w14:paraId="21732595" w14:textId="77777777" w:rsidR="0034603D" w:rsidRDefault="0034603D" w:rsidP="0034603D">
      <w:pPr>
        <w:wordWrap w:val="0"/>
        <w:rPr>
          <w:spacing w:val="2"/>
        </w:rPr>
      </w:pPr>
    </w:p>
    <w:p w14:paraId="59757695" w14:textId="77777777" w:rsidR="0034603D" w:rsidRDefault="0034603D" w:rsidP="0034603D">
      <w:pPr>
        <w:spacing w:line="362" w:lineRule="exact"/>
        <w:jc w:val="center"/>
        <w:rPr>
          <w:spacing w:val="2"/>
        </w:rPr>
      </w:pPr>
      <w:r>
        <w:rPr>
          <w:rFonts w:hint="eastAsia"/>
          <w:spacing w:val="2"/>
        </w:rPr>
        <w:t>図</w:t>
      </w:r>
      <w:r>
        <w:rPr>
          <w:spacing w:val="2"/>
        </w:rPr>
        <w:t>3.4</w:t>
      </w:r>
      <w:r>
        <w:rPr>
          <w:rFonts w:hint="eastAsia"/>
          <w:spacing w:val="2"/>
        </w:rPr>
        <w:t xml:space="preserve">　配置順ノード空間</w:t>
      </w:r>
    </w:p>
    <w:p w14:paraId="0A53077A" w14:textId="77777777" w:rsidR="0034603D" w:rsidRDefault="0034603D" w:rsidP="0034603D">
      <w:pPr>
        <w:wordWrap w:val="0"/>
        <w:rPr>
          <w:spacing w:val="2"/>
        </w:rPr>
      </w:pPr>
    </w:p>
    <w:p w14:paraId="2E528287" w14:textId="77777777" w:rsidR="0034603D" w:rsidRDefault="0034603D" w:rsidP="0034603D">
      <w:pPr>
        <w:ind w:firstLineChars="100" w:firstLine="214"/>
      </w:pPr>
      <w:r>
        <w:rPr>
          <w:rFonts w:hint="eastAsia"/>
          <w:spacing w:val="2"/>
        </w:rPr>
        <w:t>ノード空間とタスクリストを使った作業の配置順決定はつぎのようである．まず，ノード空間でノードが選択されると，配置するタスクが属するジョブが決まる．つぎに，当該ジョブのタスクリスト中の先頭タスクを取り出し，配置するタスクとする．同時に，当該タスクはタスクリストから削除する．この手続きを繰り返すことにより，各ジョブに対して，タスク間の先行制約を満たすタスクが順次取り出せる．なお，タスクリストが空となったジョブは，空となった時点以降では選択されないものとする．このジョブの選択可能性を記述する変数としてジョブ選択ベクトル</w:t>
      </w:r>
      <w:r w:rsidRPr="00213398">
        <w:rPr>
          <w:spacing w:val="2"/>
          <w:position w:val="-10"/>
        </w:rPr>
        <w:object w:dxaOrig="1800" w:dyaOrig="320" w14:anchorId="459E6F94">
          <v:shape id="_x0000_i1116" type="#_x0000_t75" style="width:89.25pt;height:15pt" o:ole="">
            <v:imagedata r:id="rId166" o:title=""/>
          </v:shape>
          <o:OLEObject Type="Embed" ProgID="Equation.3" ShapeID="_x0000_i1116" DrawAspect="Content" ObjectID="_1543331977" r:id="rId167"/>
        </w:object>
      </w:r>
      <w:r>
        <w:rPr>
          <w:rFonts w:hint="eastAsia"/>
          <w:spacing w:val="2"/>
        </w:rPr>
        <w:t>を導入する．ジョブ</w:t>
      </w:r>
      <w:r w:rsidRPr="00213398">
        <w:rPr>
          <w:spacing w:val="2"/>
          <w:position w:val="-10"/>
        </w:rPr>
        <w:object w:dxaOrig="180" w:dyaOrig="280" w14:anchorId="6A2B49F8">
          <v:shape id="_x0000_i1117" type="#_x0000_t75" style="width:9pt;height:14.25pt" o:ole="">
            <v:imagedata r:id="rId168" o:title=""/>
          </v:shape>
          <o:OLEObject Type="Embed" ProgID="Equation.3" ShapeID="_x0000_i1117" DrawAspect="Content" ObjectID="_1543331978" r:id="rId169"/>
        </w:object>
      </w:r>
      <w:r>
        <w:rPr>
          <w:rFonts w:hint="eastAsia"/>
          <w:spacing w:val="2"/>
        </w:rPr>
        <w:t>が選択可能であるとき</w:t>
      </w:r>
      <w:r w:rsidRPr="00213398">
        <w:rPr>
          <w:spacing w:val="2"/>
          <w:position w:val="-10"/>
        </w:rPr>
        <w:object w:dxaOrig="820" w:dyaOrig="320" w14:anchorId="19C19AB2">
          <v:shape id="_x0000_i1118" type="#_x0000_t75" style="width:41.25pt;height:15pt" o:ole="">
            <v:imagedata r:id="rId170" o:title=""/>
          </v:shape>
          <o:OLEObject Type="Embed" ProgID="Equation.3" ShapeID="_x0000_i1118" DrawAspect="Content" ObjectID="_1543331979" r:id="rId171"/>
        </w:object>
      </w:r>
      <w:r>
        <w:rPr>
          <w:rFonts w:hint="eastAsia"/>
          <w:spacing w:val="2"/>
        </w:rPr>
        <w:t>，選択できないとき</w:t>
      </w:r>
      <w:r w:rsidRPr="00213398">
        <w:rPr>
          <w:spacing w:val="2"/>
          <w:position w:val="-10"/>
        </w:rPr>
        <w:object w:dxaOrig="859" w:dyaOrig="320" w14:anchorId="33584BD9">
          <v:shape id="_x0000_i1119" type="#_x0000_t75" style="width:42.75pt;height:15pt" o:ole="">
            <v:imagedata r:id="rId172" o:title=""/>
          </v:shape>
          <o:OLEObject Type="Embed" ProgID="Equation.3" ShapeID="_x0000_i1119" DrawAspect="Content" ObjectID="_1543331980" r:id="rId173"/>
        </w:object>
      </w:r>
      <w:r>
        <w:rPr>
          <w:rFonts w:hint="eastAsia"/>
          <w:spacing w:val="2"/>
        </w:rPr>
        <w:t>とする．</w:t>
      </w:r>
    </w:p>
    <w:p w14:paraId="2E663927" w14:textId="77777777" w:rsidR="0034603D" w:rsidRDefault="0034603D" w:rsidP="0034603D">
      <w:pPr>
        <w:rPr>
          <w:rFonts w:hint="eastAsia"/>
          <w:spacing w:val="2"/>
        </w:rPr>
      </w:pPr>
    </w:p>
    <w:p w14:paraId="22AB6B48" w14:textId="77777777" w:rsidR="0062470B" w:rsidRDefault="0062470B" w:rsidP="0034603D">
      <w:pPr>
        <w:rPr>
          <w:rFonts w:hint="eastAsia"/>
          <w:spacing w:val="2"/>
        </w:rPr>
      </w:pPr>
    </w:p>
    <w:p w14:paraId="253F6207" w14:textId="77777777" w:rsidR="0062470B" w:rsidRDefault="0062470B" w:rsidP="0034603D">
      <w:pPr>
        <w:rPr>
          <w:rFonts w:hint="eastAsia"/>
          <w:spacing w:val="2"/>
        </w:rPr>
      </w:pPr>
    </w:p>
    <w:p w14:paraId="0BA07B37" w14:textId="77777777" w:rsidR="0062470B" w:rsidRDefault="0062470B" w:rsidP="0034603D">
      <w:pPr>
        <w:rPr>
          <w:rFonts w:hint="eastAsia"/>
          <w:spacing w:val="2"/>
        </w:rPr>
      </w:pPr>
    </w:p>
    <w:p w14:paraId="26A3AA33" w14:textId="77777777" w:rsidR="0062470B" w:rsidRDefault="0062470B" w:rsidP="0034603D">
      <w:pPr>
        <w:rPr>
          <w:rFonts w:hint="eastAsia"/>
          <w:spacing w:val="2"/>
        </w:rPr>
      </w:pPr>
    </w:p>
    <w:p w14:paraId="6FC5295C" w14:textId="77777777" w:rsidR="0062470B" w:rsidRDefault="0062470B" w:rsidP="0034603D">
      <w:pPr>
        <w:rPr>
          <w:rFonts w:hint="eastAsia"/>
          <w:spacing w:val="2"/>
        </w:rPr>
      </w:pPr>
    </w:p>
    <w:p w14:paraId="79D0AF85" w14:textId="77777777" w:rsidR="0062470B" w:rsidRDefault="0062470B" w:rsidP="0034603D">
      <w:pPr>
        <w:rPr>
          <w:rFonts w:hint="eastAsia"/>
          <w:spacing w:val="2"/>
        </w:rPr>
      </w:pPr>
    </w:p>
    <w:p w14:paraId="55EA8052" w14:textId="77777777" w:rsidR="0062470B" w:rsidRDefault="0062470B" w:rsidP="0034603D">
      <w:pPr>
        <w:rPr>
          <w:rFonts w:hint="eastAsia"/>
          <w:spacing w:val="2"/>
        </w:rPr>
      </w:pPr>
    </w:p>
    <w:p w14:paraId="20499F22" w14:textId="77777777" w:rsidR="0034603D" w:rsidRDefault="0034603D" w:rsidP="0034603D">
      <w:pPr>
        <w:rPr>
          <w:spacing w:val="2"/>
        </w:rPr>
      </w:pPr>
      <w:r>
        <w:rPr>
          <w:spacing w:val="2"/>
        </w:rPr>
        <w:lastRenderedPageBreak/>
        <w:t>3.4</w:t>
      </w:r>
      <w:r>
        <w:rPr>
          <w:rFonts w:hint="eastAsia"/>
          <w:spacing w:val="2"/>
        </w:rPr>
        <w:t xml:space="preserve">　割当てノード空間</w:t>
      </w:r>
    </w:p>
    <w:p w14:paraId="436AB0EB" w14:textId="77777777" w:rsidR="0034603D" w:rsidRDefault="0034603D" w:rsidP="0034603D">
      <w:pPr>
        <w:spacing w:line="340" w:lineRule="exact"/>
        <w:rPr>
          <w:spacing w:val="2"/>
        </w:rPr>
      </w:pPr>
      <w:r>
        <w:rPr>
          <w:rFonts w:hint="eastAsia"/>
          <w:spacing w:val="2"/>
        </w:rPr>
        <w:t xml:space="preserve">　タスクの割当てマシンを決めるノード空間は，図</w:t>
      </w:r>
      <w:r>
        <w:rPr>
          <w:spacing w:val="2"/>
        </w:rPr>
        <w:t>3.5</w:t>
      </w:r>
      <w:r>
        <w:rPr>
          <w:rFonts w:hint="eastAsia"/>
          <w:spacing w:val="2"/>
        </w:rPr>
        <w:t>に示すようなノード空間で，ジョブ</w:t>
      </w:r>
      <w:r w:rsidRPr="00213398">
        <w:rPr>
          <w:spacing w:val="2"/>
          <w:position w:val="-10"/>
        </w:rPr>
        <w:object w:dxaOrig="180" w:dyaOrig="280" w14:anchorId="5D628B9D">
          <v:shape id="_x0000_i1120" type="#_x0000_t75" style="width:9pt;height:14.25pt" o:ole="">
            <v:imagedata r:id="rId53" o:title=""/>
          </v:shape>
          <o:OLEObject Type="Embed" ProgID="Equation.3" ShapeID="_x0000_i1120" DrawAspect="Content" ObjectID="_1543331981" r:id="rId174"/>
        </w:object>
      </w:r>
      <w:r>
        <w:rPr>
          <w:rFonts w:hint="eastAsia"/>
          <w:spacing w:val="2"/>
        </w:rPr>
        <w:t>におけるノード</w:t>
      </w:r>
      <w:r w:rsidRPr="00213398">
        <w:rPr>
          <w:spacing w:val="2"/>
          <w:position w:val="-10"/>
        </w:rPr>
        <w:object w:dxaOrig="600" w:dyaOrig="300" w14:anchorId="2892E053">
          <v:shape id="_x0000_i1121" type="#_x0000_t75" style="width:30.75pt;height:15pt" o:ole="">
            <v:imagedata r:id="rId55" o:title=""/>
          </v:shape>
          <o:OLEObject Type="Embed" ProgID="Equation.3" ShapeID="_x0000_i1121" DrawAspect="Content" ObjectID="_1543331982" r:id="rId175"/>
        </w:object>
      </w:r>
      <w:r>
        <w:rPr>
          <w:rFonts w:hint="eastAsia"/>
          <w:spacing w:val="2"/>
        </w:rPr>
        <w:t>は，タスク</w:t>
      </w:r>
      <w:r w:rsidRPr="00213398">
        <w:rPr>
          <w:position w:val="-10"/>
        </w:rPr>
        <w:object w:dxaOrig="680" w:dyaOrig="300" w14:anchorId="25B4A546">
          <v:shape id="_x0000_i1122" type="#_x0000_t75" style="width:34.5pt;height:15pt" o:ole="">
            <v:imagedata r:id="rId176" o:title=""/>
          </v:shape>
          <o:OLEObject Type="Embed" ProgID="Equation.3" ShapeID="_x0000_i1122" DrawAspect="Content" ObjectID="_1543331983" r:id="rId177"/>
        </w:object>
      </w:r>
      <w:r>
        <w:rPr>
          <w:rFonts w:hint="eastAsia"/>
          <w:spacing w:val="2"/>
        </w:rPr>
        <w:t>をマシン</w:t>
      </w:r>
      <w:r w:rsidRPr="00213398">
        <w:rPr>
          <w:position w:val="-6"/>
        </w:rPr>
        <w:object w:dxaOrig="220" w:dyaOrig="220" w14:anchorId="1E352F18">
          <v:shape id="_x0000_i1123" type="#_x0000_t75" style="width:11.25pt;height:11.25pt" o:ole="">
            <v:imagedata r:id="rId178" o:title=""/>
          </v:shape>
          <o:OLEObject Type="Embed" ProgID="Equation.3" ShapeID="_x0000_i1123" DrawAspect="Content" ObjectID="_1543331984" r:id="rId179"/>
        </w:object>
      </w:r>
      <w:r>
        <w:rPr>
          <w:rFonts w:hint="eastAsia"/>
        </w:rPr>
        <w:t>に割当てる</w:t>
      </w:r>
      <w:r>
        <w:rPr>
          <w:rFonts w:hint="eastAsia"/>
          <w:spacing w:val="2"/>
        </w:rPr>
        <w:t>ことを意味する．したがって，割当てノード空間は</w:t>
      </w:r>
      <w:r w:rsidRPr="00213398">
        <w:rPr>
          <w:spacing w:val="2"/>
          <w:position w:val="-10"/>
        </w:rPr>
        <w:object w:dxaOrig="920" w:dyaOrig="300" w14:anchorId="795C7C30">
          <v:shape id="_x0000_i1124" type="#_x0000_t75" style="width:46.5pt;height:15pt" o:ole="">
            <v:imagedata r:id="rId180" o:title=""/>
          </v:shape>
          <o:OLEObject Type="Embed" ProgID="Equation.3" ShapeID="_x0000_i1124" DrawAspect="Content" ObjectID="_1543331985" r:id="rId181"/>
        </w:object>
      </w:r>
      <w:r>
        <w:rPr>
          <w:rFonts w:hint="eastAsia"/>
          <w:spacing w:val="2"/>
        </w:rPr>
        <w:t>の長方形の空間となる．なお，アリが選択できるのは，容量制約を満たすマシン番号のみである．すなわち，もし，</w:t>
      </w:r>
      <w:r w:rsidRPr="00213398">
        <w:rPr>
          <w:position w:val="-10"/>
        </w:rPr>
        <w:object w:dxaOrig="1320" w:dyaOrig="300" w14:anchorId="6C1540C9">
          <v:shape id="_x0000_i1125" type="#_x0000_t75" style="width:66pt;height:15pt" o:ole="">
            <v:imagedata r:id="rId182" o:title=""/>
          </v:shape>
          <o:OLEObject Type="Embed" ProgID="Equation.3" ShapeID="_x0000_i1125" DrawAspect="Content" ObjectID="_1543331986" r:id="rId183"/>
        </w:object>
      </w:r>
      <w:r>
        <w:rPr>
          <w:rFonts w:hint="eastAsia"/>
        </w:rPr>
        <w:t>なら，タスク</w:t>
      </w:r>
      <w:r w:rsidRPr="00213398">
        <w:rPr>
          <w:position w:val="-10"/>
        </w:rPr>
        <w:object w:dxaOrig="680" w:dyaOrig="300" w14:anchorId="066348E6">
          <v:shape id="_x0000_i1126" type="#_x0000_t75" style="width:34.5pt;height:15pt" o:ole="">
            <v:imagedata r:id="rId184" o:title=""/>
          </v:shape>
          <o:OLEObject Type="Embed" ProgID="Equation.3" ShapeID="_x0000_i1126" DrawAspect="Content" ObjectID="_1543331987" r:id="rId185"/>
        </w:object>
      </w:r>
      <w:r>
        <w:rPr>
          <w:rFonts w:hint="eastAsia"/>
        </w:rPr>
        <w:t>はマシン</w:t>
      </w:r>
      <w:r w:rsidRPr="00213398">
        <w:rPr>
          <w:position w:val="-6"/>
        </w:rPr>
        <w:object w:dxaOrig="220" w:dyaOrig="220" w14:anchorId="29F045FF">
          <v:shape id="_x0000_i1127" type="#_x0000_t75" style="width:11.25pt;height:11.25pt" o:ole="">
            <v:imagedata r:id="rId186" o:title=""/>
          </v:shape>
          <o:OLEObject Type="Embed" ProgID="Equation.3" ShapeID="_x0000_i1127" DrawAspect="Content" ObjectID="_1543331988" r:id="rId187"/>
        </w:object>
      </w:r>
      <w:r>
        <w:rPr>
          <w:rFonts w:hint="eastAsia"/>
        </w:rPr>
        <w:t>に割当てることができないので，ノード</w:t>
      </w:r>
      <w:r w:rsidRPr="00213398">
        <w:rPr>
          <w:spacing w:val="2"/>
          <w:position w:val="-10"/>
        </w:rPr>
        <w:object w:dxaOrig="600" w:dyaOrig="300" w14:anchorId="01BA0216">
          <v:shape id="_x0000_i1128" type="#_x0000_t75" style="width:30.75pt;height:15pt" o:ole="">
            <v:imagedata r:id="rId55" o:title=""/>
          </v:shape>
          <o:OLEObject Type="Embed" ProgID="Equation.3" ShapeID="_x0000_i1128" DrawAspect="Content" ObjectID="_1543331989" r:id="rId188"/>
        </w:object>
      </w:r>
      <w:r>
        <w:rPr>
          <w:rFonts w:hint="eastAsia"/>
          <w:spacing w:val="2"/>
        </w:rPr>
        <w:t>の</w:t>
      </w:r>
      <w:r>
        <w:rPr>
          <w:rFonts w:hint="eastAsia"/>
        </w:rPr>
        <w:t>初期フェロモン量を</w:t>
      </w:r>
      <w:r>
        <w:t>0</w:t>
      </w:r>
      <w:r>
        <w:rPr>
          <w:rFonts w:hint="eastAsia"/>
        </w:rPr>
        <w:t>，それ以外の割当て可能なノードの初期フェロモン量は適当な</w:t>
      </w:r>
      <w:ins w:id="28" w:author="大阪産業大学" w:date="2010-02-15T16:15:00Z">
        <w:r>
          <w:rPr>
            <w:rFonts w:hint="eastAsia"/>
          </w:rPr>
          <w:t>正の</w:t>
        </w:r>
      </w:ins>
      <w:r>
        <w:rPr>
          <w:rFonts w:hint="eastAsia"/>
        </w:rPr>
        <w:t>値に設定する．</w:t>
      </w:r>
      <w:r>
        <w:rPr>
          <w:rFonts w:hint="eastAsia"/>
          <w:spacing w:val="2"/>
        </w:rPr>
        <w:t>これにより，</w:t>
      </w:r>
      <w:r>
        <w:rPr>
          <w:rFonts w:hint="eastAsia"/>
        </w:rPr>
        <w:t>ノード</w:t>
      </w:r>
      <w:r w:rsidRPr="00213398">
        <w:rPr>
          <w:spacing w:val="2"/>
          <w:position w:val="-10"/>
        </w:rPr>
        <w:object w:dxaOrig="600" w:dyaOrig="300" w14:anchorId="57EEAD2E">
          <v:shape id="_x0000_i1129" type="#_x0000_t75" style="width:30.75pt;height:15pt" o:ole="">
            <v:imagedata r:id="rId55" o:title=""/>
          </v:shape>
          <o:OLEObject Type="Embed" ProgID="Equation.3" ShapeID="_x0000_i1129" DrawAspect="Content" ObjectID="_1543331990" r:id="rId189"/>
        </w:object>
      </w:r>
      <w:r>
        <w:rPr>
          <w:rFonts w:hint="eastAsia"/>
          <w:spacing w:val="2"/>
        </w:rPr>
        <w:t>の初期選択確率は</w:t>
      </w:r>
      <w:r>
        <w:rPr>
          <w:spacing w:val="2"/>
        </w:rPr>
        <w:t>0</w:t>
      </w:r>
      <w:r>
        <w:rPr>
          <w:rFonts w:hint="eastAsia"/>
          <w:spacing w:val="2"/>
        </w:rPr>
        <w:t>となり，以降のサイクルにおいても選択されることは無い．</w:t>
      </w:r>
    </w:p>
    <w:p w14:paraId="6F1211D7" w14:textId="77777777" w:rsidR="0034603D" w:rsidRDefault="0034603D" w:rsidP="0034603D">
      <w:pPr>
        <w:spacing w:line="340" w:lineRule="exact"/>
      </w:pPr>
    </w:p>
    <w:tbl>
      <w:tblPr>
        <w:tblW w:w="0" w:type="auto"/>
        <w:tblInd w:w="1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47"/>
        <w:gridCol w:w="610"/>
        <w:gridCol w:w="611"/>
        <w:gridCol w:w="611"/>
        <w:gridCol w:w="610"/>
        <w:gridCol w:w="611"/>
        <w:gridCol w:w="742"/>
      </w:tblGrid>
      <w:tr w:rsidR="0034603D" w14:paraId="1DBEC9DA" w14:textId="77777777" w:rsidTr="00297681">
        <w:tc>
          <w:tcPr>
            <w:tcW w:w="530" w:type="dxa"/>
            <w:tcBorders>
              <w:top w:val="nil"/>
              <w:left w:val="nil"/>
              <w:bottom w:val="nil"/>
              <w:right w:val="nil"/>
            </w:tcBorders>
          </w:tcPr>
          <w:p w14:paraId="23436995" w14:textId="77777777" w:rsidR="0034603D" w:rsidRDefault="0034603D" w:rsidP="00297681">
            <w:pPr>
              <w:rPr>
                <w:spacing w:val="2"/>
              </w:rPr>
            </w:pPr>
          </w:p>
        </w:tc>
        <w:tc>
          <w:tcPr>
            <w:tcW w:w="530" w:type="dxa"/>
            <w:tcBorders>
              <w:top w:val="nil"/>
              <w:left w:val="nil"/>
              <w:bottom w:val="nil"/>
              <w:right w:val="nil"/>
            </w:tcBorders>
          </w:tcPr>
          <w:p w14:paraId="6C3631FF" w14:textId="77777777" w:rsidR="0034603D" w:rsidRDefault="0034603D" w:rsidP="00297681">
            <w:pPr>
              <w:wordWrap w:val="0"/>
              <w:rPr>
                <w:spacing w:val="2"/>
              </w:rPr>
            </w:pPr>
          </w:p>
        </w:tc>
        <w:tc>
          <w:tcPr>
            <w:tcW w:w="3664" w:type="dxa"/>
            <w:gridSpan w:val="6"/>
            <w:tcBorders>
              <w:top w:val="nil"/>
              <w:left w:val="nil"/>
              <w:bottom w:val="nil"/>
              <w:right w:val="nil"/>
            </w:tcBorders>
            <w:hideMark/>
          </w:tcPr>
          <w:p w14:paraId="7628FEAA" w14:textId="77777777" w:rsidR="0034603D" w:rsidRDefault="0034603D" w:rsidP="00297681">
            <w:pPr>
              <w:wordWrap w:val="0"/>
              <w:jc w:val="center"/>
              <w:rPr>
                <w:spacing w:val="2"/>
              </w:rPr>
            </w:pPr>
            <w:r>
              <w:rPr>
                <w:rFonts w:hint="eastAsia"/>
                <w:spacing w:val="2"/>
              </w:rPr>
              <w:t>タスク番号</w:t>
            </w:r>
          </w:p>
        </w:tc>
      </w:tr>
      <w:tr w:rsidR="0034603D" w14:paraId="0A007459" w14:textId="77777777" w:rsidTr="00297681">
        <w:tc>
          <w:tcPr>
            <w:tcW w:w="530" w:type="dxa"/>
            <w:tcBorders>
              <w:top w:val="nil"/>
              <w:left w:val="nil"/>
              <w:bottom w:val="nil"/>
              <w:right w:val="nil"/>
            </w:tcBorders>
          </w:tcPr>
          <w:p w14:paraId="3B52810B" w14:textId="77777777" w:rsidR="0034603D" w:rsidRDefault="0034603D" w:rsidP="00297681">
            <w:pPr>
              <w:rPr>
                <w:spacing w:val="2"/>
              </w:rPr>
            </w:pPr>
          </w:p>
        </w:tc>
        <w:tc>
          <w:tcPr>
            <w:tcW w:w="530" w:type="dxa"/>
            <w:tcBorders>
              <w:top w:val="nil"/>
              <w:left w:val="nil"/>
              <w:bottom w:val="nil"/>
              <w:right w:val="nil"/>
            </w:tcBorders>
          </w:tcPr>
          <w:p w14:paraId="672D5C75" w14:textId="77777777" w:rsidR="0034603D" w:rsidRDefault="0034603D" w:rsidP="00297681">
            <w:pPr>
              <w:wordWrap w:val="0"/>
              <w:rPr>
                <w:spacing w:val="2"/>
              </w:rPr>
            </w:pPr>
          </w:p>
        </w:tc>
        <w:tc>
          <w:tcPr>
            <w:tcW w:w="610" w:type="dxa"/>
            <w:tcBorders>
              <w:top w:val="nil"/>
              <w:left w:val="nil"/>
              <w:bottom w:val="single" w:sz="4" w:space="0" w:color="auto"/>
              <w:right w:val="nil"/>
            </w:tcBorders>
            <w:hideMark/>
          </w:tcPr>
          <w:p w14:paraId="5240F00F" w14:textId="77777777" w:rsidR="0034603D" w:rsidRDefault="0034603D" w:rsidP="00297681">
            <w:pPr>
              <w:wordWrap w:val="0"/>
              <w:jc w:val="center"/>
              <w:rPr>
                <w:spacing w:val="2"/>
              </w:rPr>
            </w:pPr>
            <w:r>
              <w:rPr>
                <w:spacing w:val="2"/>
              </w:rPr>
              <w:t>1</w:t>
            </w:r>
          </w:p>
        </w:tc>
        <w:tc>
          <w:tcPr>
            <w:tcW w:w="611" w:type="dxa"/>
            <w:tcBorders>
              <w:top w:val="nil"/>
              <w:left w:val="nil"/>
              <w:bottom w:val="single" w:sz="4" w:space="0" w:color="auto"/>
              <w:right w:val="nil"/>
            </w:tcBorders>
            <w:hideMark/>
          </w:tcPr>
          <w:p w14:paraId="20465D72" w14:textId="77777777" w:rsidR="0034603D" w:rsidRDefault="0034603D" w:rsidP="00297681">
            <w:pPr>
              <w:wordWrap w:val="0"/>
              <w:jc w:val="center"/>
              <w:rPr>
                <w:spacing w:val="2"/>
              </w:rPr>
            </w:pPr>
            <w:r>
              <w:rPr>
                <w:spacing w:val="2"/>
              </w:rPr>
              <w:t>2</w:t>
            </w:r>
          </w:p>
        </w:tc>
        <w:tc>
          <w:tcPr>
            <w:tcW w:w="611" w:type="dxa"/>
            <w:tcBorders>
              <w:top w:val="nil"/>
              <w:left w:val="nil"/>
              <w:bottom w:val="single" w:sz="4" w:space="0" w:color="auto"/>
              <w:right w:val="nil"/>
            </w:tcBorders>
            <w:hideMark/>
          </w:tcPr>
          <w:p w14:paraId="467BAAC4"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single" w:sz="4" w:space="0" w:color="auto"/>
              <w:right w:val="nil"/>
            </w:tcBorders>
            <w:hideMark/>
          </w:tcPr>
          <w:p w14:paraId="1152FE91" w14:textId="77777777" w:rsidR="0034603D" w:rsidRDefault="0034603D" w:rsidP="00297681">
            <w:pPr>
              <w:jc w:val="center"/>
              <w:rPr>
                <w:spacing w:val="2"/>
              </w:rPr>
            </w:pPr>
            <w:r w:rsidRPr="00213398">
              <w:rPr>
                <w:spacing w:val="2"/>
                <w:position w:val="-10"/>
              </w:rPr>
              <w:object w:dxaOrig="240" w:dyaOrig="300" w14:anchorId="7A769779">
                <v:shape id="_x0000_i1130" type="#_x0000_t75" style="width:12.75pt;height:15pt" o:ole="">
                  <v:imagedata r:id="rId132" o:title=""/>
                </v:shape>
                <o:OLEObject Type="Embed" ProgID="Equation.3" ShapeID="_x0000_i1130" DrawAspect="Content" ObjectID="_1543331991" r:id="rId190"/>
              </w:object>
            </w:r>
          </w:p>
        </w:tc>
        <w:tc>
          <w:tcPr>
            <w:tcW w:w="611" w:type="dxa"/>
            <w:tcBorders>
              <w:top w:val="nil"/>
              <w:left w:val="nil"/>
              <w:bottom w:val="single" w:sz="4" w:space="0" w:color="auto"/>
              <w:right w:val="nil"/>
            </w:tcBorders>
            <w:hideMark/>
          </w:tcPr>
          <w:p w14:paraId="37FCC097"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single" w:sz="4" w:space="0" w:color="auto"/>
              <w:right w:val="nil"/>
            </w:tcBorders>
            <w:hideMark/>
          </w:tcPr>
          <w:p w14:paraId="7675385E" w14:textId="77777777" w:rsidR="0034603D" w:rsidRDefault="0034603D" w:rsidP="00297681">
            <w:pPr>
              <w:wordWrap w:val="0"/>
              <w:jc w:val="center"/>
              <w:rPr>
                <w:spacing w:val="2"/>
              </w:rPr>
            </w:pPr>
            <w:r w:rsidRPr="00213398">
              <w:rPr>
                <w:spacing w:val="2"/>
                <w:position w:val="-10"/>
              </w:rPr>
              <w:object w:dxaOrig="520" w:dyaOrig="300" w14:anchorId="329E0507">
                <v:shape id="_x0000_i1131" type="#_x0000_t75" style="width:26.25pt;height:15pt" o:ole="">
                  <v:imagedata r:id="rId191" o:title=""/>
                </v:shape>
                <o:OLEObject Type="Embed" ProgID="Equation.3" ShapeID="_x0000_i1131" DrawAspect="Content" ObjectID="_1543331992" r:id="rId192"/>
              </w:object>
            </w:r>
          </w:p>
        </w:tc>
      </w:tr>
      <w:tr w:rsidR="0034603D" w14:paraId="17BF6BC6" w14:textId="77777777" w:rsidTr="00297681">
        <w:tc>
          <w:tcPr>
            <w:tcW w:w="530" w:type="dxa"/>
            <w:vMerge w:val="restart"/>
            <w:tcBorders>
              <w:top w:val="nil"/>
              <w:left w:val="nil"/>
              <w:bottom w:val="nil"/>
              <w:right w:val="nil"/>
            </w:tcBorders>
            <w:vAlign w:val="center"/>
            <w:hideMark/>
          </w:tcPr>
          <w:p w14:paraId="4E7C3A18" w14:textId="77777777" w:rsidR="0034603D" w:rsidRDefault="0034603D" w:rsidP="00297681">
            <w:pPr>
              <w:wordWrap w:val="0"/>
              <w:jc w:val="center"/>
              <w:rPr>
                <w:spacing w:val="2"/>
              </w:rPr>
            </w:pPr>
            <w:r>
              <w:rPr>
                <w:rFonts w:hint="eastAsia"/>
                <w:spacing w:val="2"/>
              </w:rPr>
              <w:t>マシン番号</w:t>
            </w:r>
          </w:p>
        </w:tc>
        <w:tc>
          <w:tcPr>
            <w:tcW w:w="530" w:type="dxa"/>
            <w:tcBorders>
              <w:top w:val="nil"/>
              <w:left w:val="nil"/>
              <w:bottom w:val="nil"/>
              <w:right w:val="single" w:sz="4" w:space="0" w:color="auto"/>
            </w:tcBorders>
            <w:hideMark/>
          </w:tcPr>
          <w:p w14:paraId="0ECD9AAA" w14:textId="77777777" w:rsidR="0034603D" w:rsidRDefault="0034603D" w:rsidP="00297681">
            <w:pPr>
              <w:jc w:val="center"/>
              <w:rPr>
                <w:spacing w:val="2"/>
              </w:rPr>
            </w:pPr>
            <w:r>
              <w:rPr>
                <w:spacing w:val="2"/>
              </w:rPr>
              <w:t>1</w:t>
            </w:r>
          </w:p>
        </w:tc>
        <w:tc>
          <w:tcPr>
            <w:tcW w:w="610" w:type="dxa"/>
            <w:tcBorders>
              <w:top w:val="single" w:sz="4" w:space="0" w:color="auto"/>
              <w:left w:val="single" w:sz="4" w:space="0" w:color="auto"/>
              <w:bottom w:val="nil"/>
              <w:right w:val="nil"/>
            </w:tcBorders>
            <w:hideMark/>
          </w:tcPr>
          <w:p w14:paraId="00B32D7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4E439E5"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728DF635" w14:textId="77777777" w:rsidR="0034603D" w:rsidRDefault="0034603D" w:rsidP="00297681">
            <w:pPr>
              <w:wordWrap w:val="0"/>
              <w:jc w:val="center"/>
              <w:rPr>
                <w:spacing w:val="2"/>
              </w:rPr>
            </w:pPr>
            <w:r>
              <w:rPr>
                <w:rFonts w:hint="eastAsia"/>
                <w:spacing w:val="2"/>
              </w:rPr>
              <w:t>･･･</w:t>
            </w:r>
          </w:p>
        </w:tc>
        <w:tc>
          <w:tcPr>
            <w:tcW w:w="610" w:type="dxa"/>
            <w:tcBorders>
              <w:top w:val="single" w:sz="4" w:space="0" w:color="auto"/>
              <w:left w:val="nil"/>
              <w:bottom w:val="nil"/>
              <w:right w:val="nil"/>
            </w:tcBorders>
            <w:hideMark/>
          </w:tcPr>
          <w:p w14:paraId="4B2B49E9" w14:textId="77777777" w:rsidR="0034603D" w:rsidRDefault="0034603D" w:rsidP="00297681">
            <w:pPr>
              <w:jc w:val="center"/>
              <w:rPr>
                <w:spacing w:val="2"/>
              </w:rPr>
            </w:pPr>
            <w:r>
              <w:rPr>
                <w:spacing w:val="2"/>
              </w:rPr>
              <w:t>1</w:t>
            </w:r>
          </w:p>
        </w:tc>
        <w:tc>
          <w:tcPr>
            <w:tcW w:w="611" w:type="dxa"/>
            <w:tcBorders>
              <w:top w:val="single" w:sz="4" w:space="0" w:color="auto"/>
              <w:left w:val="nil"/>
              <w:bottom w:val="nil"/>
              <w:right w:val="nil"/>
            </w:tcBorders>
            <w:hideMark/>
          </w:tcPr>
          <w:p w14:paraId="56BF56D2" w14:textId="77777777" w:rsidR="0034603D" w:rsidRDefault="0034603D" w:rsidP="00297681">
            <w:pPr>
              <w:wordWrap w:val="0"/>
              <w:jc w:val="center"/>
              <w:rPr>
                <w:spacing w:val="2"/>
              </w:rPr>
            </w:pPr>
            <w:r>
              <w:rPr>
                <w:rFonts w:hint="eastAsia"/>
                <w:spacing w:val="2"/>
              </w:rPr>
              <w:t>･･･</w:t>
            </w:r>
          </w:p>
        </w:tc>
        <w:tc>
          <w:tcPr>
            <w:tcW w:w="611" w:type="dxa"/>
            <w:tcBorders>
              <w:top w:val="single" w:sz="4" w:space="0" w:color="auto"/>
              <w:left w:val="nil"/>
              <w:bottom w:val="nil"/>
              <w:right w:val="nil"/>
            </w:tcBorders>
            <w:hideMark/>
          </w:tcPr>
          <w:p w14:paraId="057294B4" w14:textId="77777777" w:rsidR="0034603D" w:rsidRDefault="0034603D" w:rsidP="00297681">
            <w:pPr>
              <w:jc w:val="center"/>
              <w:rPr>
                <w:spacing w:val="2"/>
              </w:rPr>
            </w:pPr>
            <w:r>
              <w:rPr>
                <w:spacing w:val="2"/>
              </w:rPr>
              <w:t>1</w:t>
            </w:r>
          </w:p>
        </w:tc>
      </w:tr>
      <w:tr w:rsidR="0034603D" w14:paraId="5FE4C81D" w14:textId="77777777" w:rsidTr="00297681">
        <w:tc>
          <w:tcPr>
            <w:tcW w:w="0" w:type="auto"/>
            <w:vMerge/>
            <w:tcBorders>
              <w:top w:val="nil"/>
              <w:left w:val="nil"/>
              <w:bottom w:val="nil"/>
              <w:right w:val="nil"/>
            </w:tcBorders>
            <w:vAlign w:val="center"/>
            <w:hideMark/>
          </w:tcPr>
          <w:p w14:paraId="25964F1E"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1265F09E" w14:textId="77777777" w:rsidR="0034603D" w:rsidRDefault="0034603D" w:rsidP="00297681">
            <w:pPr>
              <w:wordWrap w:val="0"/>
              <w:jc w:val="center"/>
              <w:rPr>
                <w:spacing w:val="2"/>
              </w:rPr>
            </w:pPr>
            <w:r>
              <w:rPr>
                <w:spacing w:val="2"/>
              </w:rPr>
              <w:t>2</w:t>
            </w:r>
          </w:p>
        </w:tc>
        <w:tc>
          <w:tcPr>
            <w:tcW w:w="610" w:type="dxa"/>
            <w:tcBorders>
              <w:top w:val="nil"/>
              <w:left w:val="single" w:sz="4" w:space="0" w:color="auto"/>
              <w:bottom w:val="nil"/>
              <w:right w:val="nil"/>
            </w:tcBorders>
            <w:hideMark/>
          </w:tcPr>
          <w:p w14:paraId="6BCC9225"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220F90DA"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4A34B4F7"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630F434B" w14:textId="77777777" w:rsidR="0034603D" w:rsidRDefault="0034603D" w:rsidP="00297681">
            <w:pPr>
              <w:wordWrap w:val="0"/>
              <w:jc w:val="center"/>
              <w:rPr>
                <w:spacing w:val="2"/>
              </w:rPr>
            </w:pPr>
            <w:r>
              <w:rPr>
                <w:spacing w:val="2"/>
              </w:rPr>
              <w:t>2</w:t>
            </w:r>
          </w:p>
        </w:tc>
        <w:tc>
          <w:tcPr>
            <w:tcW w:w="611" w:type="dxa"/>
            <w:tcBorders>
              <w:top w:val="nil"/>
              <w:left w:val="nil"/>
              <w:bottom w:val="nil"/>
              <w:right w:val="nil"/>
            </w:tcBorders>
            <w:hideMark/>
          </w:tcPr>
          <w:p w14:paraId="5B956CBC"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0E7955FF" w14:textId="77777777" w:rsidR="0034603D" w:rsidRDefault="0034603D" w:rsidP="00297681">
            <w:pPr>
              <w:wordWrap w:val="0"/>
              <w:jc w:val="center"/>
              <w:rPr>
                <w:spacing w:val="2"/>
              </w:rPr>
            </w:pPr>
            <w:r>
              <w:rPr>
                <w:spacing w:val="2"/>
              </w:rPr>
              <w:t>2</w:t>
            </w:r>
          </w:p>
        </w:tc>
      </w:tr>
      <w:tr w:rsidR="0034603D" w14:paraId="536B94C2" w14:textId="77777777" w:rsidTr="00297681">
        <w:tc>
          <w:tcPr>
            <w:tcW w:w="0" w:type="auto"/>
            <w:vMerge/>
            <w:tcBorders>
              <w:top w:val="nil"/>
              <w:left w:val="nil"/>
              <w:bottom w:val="nil"/>
              <w:right w:val="nil"/>
            </w:tcBorders>
            <w:vAlign w:val="center"/>
            <w:hideMark/>
          </w:tcPr>
          <w:p w14:paraId="66DDEE61"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6B0EE404" w14:textId="77777777" w:rsidR="0034603D" w:rsidRDefault="0034603D" w:rsidP="00297681">
            <w:pPr>
              <w:wordWrap w:val="0"/>
              <w:jc w:val="center"/>
              <w:rPr>
                <w:spacing w:val="2"/>
              </w:rPr>
            </w:pPr>
            <w:r w:rsidRPr="00213398">
              <w:rPr>
                <w:spacing w:val="2"/>
                <w:position w:val="-6"/>
              </w:rPr>
              <w:object w:dxaOrig="120" w:dyaOrig="279" w14:anchorId="7333B1FC">
                <v:shape id="_x0000_i1132" type="#_x0000_t75" style="width:6.75pt;height:15pt" o:ole="">
                  <v:imagedata r:id="rId67" o:title=""/>
                </v:shape>
                <o:OLEObject Type="Embed" ProgID="Equation.3" ShapeID="_x0000_i1132" DrawAspect="Content" ObjectID="_1543331993" r:id="rId193"/>
              </w:object>
            </w:r>
          </w:p>
          <w:p w14:paraId="354E530F" w14:textId="77777777" w:rsidR="0034603D" w:rsidRDefault="0034603D" w:rsidP="00297681">
            <w:pPr>
              <w:wordWrap w:val="0"/>
              <w:jc w:val="center"/>
              <w:rPr>
                <w:spacing w:val="2"/>
              </w:rPr>
            </w:pPr>
            <w:r w:rsidRPr="00213398">
              <w:rPr>
                <w:spacing w:val="2"/>
                <w:position w:val="-6"/>
              </w:rPr>
              <w:object w:dxaOrig="220" w:dyaOrig="220" w14:anchorId="21400596">
                <v:shape id="_x0000_i1133" type="#_x0000_t75" style="width:11.25pt;height:11.25pt" o:ole="">
                  <v:imagedata r:id="rId137" o:title=""/>
                </v:shape>
                <o:OLEObject Type="Embed" ProgID="Equation.3" ShapeID="_x0000_i1133" DrawAspect="Content" ObjectID="_1543331994" r:id="rId194"/>
              </w:object>
            </w:r>
          </w:p>
          <w:p w14:paraId="18D5259E" w14:textId="77777777" w:rsidR="0034603D" w:rsidRDefault="0034603D" w:rsidP="00297681">
            <w:pPr>
              <w:wordWrap w:val="0"/>
              <w:jc w:val="center"/>
              <w:rPr>
                <w:spacing w:val="2"/>
              </w:rPr>
            </w:pPr>
            <w:r w:rsidRPr="00213398">
              <w:rPr>
                <w:spacing w:val="2"/>
                <w:position w:val="-6"/>
              </w:rPr>
              <w:object w:dxaOrig="120" w:dyaOrig="279" w14:anchorId="30231AD8">
                <v:shape id="_x0000_i1134" type="#_x0000_t75" style="width:6.75pt;height:15pt" o:ole="">
                  <v:imagedata r:id="rId67" o:title=""/>
                </v:shape>
                <o:OLEObject Type="Embed" ProgID="Equation.3" ShapeID="_x0000_i1134" DrawAspect="Content" ObjectID="_1543331995" r:id="rId195"/>
              </w:object>
            </w:r>
          </w:p>
        </w:tc>
        <w:tc>
          <w:tcPr>
            <w:tcW w:w="610" w:type="dxa"/>
            <w:tcBorders>
              <w:top w:val="nil"/>
              <w:left w:val="single" w:sz="4" w:space="0" w:color="auto"/>
              <w:bottom w:val="nil"/>
              <w:right w:val="nil"/>
            </w:tcBorders>
            <w:hideMark/>
          </w:tcPr>
          <w:p w14:paraId="4410D698" w14:textId="77777777" w:rsidR="0034603D" w:rsidRDefault="0034603D" w:rsidP="00297681">
            <w:pPr>
              <w:wordWrap w:val="0"/>
              <w:jc w:val="center"/>
              <w:rPr>
                <w:spacing w:val="2"/>
              </w:rPr>
            </w:pPr>
            <w:r w:rsidRPr="00213398">
              <w:rPr>
                <w:spacing w:val="2"/>
                <w:position w:val="-6"/>
              </w:rPr>
              <w:object w:dxaOrig="120" w:dyaOrig="279" w14:anchorId="4DC991A8">
                <v:shape id="_x0000_i1135" type="#_x0000_t75" style="width:6.75pt;height:15pt" o:ole="">
                  <v:imagedata r:id="rId67" o:title=""/>
                </v:shape>
                <o:OLEObject Type="Embed" ProgID="Equation.3" ShapeID="_x0000_i1135" DrawAspect="Content" ObjectID="_1543331996" r:id="rId196"/>
              </w:object>
            </w:r>
          </w:p>
          <w:p w14:paraId="550567E6" w14:textId="77777777" w:rsidR="0034603D" w:rsidRDefault="0034603D" w:rsidP="00297681">
            <w:pPr>
              <w:wordWrap w:val="0"/>
              <w:jc w:val="center"/>
              <w:rPr>
                <w:spacing w:val="2"/>
              </w:rPr>
            </w:pPr>
            <w:r w:rsidRPr="00213398">
              <w:rPr>
                <w:spacing w:val="2"/>
                <w:position w:val="-6"/>
              </w:rPr>
              <w:object w:dxaOrig="220" w:dyaOrig="220" w14:anchorId="48E5B4EB">
                <v:shape id="_x0000_i1136" type="#_x0000_t75" style="width:11.25pt;height:11.25pt" o:ole="">
                  <v:imagedata r:id="rId141" o:title=""/>
                </v:shape>
                <o:OLEObject Type="Embed" ProgID="Equation.3" ShapeID="_x0000_i1136" DrawAspect="Content" ObjectID="_1543331997" r:id="rId197"/>
              </w:object>
            </w:r>
          </w:p>
          <w:p w14:paraId="4B6FC4DC" w14:textId="77777777" w:rsidR="0034603D" w:rsidRDefault="0034603D" w:rsidP="00297681">
            <w:pPr>
              <w:wordWrap w:val="0"/>
              <w:jc w:val="center"/>
              <w:rPr>
                <w:spacing w:val="2"/>
              </w:rPr>
            </w:pPr>
            <w:r w:rsidRPr="00213398">
              <w:rPr>
                <w:spacing w:val="2"/>
                <w:position w:val="-6"/>
              </w:rPr>
              <w:object w:dxaOrig="120" w:dyaOrig="279" w14:anchorId="2F5A81E0">
                <v:shape id="_x0000_i1137" type="#_x0000_t75" style="width:6.75pt;height:15pt" o:ole="">
                  <v:imagedata r:id="rId67" o:title=""/>
                </v:shape>
                <o:OLEObject Type="Embed" ProgID="Equation.3" ShapeID="_x0000_i1137" DrawAspect="Content" ObjectID="_1543331998" r:id="rId198"/>
              </w:object>
            </w:r>
          </w:p>
        </w:tc>
        <w:tc>
          <w:tcPr>
            <w:tcW w:w="611" w:type="dxa"/>
            <w:tcBorders>
              <w:top w:val="nil"/>
              <w:left w:val="nil"/>
              <w:bottom w:val="nil"/>
              <w:right w:val="nil"/>
            </w:tcBorders>
            <w:hideMark/>
          </w:tcPr>
          <w:p w14:paraId="19E011C1" w14:textId="77777777" w:rsidR="0034603D" w:rsidRDefault="0034603D" w:rsidP="00297681">
            <w:pPr>
              <w:wordWrap w:val="0"/>
              <w:jc w:val="center"/>
              <w:rPr>
                <w:spacing w:val="2"/>
              </w:rPr>
            </w:pPr>
            <w:r w:rsidRPr="00213398">
              <w:rPr>
                <w:spacing w:val="2"/>
                <w:position w:val="-6"/>
              </w:rPr>
              <w:object w:dxaOrig="120" w:dyaOrig="279" w14:anchorId="3E35346F">
                <v:shape id="_x0000_i1138" type="#_x0000_t75" style="width:6.75pt;height:15pt" o:ole="">
                  <v:imagedata r:id="rId67" o:title=""/>
                </v:shape>
                <o:OLEObject Type="Embed" ProgID="Equation.3" ShapeID="_x0000_i1138" DrawAspect="Content" ObjectID="_1543331999" r:id="rId199"/>
              </w:object>
            </w:r>
          </w:p>
          <w:p w14:paraId="4415C6D2" w14:textId="77777777" w:rsidR="0034603D" w:rsidRDefault="0034603D" w:rsidP="00297681">
            <w:pPr>
              <w:wordWrap w:val="0"/>
              <w:jc w:val="center"/>
              <w:rPr>
                <w:spacing w:val="2"/>
              </w:rPr>
            </w:pPr>
            <w:r w:rsidRPr="00213398">
              <w:rPr>
                <w:spacing w:val="2"/>
                <w:position w:val="-6"/>
              </w:rPr>
              <w:object w:dxaOrig="220" w:dyaOrig="220" w14:anchorId="1A2959CC">
                <v:shape id="_x0000_i1139" type="#_x0000_t75" style="width:11.25pt;height:11.25pt" o:ole="">
                  <v:imagedata r:id="rId145" o:title=""/>
                </v:shape>
                <o:OLEObject Type="Embed" ProgID="Equation.3" ShapeID="_x0000_i1139" DrawAspect="Content" ObjectID="_1543332000" r:id="rId200"/>
              </w:object>
            </w:r>
          </w:p>
          <w:p w14:paraId="1279387D" w14:textId="77777777" w:rsidR="0034603D" w:rsidRDefault="0034603D" w:rsidP="00297681">
            <w:pPr>
              <w:wordWrap w:val="0"/>
              <w:jc w:val="center"/>
              <w:rPr>
                <w:spacing w:val="2"/>
              </w:rPr>
            </w:pPr>
            <w:r w:rsidRPr="00213398">
              <w:rPr>
                <w:spacing w:val="2"/>
                <w:position w:val="-6"/>
              </w:rPr>
              <w:object w:dxaOrig="120" w:dyaOrig="279" w14:anchorId="3F66A7EC">
                <v:shape id="_x0000_i1140" type="#_x0000_t75" style="width:6.75pt;height:15pt" o:ole="">
                  <v:imagedata r:id="rId67" o:title=""/>
                </v:shape>
                <o:OLEObject Type="Embed" ProgID="Equation.3" ShapeID="_x0000_i1140" DrawAspect="Content" ObjectID="_1543332001" r:id="rId201"/>
              </w:object>
            </w:r>
          </w:p>
        </w:tc>
        <w:tc>
          <w:tcPr>
            <w:tcW w:w="611" w:type="dxa"/>
            <w:tcBorders>
              <w:top w:val="nil"/>
              <w:left w:val="nil"/>
              <w:bottom w:val="nil"/>
              <w:right w:val="nil"/>
            </w:tcBorders>
          </w:tcPr>
          <w:p w14:paraId="4F78D0DA" w14:textId="77777777" w:rsidR="0034603D" w:rsidRDefault="0034603D" w:rsidP="00297681">
            <w:pPr>
              <w:wordWrap w:val="0"/>
              <w:rPr>
                <w:spacing w:val="2"/>
              </w:rPr>
            </w:pPr>
          </w:p>
          <w:p w14:paraId="68F112EF" w14:textId="77777777" w:rsidR="0034603D" w:rsidRDefault="0034603D" w:rsidP="00297681">
            <w:pPr>
              <w:jc w:val="center"/>
              <w:rPr>
                <w:spacing w:val="2"/>
              </w:rPr>
            </w:pPr>
            <w:r>
              <w:rPr>
                <w:rFonts w:hint="eastAsia"/>
                <w:spacing w:val="2"/>
              </w:rPr>
              <w:t>･･･</w:t>
            </w:r>
          </w:p>
        </w:tc>
        <w:tc>
          <w:tcPr>
            <w:tcW w:w="610" w:type="dxa"/>
            <w:tcBorders>
              <w:top w:val="nil"/>
              <w:left w:val="nil"/>
              <w:bottom w:val="nil"/>
              <w:right w:val="nil"/>
            </w:tcBorders>
            <w:hideMark/>
          </w:tcPr>
          <w:p w14:paraId="03704F91" w14:textId="77777777" w:rsidR="0034603D" w:rsidRDefault="0034603D" w:rsidP="00297681">
            <w:pPr>
              <w:wordWrap w:val="0"/>
              <w:jc w:val="center"/>
              <w:rPr>
                <w:spacing w:val="2"/>
              </w:rPr>
            </w:pPr>
            <w:r w:rsidRPr="00213398">
              <w:rPr>
                <w:spacing w:val="2"/>
                <w:position w:val="-6"/>
              </w:rPr>
              <w:object w:dxaOrig="120" w:dyaOrig="279" w14:anchorId="6044E724">
                <v:shape id="_x0000_i1141" type="#_x0000_t75" style="width:6.75pt;height:15pt" o:ole="">
                  <v:imagedata r:id="rId67" o:title=""/>
                </v:shape>
                <o:OLEObject Type="Embed" ProgID="Equation.3" ShapeID="_x0000_i1141" DrawAspect="Content" ObjectID="_1543332002" r:id="rId202"/>
              </w:object>
            </w:r>
          </w:p>
          <w:p w14:paraId="06A92101" w14:textId="77777777" w:rsidR="0034603D" w:rsidRDefault="0034603D" w:rsidP="00297681">
            <w:pPr>
              <w:wordWrap w:val="0"/>
              <w:jc w:val="center"/>
              <w:rPr>
                <w:spacing w:val="2"/>
              </w:rPr>
            </w:pPr>
            <w:r w:rsidRPr="00213398">
              <w:rPr>
                <w:spacing w:val="2"/>
                <w:position w:val="-6"/>
              </w:rPr>
              <w:object w:dxaOrig="220" w:dyaOrig="220" w14:anchorId="4E644B2F">
                <v:shape id="_x0000_i1142" type="#_x0000_t75" style="width:11.25pt;height:11.25pt" o:ole="">
                  <v:imagedata r:id="rId149" o:title=""/>
                </v:shape>
                <o:OLEObject Type="Embed" ProgID="Equation.3" ShapeID="_x0000_i1142" DrawAspect="Content" ObjectID="_1543332003" r:id="rId203"/>
              </w:object>
            </w:r>
          </w:p>
          <w:p w14:paraId="2163E71A" w14:textId="77777777" w:rsidR="0034603D" w:rsidRDefault="0034603D" w:rsidP="00297681">
            <w:pPr>
              <w:wordWrap w:val="0"/>
              <w:jc w:val="center"/>
              <w:rPr>
                <w:spacing w:val="2"/>
              </w:rPr>
            </w:pPr>
            <w:r w:rsidRPr="00213398">
              <w:rPr>
                <w:spacing w:val="2"/>
                <w:position w:val="-6"/>
              </w:rPr>
              <w:object w:dxaOrig="120" w:dyaOrig="279" w14:anchorId="78A5349E">
                <v:shape id="_x0000_i1143" type="#_x0000_t75" style="width:6.75pt;height:15pt" o:ole="">
                  <v:imagedata r:id="rId67" o:title=""/>
                </v:shape>
                <o:OLEObject Type="Embed" ProgID="Equation.3" ShapeID="_x0000_i1143" DrawAspect="Content" ObjectID="_1543332004" r:id="rId204"/>
              </w:object>
            </w:r>
          </w:p>
        </w:tc>
        <w:tc>
          <w:tcPr>
            <w:tcW w:w="611" w:type="dxa"/>
            <w:tcBorders>
              <w:top w:val="nil"/>
              <w:left w:val="nil"/>
              <w:bottom w:val="nil"/>
              <w:right w:val="nil"/>
            </w:tcBorders>
          </w:tcPr>
          <w:p w14:paraId="10A58BB8" w14:textId="77777777" w:rsidR="0034603D" w:rsidRDefault="0034603D" w:rsidP="00297681">
            <w:pPr>
              <w:wordWrap w:val="0"/>
              <w:rPr>
                <w:spacing w:val="2"/>
              </w:rPr>
            </w:pPr>
          </w:p>
          <w:p w14:paraId="39EDB8F5" w14:textId="77777777" w:rsidR="0034603D" w:rsidRDefault="0034603D" w:rsidP="00297681">
            <w:pPr>
              <w:jc w:val="center"/>
              <w:rPr>
                <w:spacing w:val="2"/>
              </w:rPr>
            </w:pPr>
            <w:r>
              <w:rPr>
                <w:rFonts w:hint="eastAsia"/>
                <w:spacing w:val="2"/>
              </w:rPr>
              <w:t>･･･</w:t>
            </w:r>
          </w:p>
        </w:tc>
        <w:tc>
          <w:tcPr>
            <w:tcW w:w="611" w:type="dxa"/>
            <w:tcBorders>
              <w:top w:val="nil"/>
              <w:left w:val="nil"/>
              <w:bottom w:val="nil"/>
              <w:right w:val="nil"/>
            </w:tcBorders>
            <w:hideMark/>
          </w:tcPr>
          <w:p w14:paraId="6FDD61CC" w14:textId="77777777" w:rsidR="0034603D" w:rsidRDefault="0034603D" w:rsidP="00297681">
            <w:pPr>
              <w:wordWrap w:val="0"/>
              <w:jc w:val="center"/>
              <w:rPr>
                <w:spacing w:val="2"/>
              </w:rPr>
            </w:pPr>
            <w:r w:rsidRPr="00213398">
              <w:rPr>
                <w:spacing w:val="2"/>
                <w:position w:val="-6"/>
              </w:rPr>
              <w:object w:dxaOrig="120" w:dyaOrig="279" w14:anchorId="74E09CD6">
                <v:shape id="_x0000_i1144" type="#_x0000_t75" style="width:6.75pt;height:15pt" o:ole="">
                  <v:imagedata r:id="rId67" o:title=""/>
                </v:shape>
                <o:OLEObject Type="Embed" ProgID="Equation.3" ShapeID="_x0000_i1144" DrawAspect="Content" ObjectID="_1543332005" r:id="rId205"/>
              </w:object>
            </w:r>
          </w:p>
          <w:p w14:paraId="1AFDC44D" w14:textId="77777777" w:rsidR="0034603D" w:rsidRDefault="0034603D" w:rsidP="00297681">
            <w:pPr>
              <w:wordWrap w:val="0"/>
              <w:jc w:val="center"/>
              <w:rPr>
                <w:spacing w:val="2"/>
              </w:rPr>
            </w:pPr>
            <w:r w:rsidRPr="00213398">
              <w:rPr>
                <w:spacing w:val="2"/>
                <w:position w:val="-6"/>
              </w:rPr>
              <w:object w:dxaOrig="220" w:dyaOrig="220" w14:anchorId="67EDBF4B">
                <v:shape id="_x0000_i1145" type="#_x0000_t75" style="width:11.25pt;height:11.25pt" o:ole="">
                  <v:imagedata r:id="rId153" o:title=""/>
                </v:shape>
                <o:OLEObject Type="Embed" ProgID="Equation.3" ShapeID="_x0000_i1145" DrawAspect="Content" ObjectID="_1543332006" r:id="rId206"/>
              </w:object>
            </w:r>
          </w:p>
          <w:p w14:paraId="146074C0" w14:textId="77777777" w:rsidR="0034603D" w:rsidRDefault="0034603D" w:rsidP="00297681">
            <w:pPr>
              <w:wordWrap w:val="0"/>
              <w:jc w:val="center"/>
              <w:rPr>
                <w:spacing w:val="2"/>
              </w:rPr>
            </w:pPr>
            <w:r w:rsidRPr="00213398">
              <w:rPr>
                <w:spacing w:val="2"/>
                <w:position w:val="-6"/>
              </w:rPr>
              <w:object w:dxaOrig="120" w:dyaOrig="279" w14:anchorId="26D07C56">
                <v:shape id="_x0000_i1146" type="#_x0000_t75" style="width:6.75pt;height:15pt" o:ole="">
                  <v:imagedata r:id="rId67" o:title=""/>
                </v:shape>
                <o:OLEObject Type="Embed" ProgID="Equation.3" ShapeID="_x0000_i1146" DrawAspect="Content" ObjectID="_1543332007" r:id="rId207"/>
              </w:object>
            </w:r>
          </w:p>
        </w:tc>
      </w:tr>
      <w:tr w:rsidR="0034603D" w14:paraId="11FD4847" w14:textId="77777777" w:rsidTr="00297681">
        <w:tc>
          <w:tcPr>
            <w:tcW w:w="0" w:type="auto"/>
            <w:vMerge/>
            <w:tcBorders>
              <w:top w:val="nil"/>
              <w:left w:val="nil"/>
              <w:bottom w:val="nil"/>
              <w:right w:val="nil"/>
            </w:tcBorders>
            <w:vAlign w:val="center"/>
            <w:hideMark/>
          </w:tcPr>
          <w:p w14:paraId="6136BA5B" w14:textId="77777777" w:rsidR="0034603D" w:rsidRDefault="0034603D" w:rsidP="00297681">
            <w:pPr>
              <w:widowControl/>
              <w:jc w:val="left"/>
              <w:rPr>
                <w:spacing w:val="2"/>
              </w:rPr>
            </w:pPr>
          </w:p>
        </w:tc>
        <w:tc>
          <w:tcPr>
            <w:tcW w:w="530" w:type="dxa"/>
            <w:tcBorders>
              <w:top w:val="nil"/>
              <w:left w:val="nil"/>
              <w:bottom w:val="nil"/>
              <w:right w:val="single" w:sz="4" w:space="0" w:color="auto"/>
            </w:tcBorders>
            <w:hideMark/>
          </w:tcPr>
          <w:p w14:paraId="0B9813C5" w14:textId="77777777" w:rsidR="0034603D" w:rsidRDefault="0034603D" w:rsidP="00297681">
            <w:pPr>
              <w:wordWrap w:val="0"/>
              <w:jc w:val="center"/>
              <w:rPr>
                <w:spacing w:val="2"/>
              </w:rPr>
            </w:pPr>
            <w:r>
              <w:rPr>
                <w:noProof/>
                <w:spacing w:val="2"/>
                <w:position w:val="-4"/>
              </w:rPr>
              <w:drawing>
                <wp:inline distT="0" distB="0" distL="0" distR="0" wp14:anchorId="273EABC9" wp14:editId="2A510EDE">
                  <wp:extent cx="191135" cy="153035"/>
                  <wp:effectExtent l="19050" t="0" r="0" b="0"/>
                  <wp:docPr id="123" name="図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0" w:type="dxa"/>
            <w:tcBorders>
              <w:top w:val="nil"/>
              <w:left w:val="single" w:sz="4" w:space="0" w:color="auto"/>
              <w:bottom w:val="nil"/>
              <w:right w:val="nil"/>
            </w:tcBorders>
            <w:hideMark/>
          </w:tcPr>
          <w:p w14:paraId="643B36D2" w14:textId="77777777" w:rsidR="0034603D" w:rsidRDefault="0034603D" w:rsidP="00297681">
            <w:pPr>
              <w:wordWrap w:val="0"/>
              <w:jc w:val="center"/>
              <w:rPr>
                <w:spacing w:val="2"/>
              </w:rPr>
            </w:pPr>
            <w:r>
              <w:rPr>
                <w:noProof/>
                <w:spacing w:val="2"/>
                <w:position w:val="-4"/>
              </w:rPr>
              <w:drawing>
                <wp:inline distT="0" distB="0" distL="0" distR="0" wp14:anchorId="02B4341E" wp14:editId="564011BA">
                  <wp:extent cx="191135" cy="153035"/>
                  <wp:effectExtent l="19050" t="0" r="0" b="0"/>
                  <wp:docPr id="124"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EB2F05A" w14:textId="77777777" w:rsidR="0034603D" w:rsidRDefault="0034603D" w:rsidP="00297681">
            <w:pPr>
              <w:wordWrap w:val="0"/>
              <w:jc w:val="center"/>
              <w:rPr>
                <w:spacing w:val="2"/>
              </w:rPr>
            </w:pPr>
            <w:r>
              <w:rPr>
                <w:noProof/>
                <w:spacing w:val="2"/>
                <w:position w:val="-4"/>
              </w:rPr>
              <w:drawing>
                <wp:inline distT="0" distB="0" distL="0" distR="0" wp14:anchorId="72F4FA91" wp14:editId="3B3D7008">
                  <wp:extent cx="191135" cy="153035"/>
                  <wp:effectExtent l="19050" t="0" r="0" b="0"/>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41BB9346" w14:textId="77777777" w:rsidR="0034603D" w:rsidRDefault="0034603D" w:rsidP="00297681">
            <w:pPr>
              <w:wordWrap w:val="0"/>
              <w:jc w:val="center"/>
              <w:rPr>
                <w:spacing w:val="2"/>
              </w:rPr>
            </w:pPr>
            <w:r>
              <w:rPr>
                <w:rFonts w:hint="eastAsia"/>
                <w:spacing w:val="2"/>
              </w:rPr>
              <w:t>･･･</w:t>
            </w:r>
          </w:p>
        </w:tc>
        <w:tc>
          <w:tcPr>
            <w:tcW w:w="610" w:type="dxa"/>
            <w:tcBorders>
              <w:top w:val="nil"/>
              <w:left w:val="nil"/>
              <w:bottom w:val="nil"/>
              <w:right w:val="nil"/>
            </w:tcBorders>
            <w:hideMark/>
          </w:tcPr>
          <w:p w14:paraId="540DB174" w14:textId="77777777" w:rsidR="0034603D" w:rsidRDefault="0034603D" w:rsidP="00297681">
            <w:pPr>
              <w:wordWrap w:val="0"/>
              <w:jc w:val="center"/>
              <w:rPr>
                <w:spacing w:val="2"/>
              </w:rPr>
            </w:pPr>
            <w:r>
              <w:rPr>
                <w:noProof/>
                <w:spacing w:val="2"/>
                <w:position w:val="-4"/>
              </w:rPr>
              <w:drawing>
                <wp:inline distT="0" distB="0" distL="0" distR="0" wp14:anchorId="3EFFB75A" wp14:editId="7329C65E">
                  <wp:extent cx="191135" cy="153035"/>
                  <wp:effectExtent l="19050" t="0" r="0" b="0"/>
                  <wp:docPr id="126" name="図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c>
          <w:tcPr>
            <w:tcW w:w="611" w:type="dxa"/>
            <w:tcBorders>
              <w:top w:val="nil"/>
              <w:left w:val="nil"/>
              <w:bottom w:val="nil"/>
              <w:right w:val="nil"/>
            </w:tcBorders>
            <w:hideMark/>
          </w:tcPr>
          <w:p w14:paraId="2C5DA4DB" w14:textId="77777777" w:rsidR="0034603D" w:rsidRDefault="0034603D" w:rsidP="00297681">
            <w:pPr>
              <w:wordWrap w:val="0"/>
              <w:jc w:val="center"/>
              <w:rPr>
                <w:spacing w:val="2"/>
              </w:rPr>
            </w:pPr>
            <w:r>
              <w:rPr>
                <w:rFonts w:hint="eastAsia"/>
                <w:spacing w:val="2"/>
              </w:rPr>
              <w:t>･･･</w:t>
            </w:r>
          </w:p>
        </w:tc>
        <w:tc>
          <w:tcPr>
            <w:tcW w:w="611" w:type="dxa"/>
            <w:tcBorders>
              <w:top w:val="nil"/>
              <w:left w:val="nil"/>
              <w:bottom w:val="nil"/>
              <w:right w:val="nil"/>
            </w:tcBorders>
            <w:hideMark/>
          </w:tcPr>
          <w:p w14:paraId="1F8A26C0" w14:textId="77777777" w:rsidR="0034603D" w:rsidRDefault="0034603D" w:rsidP="00297681">
            <w:pPr>
              <w:wordWrap w:val="0"/>
              <w:jc w:val="center"/>
              <w:rPr>
                <w:spacing w:val="2"/>
              </w:rPr>
            </w:pPr>
            <w:r>
              <w:rPr>
                <w:noProof/>
                <w:spacing w:val="2"/>
                <w:position w:val="-4"/>
              </w:rPr>
              <w:drawing>
                <wp:inline distT="0" distB="0" distL="0" distR="0" wp14:anchorId="24ABF9B7" wp14:editId="749794CE">
                  <wp:extent cx="191135" cy="153035"/>
                  <wp:effectExtent l="19050" t="0" r="0" b="0"/>
                  <wp:docPr id="127" name="図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8" cstate="print"/>
                          <a:srcRect/>
                          <a:stretch>
                            <a:fillRect/>
                          </a:stretch>
                        </pic:blipFill>
                        <pic:spPr bwMode="auto">
                          <a:xfrm>
                            <a:off x="0" y="0"/>
                            <a:ext cx="191135" cy="153035"/>
                          </a:xfrm>
                          <a:prstGeom prst="rect">
                            <a:avLst/>
                          </a:prstGeom>
                          <a:noFill/>
                          <a:ln w="9525">
                            <a:noFill/>
                            <a:miter lim="800000"/>
                            <a:headEnd/>
                            <a:tailEnd/>
                          </a:ln>
                        </pic:spPr>
                      </pic:pic>
                    </a:graphicData>
                  </a:graphic>
                </wp:inline>
              </w:drawing>
            </w:r>
          </w:p>
        </w:tc>
      </w:tr>
    </w:tbl>
    <w:p w14:paraId="3CCA8BEF" w14:textId="77777777" w:rsidR="0034603D" w:rsidRDefault="0034603D" w:rsidP="0034603D">
      <w:pPr>
        <w:spacing w:line="362" w:lineRule="exact"/>
        <w:jc w:val="left"/>
        <w:rPr>
          <w:spacing w:val="2"/>
        </w:rPr>
      </w:pPr>
    </w:p>
    <w:p w14:paraId="416715E2" w14:textId="77777777" w:rsidR="0034603D" w:rsidRDefault="0034603D" w:rsidP="0034603D">
      <w:pPr>
        <w:spacing w:line="362" w:lineRule="exact"/>
        <w:jc w:val="center"/>
        <w:rPr>
          <w:spacing w:val="2"/>
        </w:rPr>
      </w:pPr>
      <w:r>
        <w:rPr>
          <w:rFonts w:hint="eastAsia"/>
          <w:spacing w:val="2"/>
        </w:rPr>
        <w:t>図</w:t>
      </w:r>
      <w:r>
        <w:rPr>
          <w:spacing w:val="2"/>
        </w:rPr>
        <w:t>3.5</w:t>
      </w:r>
      <w:r>
        <w:rPr>
          <w:rFonts w:hint="eastAsia"/>
          <w:spacing w:val="2"/>
        </w:rPr>
        <w:t xml:space="preserve">　ジョブ</w:t>
      </w:r>
      <w:r w:rsidRPr="00213398">
        <w:rPr>
          <w:spacing w:val="2"/>
          <w:position w:val="-10"/>
        </w:rPr>
        <w:object w:dxaOrig="180" w:dyaOrig="280" w14:anchorId="76348CEE">
          <v:shape id="_x0000_i1147" type="#_x0000_t75" style="width:9pt;height:14.25pt" o:ole="">
            <v:imagedata r:id="rId98" o:title=""/>
          </v:shape>
          <o:OLEObject Type="Embed" ProgID="Equation.3" ShapeID="_x0000_i1147" DrawAspect="Content" ObjectID="_1543332008" r:id="rId209"/>
        </w:object>
      </w:r>
      <w:r>
        <w:rPr>
          <w:rFonts w:hint="eastAsia"/>
          <w:spacing w:val="2"/>
        </w:rPr>
        <w:t>の割当てノード空間</w:t>
      </w:r>
    </w:p>
    <w:p w14:paraId="2ABF5293" w14:textId="77777777" w:rsidR="0034603D" w:rsidRDefault="0034603D" w:rsidP="0034603D">
      <w:pPr>
        <w:rPr>
          <w:szCs w:val="21"/>
        </w:rPr>
      </w:pPr>
    </w:p>
    <w:p w14:paraId="08CF9238" w14:textId="77777777" w:rsidR="0034603D" w:rsidRDefault="0034603D" w:rsidP="0034603D">
      <w:pPr>
        <w:ind w:firstLineChars="100" w:firstLine="214"/>
        <w:rPr>
          <w:spacing w:val="2"/>
        </w:rPr>
      </w:pPr>
      <w:r>
        <w:rPr>
          <w:rFonts w:hint="eastAsia"/>
          <w:spacing w:val="2"/>
        </w:rPr>
        <w:t>以上より，アリがノード空間を左から右へ移動することにより，容量制約を満たす各タスクの割当てマシンがタスク番号順に決まる．</w:t>
      </w:r>
    </w:p>
    <w:p w14:paraId="1E292664" w14:textId="77777777" w:rsidR="0034603D" w:rsidRDefault="0034603D" w:rsidP="0034603D">
      <w:pPr>
        <w:rPr>
          <w:szCs w:val="21"/>
        </w:rPr>
      </w:pPr>
    </w:p>
    <w:p w14:paraId="2BB29F13" w14:textId="77777777" w:rsidR="0034603D" w:rsidRDefault="0034603D" w:rsidP="0034603D">
      <w:pPr>
        <w:rPr>
          <w:szCs w:val="21"/>
        </w:rPr>
      </w:pPr>
      <w:r>
        <w:rPr>
          <w:szCs w:val="21"/>
        </w:rPr>
        <w:t>3.</w:t>
      </w:r>
      <w:r>
        <w:rPr>
          <w:rFonts w:hint="eastAsia"/>
          <w:szCs w:val="21"/>
        </w:rPr>
        <w:t>5</w:t>
      </w:r>
      <w:r>
        <w:rPr>
          <w:rFonts w:hint="eastAsia"/>
          <w:szCs w:val="21"/>
        </w:rPr>
        <w:t xml:space="preserve">　ガントチャート</w:t>
      </w:r>
    </w:p>
    <w:p w14:paraId="7E8D6015" w14:textId="77777777" w:rsidR="0034603D" w:rsidRDefault="0034603D" w:rsidP="0034603D">
      <w:pPr>
        <w:spacing w:line="340" w:lineRule="exact"/>
        <w:ind w:firstLineChars="100" w:firstLine="210"/>
      </w:pPr>
      <w:r>
        <w:rPr>
          <w:rFonts w:hint="eastAsia"/>
          <w:szCs w:val="21"/>
        </w:rPr>
        <w:t>上記のノード空間から解候補が得られると，縦軸をマシン番号，横軸を時刻とするガントチャート上に既配置済みのタスクに対して先行制約を考慮して前詰めでタスクを配置する．すなわち，セミアクティブスケジュール</w:t>
      </w:r>
      <w:r>
        <w:rPr>
          <w:szCs w:val="21"/>
        </w:rPr>
        <w:t>[</w:t>
      </w:r>
      <w:r>
        <w:rPr>
          <w:rFonts w:hint="eastAsia"/>
          <w:szCs w:val="21"/>
        </w:rPr>
        <w:t>8</w:t>
      </w:r>
      <w:r>
        <w:rPr>
          <w:szCs w:val="21"/>
        </w:rPr>
        <w:t>]</w:t>
      </w:r>
      <w:r>
        <w:rPr>
          <w:rFonts w:hint="eastAsia"/>
          <w:szCs w:val="21"/>
        </w:rPr>
        <w:t>となるように各タスクを配置する．</w:t>
      </w:r>
      <w:r>
        <w:rPr>
          <w:rFonts w:hint="eastAsia"/>
        </w:rPr>
        <w:t>これにより，式</w:t>
      </w:r>
      <w:r>
        <w:t>(3)</w:t>
      </w:r>
      <w:r>
        <w:rPr>
          <w:rFonts w:hint="eastAsia"/>
        </w:rPr>
        <w:t>の評価値</w:t>
      </w:r>
      <w:r w:rsidRPr="00213398">
        <w:rPr>
          <w:position w:val="-4"/>
        </w:rPr>
        <w:object w:dxaOrig="240" w:dyaOrig="240" w14:anchorId="590F8E74">
          <v:shape id="_x0000_i1148" type="#_x0000_t75" style="width:12.75pt;height:12.75pt" o:ole="">
            <v:imagedata r:id="rId210" o:title=""/>
          </v:shape>
          <o:OLEObject Type="Embed" ProgID="Equation.3" ShapeID="_x0000_i1148" DrawAspect="Content" ObjectID="_1543332009" r:id="rId211"/>
        </w:object>
      </w:r>
      <w:r>
        <w:rPr>
          <w:rFonts w:hint="eastAsia"/>
        </w:rPr>
        <w:t>が決まる．</w:t>
      </w:r>
    </w:p>
    <w:p w14:paraId="10AC1113" w14:textId="77777777" w:rsidR="0034603D" w:rsidRDefault="0034603D" w:rsidP="0034603D">
      <w:pPr>
        <w:rPr>
          <w:szCs w:val="21"/>
        </w:rPr>
      </w:pPr>
    </w:p>
    <w:p w14:paraId="3417BABA" w14:textId="77777777" w:rsidR="0034603D" w:rsidRDefault="0034603D" w:rsidP="0034603D">
      <w:pPr>
        <w:rPr>
          <w:szCs w:val="21"/>
        </w:rPr>
      </w:pPr>
      <w:r>
        <w:rPr>
          <w:szCs w:val="21"/>
        </w:rPr>
        <w:t>3.</w:t>
      </w:r>
      <w:r>
        <w:rPr>
          <w:rFonts w:hint="eastAsia"/>
          <w:szCs w:val="21"/>
        </w:rPr>
        <w:t>6</w:t>
      </w:r>
      <w:r>
        <w:rPr>
          <w:rFonts w:hint="eastAsia"/>
          <w:szCs w:val="21"/>
        </w:rPr>
        <w:t xml:space="preserve">　ノードの選択確率</w:t>
      </w:r>
    </w:p>
    <w:p w14:paraId="0D634D96" w14:textId="77777777" w:rsidR="0034603D" w:rsidRDefault="0034603D" w:rsidP="0034603D">
      <w:pPr>
        <w:spacing w:line="320" w:lineRule="exact"/>
        <w:rPr>
          <w:szCs w:val="21"/>
        </w:rPr>
      </w:pPr>
      <w:r>
        <w:rPr>
          <w:rFonts w:hint="eastAsia"/>
          <w:b/>
          <w:szCs w:val="21"/>
        </w:rPr>
        <w:t xml:space="preserve">　</w:t>
      </w:r>
      <w:r>
        <w:rPr>
          <w:rFonts w:hint="eastAsia"/>
          <w:szCs w:val="21"/>
        </w:rPr>
        <w:t>アリは，ノード上に蓄積しているフェロモン量を参照し，ルーレット選択によって移動するノードを選択する．すなわち，処理</w:t>
      </w:r>
      <w:r>
        <w:rPr>
          <w:rFonts w:hint="eastAsia"/>
          <w:spacing w:val="2"/>
        </w:rPr>
        <w:t>順ノード空間，配置順ノード空間および割当てノード空間の</w:t>
      </w:r>
      <w:r>
        <w:rPr>
          <w:rFonts w:hint="eastAsia"/>
          <w:szCs w:val="21"/>
        </w:rPr>
        <w:t>蓄積フェロモン量をそれぞれ</w:t>
      </w:r>
      <w:r w:rsidRPr="00213398">
        <w:rPr>
          <w:position w:val="-10"/>
          <w:szCs w:val="21"/>
        </w:rPr>
        <w:object w:dxaOrig="2219" w:dyaOrig="320" w14:anchorId="44D8EC0E">
          <v:shape id="_x0000_i1149" type="#_x0000_t75" style="width:111.75pt;height:15pt" o:ole="">
            <v:imagedata r:id="rId212" o:title=""/>
          </v:shape>
          <o:OLEObject Type="Embed" ProgID="Equation.3" ShapeID="_x0000_i1149" DrawAspect="Content" ObjectID="_1543332010" r:id="rId213"/>
        </w:object>
      </w:r>
      <w:r>
        <w:rPr>
          <w:rFonts w:hint="eastAsia"/>
          <w:szCs w:val="21"/>
        </w:rPr>
        <w:t>および</w:t>
      </w:r>
      <w:r w:rsidRPr="00213398">
        <w:rPr>
          <w:position w:val="-10"/>
          <w:szCs w:val="21"/>
        </w:rPr>
        <w:object w:dxaOrig="1199" w:dyaOrig="320" w14:anchorId="50E4AED9">
          <v:shape id="_x0000_i1150" type="#_x0000_t75" style="width:59.25pt;height:15pt" o:ole="">
            <v:imagedata r:id="rId214" o:title=""/>
          </v:shape>
          <o:OLEObject Type="Embed" ProgID="Equation.3" ShapeID="_x0000_i1150" DrawAspect="Content" ObjectID="_1543332011" r:id="rId215"/>
        </w:object>
      </w:r>
      <w:r>
        <w:rPr>
          <w:rFonts w:hint="eastAsia"/>
          <w:szCs w:val="21"/>
        </w:rPr>
        <w:t>とすると，処理</w:t>
      </w:r>
      <w:r>
        <w:rPr>
          <w:rFonts w:hint="eastAsia"/>
          <w:spacing w:val="2"/>
        </w:rPr>
        <w:t>順ノード空間，配置順ノード空間および割当てノード空間の</w:t>
      </w:r>
      <w:r>
        <w:rPr>
          <w:rFonts w:hint="eastAsia"/>
          <w:szCs w:val="21"/>
        </w:rPr>
        <w:t>ノード</w:t>
      </w:r>
      <w:r w:rsidRPr="00213398">
        <w:rPr>
          <w:spacing w:val="2"/>
          <w:position w:val="-10"/>
        </w:rPr>
        <w:object w:dxaOrig="600" w:dyaOrig="300" w14:anchorId="7014ABE5">
          <v:shape id="_x0000_i1151" type="#_x0000_t75" style="width:30.75pt;height:15pt" o:ole="">
            <v:imagedata r:id="rId55" o:title=""/>
          </v:shape>
          <o:OLEObject Type="Embed" ProgID="Equation.3" ShapeID="_x0000_i1151" DrawAspect="Content" ObjectID="_1543332012" r:id="rId216"/>
        </w:object>
      </w:r>
      <w:r>
        <w:rPr>
          <w:rFonts w:hint="eastAsia"/>
          <w:szCs w:val="21"/>
        </w:rPr>
        <w:t>の選択確率</w:t>
      </w:r>
      <w:r w:rsidRPr="00213398">
        <w:rPr>
          <w:position w:val="-10"/>
          <w:szCs w:val="21"/>
        </w:rPr>
        <w:object w:dxaOrig="1880" w:dyaOrig="320" w14:anchorId="64137410">
          <v:shape id="_x0000_i1152" type="#_x0000_t75" style="width:95.25pt;height:15pt" o:ole="">
            <v:imagedata r:id="rId217" o:title=""/>
          </v:shape>
          <o:OLEObject Type="Embed" ProgID="Equation.3" ShapeID="_x0000_i1152" DrawAspect="Content" ObjectID="_1543332013" r:id="rId218"/>
        </w:object>
      </w:r>
      <w:r>
        <w:rPr>
          <w:rFonts w:hint="eastAsia"/>
          <w:szCs w:val="21"/>
        </w:rPr>
        <w:t>および</w:t>
      </w:r>
      <w:r w:rsidRPr="00213398">
        <w:rPr>
          <w:position w:val="-10"/>
          <w:szCs w:val="21"/>
        </w:rPr>
        <w:object w:dxaOrig="1020" w:dyaOrig="320" w14:anchorId="59587E06">
          <v:shape id="_x0000_i1153" type="#_x0000_t75" style="width:50.25pt;height:15pt" o:ole="">
            <v:imagedata r:id="rId219" o:title=""/>
          </v:shape>
          <o:OLEObject Type="Embed" ProgID="Equation.3" ShapeID="_x0000_i1153" DrawAspect="Content" ObjectID="_1543332014" r:id="rId220"/>
        </w:object>
      </w:r>
      <w:r>
        <w:rPr>
          <w:rFonts w:hint="eastAsia"/>
          <w:szCs w:val="21"/>
        </w:rPr>
        <w:t>はそれぞれ式</w:t>
      </w:r>
      <w:r>
        <w:rPr>
          <w:szCs w:val="21"/>
        </w:rPr>
        <w:t>(4)</w:t>
      </w:r>
      <w:r>
        <w:rPr>
          <w:rFonts w:hint="eastAsia"/>
          <w:szCs w:val="21"/>
        </w:rPr>
        <w:t>-</w:t>
      </w:r>
      <w:r>
        <w:rPr>
          <w:szCs w:val="21"/>
        </w:rPr>
        <w:t>(6)</w:t>
      </w:r>
      <w:r>
        <w:rPr>
          <w:rFonts w:hint="eastAsia"/>
          <w:szCs w:val="21"/>
        </w:rPr>
        <w:t>で求められる．</w:t>
      </w:r>
      <w:r>
        <w:rPr>
          <w:rFonts w:hint="eastAsia"/>
        </w:rPr>
        <w:t>ただし，</w:t>
      </w:r>
      <w:r w:rsidRPr="00213398">
        <w:rPr>
          <w:position w:val="-6"/>
        </w:rPr>
        <w:object w:dxaOrig="200" w:dyaOrig="260" w14:anchorId="32E7A1D1">
          <v:shape id="_x0000_i1154" type="#_x0000_t75" style="width:9.75pt;height:13.5pt" o:ole="">
            <v:imagedata r:id="rId221" o:title=""/>
          </v:shape>
          <o:OLEObject Type="Embed" ProgID="Equation.3" ShapeID="_x0000_i1154" DrawAspect="Content" ObjectID="_1543332015" r:id="rId222"/>
        </w:object>
      </w:r>
      <w:r>
        <w:rPr>
          <w:rFonts w:hint="eastAsia"/>
        </w:rPr>
        <w:t>はサイクル数を表す．</w:t>
      </w:r>
    </w:p>
    <w:p w14:paraId="35A42911" w14:textId="77777777" w:rsidR="0034603D" w:rsidRDefault="0034603D" w:rsidP="0034603D">
      <w:pPr>
        <w:ind w:right="-3"/>
        <w:jc w:val="right"/>
      </w:pPr>
      <w:r w:rsidRPr="00213398">
        <w:rPr>
          <w:position w:val="-62"/>
        </w:rPr>
        <w:object w:dxaOrig="7000" w:dyaOrig="980" w14:anchorId="7B37AF81">
          <v:shape id="_x0000_i1155" type="#_x0000_t75" style="width:348.75pt;height:48.75pt" o:ole="">
            <v:imagedata r:id="rId223" o:title=""/>
          </v:shape>
          <o:OLEObject Type="Embed" ProgID="Equation.3" ShapeID="_x0000_i1155" DrawAspect="Content" ObjectID="_1543332016" r:id="rId224"/>
        </w:object>
      </w:r>
      <w:r>
        <w:rPr>
          <w:rFonts w:hint="eastAsia"/>
        </w:rPr>
        <w:t xml:space="preserve">　　　</w:t>
      </w:r>
      <w:r>
        <w:t>(4)</w:t>
      </w:r>
    </w:p>
    <w:p w14:paraId="75C84624" w14:textId="77777777" w:rsidR="0034603D" w:rsidRDefault="0034603D" w:rsidP="0034603D">
      <w:pPr>
        <w:jc w:val="right"/>
      </w:pPr>
      <w:r>
        <w:rPr>
          <w:rFonts w:hint="eastAsia"/>
        </w:rPr>
        <w:t xml:space="preserve">　</w:t>
      </w:r>
      <w:r w:rsidRPr="00213398">
        <w:rPr>
          <w:position w:val="-62"/>
        </w:rPr>
        <w:object w:dxaOrig="5640" w:dyaOrig="980" w14:anchorId="2254ED3D">
          <v:shape id="_x0000_i1156" type="#_x0000_t75" style="width:280.5pt;height:48.75pt" o:ole="">
            <v:imagedata r:id="rId225" o:title=""/>
          </v:shape>
          <o:OLEObject Type="Embed" ProgID="Equation.3" ShapeID="_x0000_i1156" DrawAspect="Content" ObjectID="_1543332017" r:id="rId226"/>
        </w:object>
      </w:r>
      <w:r>
        <w:rPr>
          <w:rFonts w:hint="eastAsia"/>
        </w:rPr>
        <w:t xml:space="preserve">　　　　　</w:t>
      </w:r>
      <w:r>
        <w:t xml:space="preserve"> (5)</w:t>
      </w:r>
    </w:p>
    <w:p w14:paraId="1F37D289" w14:textId="77777777" w:rsidR="0034603D" w:rsidRDefault="0034603D" w:rsidP="0034603D">
      <w:pPr>
        <w:jc w:val="right"/>
      </w:pPr>
      <w:r w:rsidRPr="00213398">
        <w:rPr>
          <w:position w:val="-62"/>
        </w:rPr>
        <w:object w:dxaOrig="5860" w:dyaOrig="980" w14:anchorId="2F1DFCED">
          <v:shape id="_x0000_i1157" type="#_x0000_t75" style="width:292.5pt;height:48.75pt" o:ole="">
            <v:imagedata r:id="rId227" o:title=""/>
          </v:shape>
          <o:OLEObject Type="Embed" ProgID="Equation.3" ShapeID="_x0000_i1157" DrawAspect="Content" ObjectID="_1543332018" r:id="rId228"/>
        </w:object>
      </w:r>
      <w:r>
        <w:rPr>
          <w:rFonts w:hint="eastAsia"/>
        </w:rPr>
        <w:t xml:space="preserve">　　　　　</w:t>
      </w:r>
      <w:r>
        <w:t>(6)</w:t>
      </w:r>
    </w:p>
    <w:p w14:paraId="3B948432" w14:textId="77777777" w:rsidR="0034603D" w:rsidRDefault="0034603D" w:rsidP="0034603D">
      <w:pPr>
        <w:wordWrap w:val="0"/>
        <w:jc w:val="left"/>
        <w:outlineLvl w:val="0"/>
      </w:pPr>
    </w:p>
    <w:p w14:paraId="4BA0555E" w14:textId="77777777" w:rsidR="0034603D" w:rsidRDefault="0034603D" w:rsidP="0034603D">
      <w:pPr>
        <w:wordWrap w:val="0"/>
        <w:jc w:val="left"/>
        <w:outlineLvl w:val="0"/>
      </w:pPr>
      <w:r>
        <w:t>3.</w:t>
      </w:r>
      <w:r>
        <w:rPr>
          <w:rFonts w:hint="eastAsia"/>
        </w:rPr>
        <w:t>7</w:t>
      </w:r>
      <w:r>
        <w:rPr>
          <w:rFonts w:hint="eastAsia"/>
        </w:rPr>
        <w:t xml:space="preserve">　蓄積フェロモンの更新</w:t>
      </w:r>
    </w:p>
    <w:p w14:paraId="60F7E3DE" w14:textId="77777777" w:rsidR="0034603D" w:rsidRDefault="0034603D" w:rsidP="0034603D">
      <w:pPr>
        <w:ind w:firstLineChars="100" w:firstLine="210"/>
        <w:outlineLvl w:val="0"/>
      </w:pPr>
      <w:r>
        <w:rPr>
          <w:rFonts w:hint="eastAsia"/>
        </w:rPr>
        <w:t>通常の</w:t>
      </w:r>
      <w:r>
        <w:rPr>
          <w:rFonts w:hint="eastAsia"/>
        </w:rPr>
        <w:t>ACO</w:t>
      </w:r>
      <w:r>
        <w:rPr>
          <w:rFonts w:hint="eastAsia"/>
        </w:rPr>
        <w:t>では，一世代終了するごとに，一定の蒸発率</w:t>
      </w:r>
      <w:r w:rsidRPr="006F7DA7">
        <w:rPr>
          <w:position w:val="-10"/>
        </w:rPr>
        <w:object w:dxaOrig="210" w:dyaOrig="330" w14:anchorId="2C7CD9AE">
          <v:shape id="_x0000_i1158" type="#_x0000_t75" style="width:9.75pt;height:16.5pt" o:ole="">
            <v:imagedata r:id="rId229" o:title=""/>
          </v:shape>
          <o:OLEObject Type="Embed" ProgID="Equation.3" ShapeID="_x0000_i1158" DrawAspect="Content" ObjectID="_1543332019" r:id="rId230"/>
        </w:object>
      </w:r>
      <w:r>
        <w:rPr>
          <w:rFonts w:hint="eastAsia"/>
        </w:rPr>
        <w:t>を用いて，処理順ノード空間，</w:t>
      </w:r>
      <w:r>
        <w:rPr>
          <w:rFonts w:hint="eastAsia"/>
          <w:spacing w:val="2"/>
        </w:rPr>
        <w:t>配置順ノード空間および割当てノード空間</w:t>
      </w:r>
      <w:r>
        <w:rPr>
          <w:rFonts w:hint="eastAsia"/>
        </w:rPr>
        <w:t>のノード上のフェロモン蓄積量を蒸発・減少させることになる．ただし，本研究では，処理順ノード空間では先行制約のため選択の対象外となるノードが存在する．また，配置順</w:t>
      </w:r>
      <w:r>
        <w:rPr>
          <w:rFonts w:hint="eastAsia"/>
          <w:spacing w:val="2"/>
        </w:rPr>
        <w:t>ノード空間でも各ジョブの選択回数制約から</w:t>
      </w:r>
      <w:r>
        <w:rPr>
          <w:rFonts w:hint="eastAsia"/>
        </w:rPr>
        <w:t>選択</w:t>
      </w:r>
      <w:r>
        <w:rPr>
          <w:rFonts w:hint="eastAsia"/>
          <w:spacing w:val="2"/>
        </w:rPr>
        <w:t>の対象外</w:t>
      </w:r>
      <w:r>
        <w:rPr>
          <w:rFonts w:hint="eastAsia"/>
        </w:rPr>
        <w:t>となるノードが存在する．</w:t>
      </w:r>
    </w:p>
    <w:p w14:paraId="20EDAAFE" w14:textId="77777777" w:rsidR="0034603D" w:rsidRDefault="0034603D" w:rsidP="0034603D">
      <w:pPr>
        <w:ind w:firstLineChars="100" w:firstLine="210"/>
        <w:outlineLvl w:val="0"/>
      </w:pPr>
      <w:r>
        <w:rPr>
          <w:rFonts w:hint="eastAsia"/>
        </w:rPr>
        <w:t>そこで，制約上除外されるノードに対しては蓄積フェロモンの蒸発を行わず，選択される可能性のあるノードに対してのみ蒸発を行うという蒸発率の変更を考えた．除外ノードはアリの行動によって動的に変化する．そのため，処理順ノード空間では一サイクルの蒸発率を</w:t>
      </w:r>
    </w:p>
    <w:p w14:paraId="58C5A8F7" w14:textId="77777777" w:rsidR="0034603D" w:rsidRDefault="0034603D" w:rsidP="0034603D">
      <w:pPr>
        <w:spacing w:beforeLines="50" w:before="180" w:afterLines="50" w:after="180"/>
        <w:jc w:val="right"/>
        <w:outlineLvl w:val="0"/>
      </w:pPr>
      <w:r w:rsidRPr="006F7DA7">
        <w:rPr>
          <w:position w:val="-28"/>
        </w:rPr>
        <w:object w:dxaOrig="3675" w:dyaOrig="690" w14:anchorId="4CB7A9EC">
          <v:shape id="_x0000_i1159" type="#_x0000_t75" style="width:183.75pt;height:34.5pt" o:ole="">
            <v:imagedata r:id="rId231" o:title=""/>
          </v:shape>
          <o:OLEObject Type="Embed" ProgID="Equation.3" ShapeID="_x0000_i1159" DrawAspect="Content" ObjectID="_1543332020" r:id="rId232"/>
        </w:object>
      </w:r>
      <w:r>
        <w:rPr>
          <w:rFonts w:hint="eastAsia"/>
        </w:rPr>
        <w:t xml:space="preserve">　　　　　　　　　　</w:t>
      </w:r>
      <w:r>
        <w:t>(</w:t>
      </w:r>
      <w:r>
        <w:rPr>
          <w:rFonts w:hint="eastAsia"/>
        </w:rPr>
        <w:t>7</w:t>
      </w:r>
      <w:r>
        <w:t>)</w:t>
      </w:r>
    </w:p>
    <w:p w14:paraId="31EFEBA4" w14:textId="77777777" w:rsidR="0034603D" w:rsidRDefault="0034603D" w:rsidP="0034603D">
      <w:pPr>
        <w:outlineLvl w:val="0"/>
      </w:pPr>
      <w:r>
        <w:rPr>
          <w:rFonts w:hint="eastAsia"/>
        </w:rPr>
        <w:t>とする．ここに，選択行列の値はアリごとに異なることを明示して</w:t>
      </w:r>
      <w:r w:rsidRPr="006F7DA7">
        <w:rPr>
          <w:position w:val="-10"/>
        </w:rPr>
        <w:object w:dxaOrig="1215" w:dyaOrig="345" w14:anchorId="3CFEA80A">
          <v:shape id="_x0000_i1160" type="#_x0000_t75" style="width:60.75pt;height:17.25pt" o:ole="">
            <v:imagedata r:id="rId233" o:title=""/>
          </v:shape>
          <o:OLEObject Type="Embed" ProgID="Equation.3" ShapeID="_x0000_i1160" DrawAspect="Content" ObjectID="_1543332021" r:id="rId234"/>
        </w:object>
      </w:r>
      <w:r>
        <w:rPr>
          <w:rFonts w:hint="eastAsia"/>
        </w:rPr>
        <w:t>としている．選択行列の値が</w:t>
      </w:r>
      <w:r w:rsidRPr="006F7DA7">
        <w:rPr>
          <w:position w:val="-10"/>
        </w:rPr>
        <w:object w:dxaOrig="1560" w:dyaOrig="345" w14:anchorId="1081514A">
          <v:shape id="_x0000_i1161" type="#_x0000_t75" style="width:78.75pt;height:17.25pt" o:ole="">
            <v:imagedata r:id="rId235" o:title=""/>
          </v:shape>
          <o:OLEObject Type="Embed" ProgID="Equation.3" ShapeID="_x0000_i1161" DrawAspect="Content" ObjectID="_1543332022" r:id="rId236"/>
        </w:object>
      </w:r>
      <w:r>
        <w:rPr>
          <w:rFonts w:hint="eastAsia"/>
        </w:rPr>
        <w:t>のときは，アリ</w:t>
      </w:r>
      <w:r w:rsidRPr="006F7DA7">
        <w:rPr>
          <w:position w:val="-6"/>
        </w:rPr>
        <w:object w:dxaOrig="210" w:dyaOrig="210" w14:anchorId="4C184C90">
          <v:shape id="_x0000_i1162" type="#_x0000_t75" style="width:9.75pt;height:9.75pt" o:ole="">
            <v:imagedata r:id="rId237" o:title=""/>
          </v:shape>
          <o:OLEObject Type="Embed" ProgID="Equation.3" ShapeID="_x0000_i1162" DrawAspect="Content" ObjectID="_1543332023" r:id="rId238"/>
        </w:object>
      </w:r>
      <w:r>
        <w:rPr>
          <w:rFonts w:hint="eastAsia"/>
        </w:rPr>
        <w:t>に対してノード</w:t>
      </w:r>
      <w:r w:rsidRPr="006F7DA7">
        <w:rPr>
          <w:spacing w:val="2"/>
          <w:position w:val="-10"/>
        </w:rPr>
        <w:object w:dxaOrig="615" w:dyaOrig="300" w14:anchorId="5B3E117E">
          <v:shape id="_x0000_i1163" type="#_x0000_t75" style="width:30.75pt;height:15pt" o:ole="">
            <v:imagedata r:id="rId55" o:title=""/>
          </v:shape>
          <o:OLEObject Type="Embed" ProgID="Equation.3" ShapeID="_x0000_i1163" DrawAspect="Content" ObjectID="_1543332024" r:id="rId239"/>
        </w:object>
      </w:r>
      <w:r>
        <w:rPr>
          <w:rFonts w:hint="eastAsia"/>
          <w:spacing w:val="2"/>
        </w:rPr>
        <w:t>の蓄積フェロモンは蒸発しないが，</w:t>
      </w:r>
      <w:r w:rsidRPr="006F7DA7">
        <w:rPr>
          <w:position w:val="-10"/>
        </w:rPr>
        <w:object w:dxaOrig="1500" w:dyaOrig="345" w14:anchorId="7731FF2A">
          <v:shape id="_x0000_i1164" type="#_x0000_t75" style="width:75pt;height:17.25pt" o:ole="">
            <v:imagedata r:id="rId240" o:title=""/>
          </v:shape>
          <o:OLEObject Type="Embed" ProgID="Equation.3" ShapeID="_x0000_i1164" DrawAspect="Content" ObjectID="_1543332025" r:id="rId241"/>
        </w:object>
      </w:r>
      <w:r>
        <w:rPr>
          <w:rFonts w:hint="eastAsia"/>
        </w:rPr>
        <w:t>のときは，アリ</w:t>
      </w:r>
      <w:r w:rsidRPr="006F7DA7">
        <w:rPr>
          <w:position w:val="-6"/>
        </w:rPr>
        <w:object w:dxaOrig="210" w:dyaOrig="210" w14:anchorId="5416D9C7">
          <v:shape id="_x0000_i1165" type="#_x0000_t75" style="width:9.75pt;height:9.75pt" o:ole="">
            <v:imagedata r:id="rId237" o:title=""/>
          </v:shape>
          <o:OLEObject Type="Embed" ProgID="Equation.3" ShapeID="_x0000_i1165" DrawAspect="Content" ObjectID="_1543332026" r:id="rId242"/>
        </w:object>
      </w:r>
      <w:r>
        <w:rPr>
          <w:rFonts w:hint="eastAsia"/>
        </w:rPr>
        <w:t>に対して</w:t>
      </w:r>
      <w:r w:rsidRPr="006F7DA7">
        <w:rPr>
          <w:position w:val="-10"/>
        </w:rPr>
        <w:object w:dxaOrig="465" w:dyaOrig="345" w14:anchorId="0BAD9A50">
          <v:shape id="_x0000_i1166" type="#_x0000_t75" style="width:23.25pt;height:17.25pt" o:ole="">
            <v:imagedata r:id="rId243" o:title=""/>
          </v:shape>
          <o:OLEObject Type="Embed" ProgID="Equation.3" ShapeID="_x0000_i1166" DrawAspect="Content" ObjectID="_1543332027" r:id="rId244"/>
        </w:object>
      </w:r>
      <w:r>
        <w:rPr>
          <w:rFonts w:hint="eastAsia"/>
        </w:rPr>
        <w:t>だけ蒸発する．同様に，</w:t>
      </w:r>
      <w:r>
        <w:rPr>
          <w:rFonts w:hint="eastAsia"/>
          <w:spacing w:val="2"/>
        </w:rPr>
        <w:t>配置順ノード空間では</w:t>
      </w:r>
      <w:r>
        <w:rPr>
          <w:rFonts w:hint="eastAsia"/>
        </w:rPr>
        <w:t>一サイクルの蒸発率を，ジョブ</w:t>
      </w:r>
      <w:r>
        <w:rPr>
          <w:rFonts w:hint="eastAsia"/>
          <w:spacing w:val="2"/>
        </w:rPr>
        <w:t>選択ベクトル</w:t>
      </w:r>
      <w:r w:rsidRPr="006F7DA7">
        <w:rPr>
          <w:spacing w:val="2"/>
          <w:position w:val="-10"/>
        </w:rPr>
        <w:object w:dxaOrig="1065" w:dyaOrig="330" w14:anchorId="1E059B93">
          <v:shape id="_x0000_i1167" type="#_x0000_t75" style="width:53.25pt;height:16.5pt" o:ole="">
            <v:imagedata r:id="rId245" o:title=""/>
          </v:shape>
          <o:OLEObject Type="Embed" ProgID="Equation.3" ShapeID="_x0000_i1167" DrawAspect="Content" ObjectID="_1543332028" r:id="rId246"/>
        </w:object>
      </w:r>
      <w:r>
        <w:rPr>
          <w:rFonts w:hint="eastAsia"/>
          <w:spacing w:val="2"/>
        </w:rPr>
        <w:t>を用いて</w:t>
      </w:r>
    </w:p>
    <w:p w14:paraId="5C2FB93C" w14:textId="77777777" w:rsidR="0034603D" w:rsidRDefault="0034603D" w:rsidP="0034603D">
      <w:pPr>
        <w:jc w:val="right"/>
        <w:outlineLvl w:val="0"/>
        <w:rPr>
          <w:color w:val="FF0000"/>
        </w:rPr>
      </w:pPr>
      <w:r w:rsidRPr="006F7DA7">
        <w:rPr>
          <w:position w:val="-28"/>
        </w:rPr>
        <w:object w:dxaOrig="3345" w:dyaOrig="690" w14:anchorId="582E05D5">
          <v:shape id="_x0000_i1168" type="#_x0000_t75" style="width:167.25pt;height:34.5pt" o:ole="">
            <v:imagedata r:id="rId247" o:title=""/>
          </v:shape>
          <o:OLEObject Type="Embed" ProgID="Equation.3" ShapeID="_x0000_i1168" DrawAspect="Content" ObjectID="_1543332029" r:id="rId248"/>
        </w:object>
      </w:r>
      <w:r>
        <w:rPr>
          <w:rFonts w:hint="eastAsia"/>
        </w:rPr>
        <w:t xml:space="preserve">　　　　　　　　　　</w:t>
      </w:r>
      <w:r>
        <w:rPr>
          <w:rFonts w:hint="eastAsia"/>
          <w:color w:val="FF0000"/>
        </w:rPr>
        <w:t xml:space="preserve">　</w:t>
      </w:r>
      <w:r>
        <w:t>(</w:t>
      </w:r>
      <w:r>
        <w:rPr>
          <w:rFonts w:hint="eastAsia"/>
        </w:rPr>
        <w:t>8</w:t>
      </w:r>
      <w:r>
        <w:t>)</w:t>
      </w:r>
    </w:p>
    <w:p w14:paraId="2DE217A7" w14:textId="77777777" w:rsidR="0034603D" w:rsidRDefault="0034603D" w:rsidP="0034603D">
      <w:pPr>
        <w:outlineLvl w:val="0"/>
      </w:pPr>
      <w:r>
        <w:rPr>
          <w:rFonts w:hint="eastAsia"/>
        </w:rPr>
        <w:t>と変更する．なお，蒸発率を一定値</w:t>
      </w:r>
      <w:r w:rsidRPr="006F7DA7">
        <w:rPr>
          <w:position w:val="-10"/>
        </w:rPr>
        <w:object w:dxaOrig="210" w:dyaOrig="330" w14:anchorId="78A29564">
          <v:shape id="_x0000_i1169" type="#_x0000_t75" style="width:9.75pt;height:16.5pt" o:ole="">
            <v:imagedata r:id="rId229" o:title=""/>
          </v:shape>
          <o:OLEObject Type="Embed" ProgID="Equation.3" ShapeID="_x0000_i1169" DrawAspect="Content" ObjectID="_1543332030" r:id="rId249"/>
        </w:object>
      </w:r>
      <w:r>
        <w:rPr>
          <w:rFonts w:hint="eastAsia"/>
        </w:rPr>
        <w:t>とする通常のケースは，</w:t>
      </w:r>
      <w:r>
        <w:rPr>
          <w:rFonts w:eastAsia="ＭＳ Ｐ明朝" w:hint="eastAsia"/>
          <w:szCs w:val="21"/>
        </w:rPr>
        <w:t>式</w:t>
      </w:r>
      <w:r>
        <w:rPr>
          <w:rFonts w:eastAsia="ＭＳ Ｐ明朝"/>
          <w:szCs w:val="21"/>
        </w:rPr>
        <w:t>(</w:t>
      </w:r>
      <w:r>
        <w:rPr>
          <w:rFonts w:eastAsia="ＭＳ Ｐ明朝" w:hint="eastAsia"/>
          <w:szCs w:val="21"/>
        </w:rPr>
        <w:t>7</w:t>
      </w:r>
      <w:r>
        <w:rPr>
          <w:rFonts w:eastAsia="ＭＳ Ｐ明朝"/>
          <w:szCs w:val="21"/>
        </w:rPr>
        <w:t>)(</w:t>
      </w:r>
      <w:r>
        <w:rPr>
          <w:rFonts w:eastAsia="ＭＳ Ｐ明朝" w:hint="eastAsia"/>
          <w:szCs w:val="21"/>
        </w:rPr>
        <w:t>8</w:t>
      </w:r>
      <w:r>
        <w:rPr>
          <w:rFonts w:eastAsia="ＭＳ Ｐ明朝"/>
          <w:szCs w:val="21"/>
        </w:rPr>
        <w:t>)</w:t>
      </w:r>
      <w:r>
        <w:rPr>
          <w:rFonts w:eastAsia="ＭＳ Ｐ明朝" w:hint="eastAsia"/>
          <w:szCs w:val="21"/>
        </w:rPr>
        <w:t>において</w:t>
      </w:r>
      <w:r w:rsidRPr="006F7DA7">
        <w:rPr>
          <w:position w:val="-10"/>
        </w:rPr>
        <w:object w:dxaOrig="1500" w:dyaOrig="345" w14:anchorId="104A1571">
          <v:shape id="_x0000_i1170" type="#_x0000_t75" style="width:75pt;height:17.25pt" o:ole="">
            <v:imagedata r:id="rId250" o:title=""/>
          </v:shape>
          <o:OLEObject Type="Embed" ProgID="Equation.3" ShapeID="_x0000_i1170" DrawAspect="Content" ObjectID="_1543332031" r:id="rId251"/>
        </w:object>
      </w:r>
      <w:r>
        <w:rPr>
          <w:rFonts w:hint="eastAsia"/>
        </w:rPr>
        <w:t>，</w:t>
      </w:r>
      <w:r w:rsidRPr="006F7DA7">
        <w:rPr>
          <w:color w:val="FF0000"/>
          <w:position w:val="-10"/>
        </w:rPr>
        <w:object w:dxaOrig="1335" w:dyaOrig="345" w14:anchorId="05254A20">
          <v:shape id="_x0000_i1171" type="#_x0000_t75" style="width:66.75pt;height:17.25pt" o:ole="">
            <v:imagedata r:id="rId252" o:title=""/>
          </v:shape>
          <o:OLEObject Type="Embed" ProgID="Equation.3" ShapeID="_x0000_i1171" DrawAspect="Content" ObjectID="_1543332032" r:id="rId253"/>
        </w:object>
      </w:r>
      <w:r>
        <w:rPr>
          <w:rFonts w:hint="eastAsia"/>
        </w:rPr>
        <w:t>とした場合に相当することがつぎの近似式</w:t>
      </w:r>
    </w:p>
    <w:p w14:paraId="55B227E0" w14:textId="77777777" w:rsidR="0034603D" w:rsidRDefault="0034603D" w:rsidP="0034603D">
      <w:pPr>
        <w:spacing w:beforeLines="50" w:before="180" w:afterLines="50" w:after="180"/>
        <w:jc w:val="right"/>
        <w:outlineLvl w:val="0"/>
      </w:pPr>
      <w:r w:rsidRPr="006F7DA7">
        <w:rPr>
          <w:position w:val="-28"/>
        </w:rPr>
        <w:object w:dxaOrig="2880" w:dyaOrig="690" w14:anchorId="02995857">
          <v:shape id="_x0000_i1172" type="#_x0000_t75" style="width:2in;height:34.5pt" o:ole="">
            <v:imagedata r:id="rId254" o:title=""/>
          </v:shape>
          <o:OLEObject Type="Embed" ProgID="Equation.3" ShapeID="_x0000_i1172" DrawAspect="Content" ObjectID="_1543332033" r:id="rId255"/>
        </w:object>
      </w:r>
      <w:r>
        <w:rPr>
          <w:rFonts w:hint="eastAsia"/>
        </w:rPr>
        <w:t xml:space="preserve">，　</w:t>
      </w:r>
      <w:r w:rsidRPr="006F7DA7">
        <w:rPr>
          <w:color w:val="FF0000"/>
          <w:position w:val="-28"/>
        </w:rPr>
        <w:object w:dxaOrig="2715" w:dyaOrig="690" w14:anchorId="4FDEA33F">
          <v:shape id="_x0000_i1173" type="#_x0000_t75" style="width:135pt;height:34.5pt" o:ole="">
            <v:imagedata r:id="rId256" o:title=""/>
          </v:shape>
          <o:OLEObject Type="Embed" ProgID="Equation.3" ShapeID="_x0000_i1173" DrawAspect="Content" ObjectID="_1543332034" r:id="rId257"/>
        </w:object>
      </w:r>
      <w:r>
        <w:rPr>
          <w:rFonts w:hint="eastAsia"/>
        </w:rPr>
        <w:t xml:space="preserve">　　　　　</w:t>
      </w:r>
      <w:r>
        <w:t>(</w:t>
      </w:r>
      <w:r>
        <w:rPr>
          <w:rFonts w:hint="eastAsia"/>
        </w:rPr>
        <w:t>9</w:t>
      </w:r>
      <w:r>
        <w:t>)</w:t>
      </w:r>
    </w:p>
    <w:p w14:paraId="2EB09DC8" w14:textId="77777777" w:rsidR="0034603D" w:rsidRDefault="0034603D" w:rsidP="0034603D">
      <w:r>
        <w:rPr>
          <w:rFonts w:hint="eastAsia"/>
        </w:rPr>
        <w:t>よりわかる．</w:t>
      </w:r>
    </w:p>
    <w:p w14:paraId="48A1E097" w14:textId="77777777" w:rsidR="0034603D" w:rsidRDefault="0034603D" w:rsidP="0034603D">
      <w:pPr>
        <w:ind w:firstLineChars="100" w:firstLine="210"/>
        <w:outlineLvl w:val="0"/>
      </w:pPr>
      <w:r>
        <w:rPr>
          <w:rFonts w:hint="eastAsia"/>
        </w:rPr>
        <w:t>つぎに，アリ</w:t>
      </w:r>
      <w:r w:rsidRPr="00995127">
        <w:rPr>
          <w:position w:val="-6"/>
        </w:rPr>
        <w:object w:dxaOrig="195" w:dyaOrig="195" w14:anchorId="2B299716">
          <v:shape id="_x0000_i1174" type="#_x0000_t75" style="width:9.75pt;height:9.75pt" o:ole="">
            <v:imagedata r:id="rId258" o:title=""/>
          </v:shape>
          <o:OLEObject Type="Embed" ProgID="Equation.3" ShapeID="_x0000_i1174" DrawAspect="Content" ObjectID="_1543332035" r:id="rId259"/>
        </w:object>
      </w:r>
      <w:r>
        <w:rPr>
          <w:rFonts w:hint="eastAsia"/>
        </w:rPr>
        <w:t>の評価値</w:t>
      </w:r>
      <w:r w:rsidRPr="00995127">
        <w:rPr>
          <w:position w:val="-10"/>
        </w:rPr>
        <w:object w:dxaOrig="705" w:dyaOrig="300" w14:anchorId="7595E062">
          <v:shape id="_x0000_i1175" type="#_x0000_t75" style="width:36pt;height:15pt" o:ole="">
            <v:imagedata r:id="rId260" o:title=""/>
          </v:shape>
          <o:OLEObject Type="Embed" ProgID="Equation.3" ShapeID="_x0000_i1175" DrawAspect="Content" ObjectID="_1543332036" r:id="rId261"/>
        </w:object>
      </w:r>
      <w:r>
        <w:rPr>
          <w:rFonts w:hint="eastAsia"/>
        </w:rPr>
        <w:t>に応じたフェロモン量をアリが通過したノード上に撒く．</w:t>
      </w:r>
      <w:r>
        <w:rPr>
          <w:rFonts w:hint="eastAsia"/>
        </w:rPr>
        <w:lastRenderedPageBreak/>
        <w:t>そして，すべてのアリがフェロモンを撒き終わると，処理順ノード空間，</w:t>
      </w:r>
      <w:r>
        <w:rPr>
          <w:rFonts w:hint="eastAsia"/>
          <w:spacing w:val="2"/>
        </w:rPr>
        <w:t>配置順ノード空間および割当てノード空間</w:t>
      </w:r>
      <w:r>
        <w:rPr>
          <w:rFonts w:hint="eastAsia"/>
        </w:rPr>
        <w:t>のノード</w:t>
      </w:r>
      <w:r w:rsidRPr="006F7DA7">
        <w:rPr>
          <w:spacing w:val="2"/>
          <w:position w:val="-10"/>
        </w:rPr>
        <w:object w:dxaOrig="615" w:dyaOrig="300" w14:anchorId="11CE150D">
          <v:shape id="_x0000_i1176" type="#_x0000_t75" style="width:30.75pt;height:15pt" o:ole="">
            <v:imagedata r:id="rId55" o:title=""/>
          </v:shape>
          <o:OLEObject Type="Embed" ProgID="Equation.3" ShapeID="_x0000_i1176" DrawAspect="Content" ObjectID="_1543332037" r:id="rId262"/>
        </w:object>
      </w:r>
      <w:r>
        <w:rPr>
          <w:rFonts w:hint="eastAsia"/>
        </w:rPr>
        <w:t>上の蓄積フェロモン量は</w:t>
      </w:r>
    </w:p>
    <w:p w14:paraId="0531E005" w14:textId="77777777" w:rsidR="0034603D" w:rsidRDefault="0034603D" w:rsidP="0034603D">
      <w:pPr>
        <w:wordWrap w:val="0"/>
        <w:jc w:val="right"/>
        <w:outlineLvl w:val="0"/>
      </w:pPr>
      <w:r w:rsidRPr="006F7DA7">
        <w:rPr>
          <w:position w:val="-46"/>
        </w:rPr>
        <w:object w:dxaOrig="7605" w:dyaOrig="1050" w14:anchorId="2A0A5A88">
          <v:shape id="_x0000_i1177" type="#_x0000_t75" style="width:378.75pt;height:52.5pt" o:ole="">
            <v:imagedata r:id="rId263" o:title=""/>
          </v:shape>
          <o:OLEObject Type="Embed" ProgID="Equation.3" ShapeID="_x0000_i1177" DrawAspect="Content" ObjectID="_1543332038" r:id="rId264"/>
        </w:object>
      </w:r>
      <w:r>
        <w:rPr>
          <w:rFonts w:hint="eastAsia"/>
        </w:rPr>
        <w:t xml:space="preserve">　　</w:t>
      </w:r>
      <w:r>
        <w:t>(</w:t>
      </w:r>
      <w:r>
        <w:rPr>
          <w:rFonts w:hint="eastAsia"/>
        </w:rPr>
        <w:t>10</w:t>
      </w:r>
      <w:r>
        <w:t>)</w:t>
      </w:r>
    </w:p>
    <w:p w14:paraId="656BC727" w14:textId="77777777" w:rsidR="0034603D" w:rsidRPr="003B1608" w:rsidRDefault="0034603D" w:rsidP="0034603D">
      <w:pPr>
        <w:jc w:val="right"/>
        <w:outlineLvl w:val="0"/>
      </w:pPr>
      <w:r w:rsidRPr="003B1608">
        <w:rPr>
          <w:position w:val="-46"/>
        </w:rPr>
        <w:object w:dxaOrig="7240" w:dyaOrig="1040" w14:anchorId="6A3FDFD5">
          <v:shape id="_x0000_i1178" type="#_x0000_t75" style="width:362.25pt;height:51.75pt" o:ole="">
            <v:imagedata r:id="rId265" o:title=""/>
          </v:shape>
          <o:OLEObject Type="Embed" ProgID="Equation.3" ShapeID="_x0000_i1178" DrawAspect="Content" ObjectID="_1543332039" r:id="rId266"/>
        </w:object>
      </w:r>
      <w:r>
        <w:rPr>
          <w:rFonts w:hint="eastAsia"/>
        </w:rPr>
        <w:t xml:space="preserve">　</w:t>
      </w:r>
      <w:r>
        <w:rPr>
          <w:rFonts w:hint="eastAsia"/>
          <w:color w:val="FF0000"/>
        </w:rPr>
        <w:t xml:space="preserve">　</w:t>
      </w:r>
      <w:r w:rsidRPr="003B1608">
        <w:t>(1</w:t>
      </w:r>
      <w:r w:rsidRPr="003B1608">
        <w:rPr>
          <w:rFonts w:hint="eastAsia"/>
        </w:rPr>
        <w:t>1</w:t>
      </w:r>
      <w:r w:rsidRPr="003B1608">
        <w:t>)</w:t>
      </w:r>
    </w:p>
    <w:p w14:paraId="72C40ADE" w14:textId="77777777" w:rsidR="0034603D" w:rsidRPr="003B1608" w:rsidRDefault="0034603D" w:rsidP="0034603D">
      <w:pPr>
        <w:wordWrap w:val="0"/>
        <w:jc w:val="right"/>
      </w:pPr>
      <w:r w:rsidRPr="003B1608">
        <w:rPr>
          <w:position w:val="-46"/>
        </w:rPr>
        <w:object w:dxaOrig="7880" w:dyaOrig="1040" w14:anchorId="2F7AD2B6">
          <v:shape id="_x0000_i1179" type="#_x0000_t75" style="width:394.5pt;height:50.25pt" o:ole="">
            <v:imagedata r:id="rId267" o:title=""/>
          </v:shape>
          <o:OLEObject Type="Embed" ProgID="Equation.3" ShapeID="_x0000_i1179" DrawAspect="Content" ObjectID="_1543332040" r:id="rId268"/>
        </w:object>
      </w:r>
      <w:r w:rsidRPr="003B1608">
        <w:t xml:space="preserve"> </w:t>
      </w:r>
      <w:r w:rsidRPr="003B1608">
        <w:rPr>
          <w:rFonts w:hint="eastAsia"/>
        </w:rPr>
        <w:t xml:space="preserve">　</w:t>
      </w:r>
      <w:r w:rsidRPr="003B1608">
        <w:t>(</w:t>
      </w:r>
      <w:r w:rsidRPr="003B1608">
        <w:rPr>
          <w:rFonts w:hint="eastAsia"/>
        </w:rPr>
        <w:t>12</w:t>
      </w:r>
      <w:r w:rsidRPr="003B1608">
        <w:t>)</w:t>
      </w:r>
    </w:p>
    <w:p w14:paraId="65E1CF79" w14:textId="77777777" w:rsidR="0034603D" w:rsidRDefault="0034603D" w:rsidP="0034603D">
      <w:pPr>
        <w:spacing w:afterLines="50" w:after="180"/>
        <w:outlineLvl w:val="0"/>
      </w:pPr>
      <w:r>
        <w:rPr>
          <w:rFonts w:hint="eastAsia"/>
        </w:rPr>
        <w:t>となる．ここに，</w:t>
      </w:r>
      <w:r w:rsidRPr="00995127">
        <w:rPr>
          <w:position w:val="-4"/>
        </w:rPr>
        <w:object w:dxaOrig="225" w:dyaOrig="240" w14:anchorId="15F24BEA">
          <v:shape id="_x0000_i1180" type="#_x0000_t75" style="width:11.25pt;height:12.75pt" o:ole="">
            <v:imagedata r:id="rId269" o:title=""/>
          </v:shape>
          <o:OLEObject Type="Embed" ProgID="Equation.3" ShapeID="_x0000_i1180" DrawAspect="Content" ObjectID="_1543332041" r:id="rId270"/>
        </w:object>
      </w:r>
      <w:r>
        <w:rPr>
          <w:rFonts w:hint="eastAsia"/>
        </w:rPr>
        <w:t>はアリ数，</w:t>
      </w:r>
      <w:r w:rsidRPr="00995127">
        <w:rPr>
          <w:position w:val="-10"/>
        </w:rPr>
        <w:object w:dxaOrig="1020" w:dyaOrig="315" w14:anchorId="0B57018A">
          <v:shape id="_x0000_i1181" type="#_x0000_t75" style="width:50.25pt;height:16.5pt" o:ole="">
            <v:imagedata r:id="rId271" o:title=""/>
          </v:shape>
          <o:OLEObject Type="Embed" ProgID="Equation.3" ShapeID="_x0000_i1181" DrawAspect="Content" ObjectID="_1543332042" r:id="rId272"/>
        </w:object>
      </w:r>
      <w:r>
        <w:rPr>
          <w:rFonts w:hint="eastAsia"/>
        </w:rPr>
        <w:t>はアリ</w:t>
      </w:r>
      <w:r w:rsidRPr="00995127">
        <w:rPr>
          <w:position w:val="-6"/>
        </w:rPr>
        <w:object w:dxaOrig="195" w:dyaOrig="195" w14:anchorId="23E2C115">
          <v:shape id="_x0000_i1182" type="#_x0000_t75" style="width:9.75pt;height:9.75pt" o:ole="">
            <v:imagedata r:id="rId237" o:title=""/>
          </v:shape>
          <o:OLEObject Type="Embed" ProgID="Equation.3" ShapeID="_x0000_i1182" DrawAspect="Content" ObjectID="_1543332043" r:id="rId273"/>
        </w:object>
      </w:r>
      <w:r>
        <w:rPr>
          <w:rFonts w:hint="eastAsia"/>
        </w:rPr>
        <w:t>が</w:t>
      </w:r>
    </w:p>
    <w:p w14:paraId="22E1334B" w14:textId="77777777" w:rsidR="0034603D" w:rsidRDefault="0034603D" w:rsidP="0034603D">
      <w:pPr>
        <w:spacing w:line="360" w:lineRule="auto"/>
        <w:jc w:val="right"/>
      </w:pPr>
      <w:r w:rsidRPr="00995127">
        <w:rPr>
          <w:position w:val="-30"/>
        </w:rPr>
        <w:object w:dxaOrig="5280" w:dyaOrig="705" w14:anchorId="4D161413">
          <v:shape id="_x0000_i1183" type="#_x0000_t75" style="width:264.75pt;height:36pt" o:ole="">
            <v:imagedata r:id="rId274" o:title=""/>
          </v:shape>
          <o:OLEObject Type="Embed" ProgID="Equation.3" ShapeID="_x0000_i1183" DrawAspect="Content" ObjectID="_1543332044" r:id="rId275"/>
        </w:object>
      </w:r>
      <w:r>
        <w:t xml:space="preserve"> </w:t>
      </w:r>
      <w:r>
        <w:rPr>
          <w:rFonts w:hint="eastAsia"/>
        </w:rPr>
        <w:t xml:space="preserve">　　</w:t>
      </w:r>
      <w:r>
        <w:t xml:space="preserve"> </w:t>
      </w:r>
      <w:r>
        <w:rPr>
          <w:rFonts w:hint="eastAsia"/>
        </w:rPr>
        <w:t xml:space="preserve">　</w:t>
      </w:r>
      <w:r>
        <w:t xml:space="preserve">  (1</w:t>
      </w:r>
      <w:r>
        <w:rPr>
          <w:rFonts w:hint="eastAsia"/>
        </w:rPr>
        <w:t>3</w:t>
      </w:r>
      <w:r>
        <w:t>)</w:t>
      </w:r>
    </w:p>
    <w:p w14:paraId="34799206" w14:textId="77777777" w:rsidR="0034603D" w:rsidRDefault="0034603D" w:rsidP="0034603D">
      <w:pPr>
        <w:spacing w:line="360" w:lineRule="auto"/>
        <w:jc w:val="right"/>
      </w:pPr>
      <w:r w:rsidRPr="00995127">
        <w:rPr>
          <w:position w:val="-30"/>
        </w:rPr>
        <w:object w:dxaOrig="5115" w:dyaOrig="705" w14:anchorId="630D07C0">
          <v:shape id="_x0000_i1184" type="#_x0000_t75" style="width:254.25pt;height:36pt" o:ole="">
            <v:imagedata r:id="rId276" o:title=""/>
          </v:shape>
          <o:OLEObject Type="Embed" ProgID="Equation.3" ShapeID="_x0000_i1184" DrawAspect="Content" ObjectID="_1543332045" r:id="rId277"/>
        </w:object>
      </w:r>
      <w:r>
        <w:rPr>
          <w:rFonts w:hint="eastAsia"/>
        </w:rPr>
        <w:t xml:space="preserve">　　　　　　</w:t>
      </w:r>
      <w:r>
        <w:t>(1</w:t>
      </w:r>
      <w:r>
        <w:rPr>
          <w:rFonts w:hint="eastAsia"/>
        </w:rPr>
        <w:t>4</w:t>
      </w:r>
      <w:r>
        <w:t>)</w:t>
      </w:r>
    </w:p>
    <w:p w14:paraId="36E3B87D" w14:textId="77777777" w:rsidR="0034603D" w:rsidRDefault="0034603D" w:rsidP="0034603D">
      <w:pPr>
        <w:spacing w:line="360" w:lineRule="auto"/>
        <w:jc w:val="right"/>
      </w:pPr>
      <w:r w:rsidRPr="00995127">
        <w:rPr>
          <w:position w:val="-30"/>
        </w:rPr>
        <w:object w:dxaOrig="5295" w:dyaOrig="705" w14:anchorId="05EF2B58">
          <v:shape id="_x0000_i1185" type="#_x0000_t75" style="width:264pt;height:36pt" o:ole="">
            <v:imagedata r:id="rId278" o:title=""/>
          </v:shape>
          <o:OLEObject Type="Embed" ProgID="Equation.3" ShapeID="_x0000_i1185" DrawAspect="Content" ObjectID="_1543332046" r:id="rId279"/>
        </w:object>
      </w:r>
      <w:r>
        <w:rPr>
          <w:rFonts w:hint="eastAsia"/>
        </w:rPr>
        <w:t xml:space="preserve">　　　　　</w:t>
      </w:r>
      <w:r>
        <w:t>(1</w:t>
      </w:r>
      <w:r>
        <w:rPr>
          <w:rFonts w:hint="eastAsia"/>
        </w:rPr>
        <w:t>5</w:t>
      </w:r>
      <w:r>
        <w:t>)</w:t>
      </w:r>
    </w:p>
    <w:p w14:paraId="592951C0" w14:textId="77777777" w:rsidR="0034603D" w:rsidRDefault="0034603D" w:rsidP="0034603D">
      <w:pPr>
        <w:spacing w:beforeLines="50" w:before="180"/>
        <w:outlineLvl w:val="0"/>
      </w:pPr>
      <w:r>
        <w:rPr>
          <w:rFonts w:hint="eastAsia"/>
        </w:rPr>
        <w:t>である．また，</w:t>
      </w:r>
      <w:r w:rsidRPr="00995127">
        <w:rPr>
          <w:position w:val="-10"/>
        </w:rPr>
        <w:object w:dxaOrig="495" w:dyaOrig="300" w14:anchorId="435E733C">
          <v:shape id="_x0000_i1186" type="#_x0000_t75" style="width:24pt;height:15pt" o:ole="">
            <v:imagedata r:id="rId280" o:title=""/>
          </v:shape>
          <o:OLEObject Type="Embed" ProgID="Equation.3" ShapeID="_x0000_i1186" DrawAspect="Content" ObjectID="_1543332047" r:id="rId281"/>
        </w:object>
      </w:r>
      <w:r>
        <w:rPr>
          <w:rFonts w:hint="eastAsia"/>
        </w:rPr>
        <w:t>は適当な正の係数で，評価値</w:t>
      </w:r>
      <w:r w:rsidRPr="00995127">
        <w:rPr>
          <w:position w:val="-10"/>
        </w:rPr>
        <w:object w:dxaOrig="705" w:dyaOrig="300" w14:anchorId="19779B57">
          <v:shape id="_x0000_i1187" type="#_x0000_t75" style="width:36pt;height:15pt" o:ole="">
            <v:imagedata r:id="rId282" o:title=""/>
          </v:shape>
          <o:OLEObject Type="Embed" ProgID="Equation.3" ShapeID="_x0000_i1187" DrawAspect="Content" ObjectID="_1543332048" r:id="rId283"/>
        </w:object>
      </w:r>
      <w:r>
        <w:rPr>
          <w:rFonts w:hint="eastAsia"/>
        </w:rPr>
        <w:t>が大きい</w:t>
      </w:r>
      <w:r>
        <w:t xml:space="preserve"> (</w:t>
      </w:r>
      <w:r>
        <w:rPr>
          <w:rFonts w:hint="eastAsia"/>
        </w:rPr>
        <w:t>すなわち式</w:t>
      </w:r>
      <w:r>
        <w:t>(3)</w:t>
      </w:r>
      <w:r>
        <w:rPr>
          <w:rFonts w:hint="eastAsia"/>
        </w:rPr>
        <w:t>より評価が悪い</w:t>
      </w:r>
      <w:r>
        <w:t xml:space="preserve">) </w:t>
      </w:r>
      <w:r>
        <w:rPr>
          <w:rFonts w:hint="eastAsia"/>
        </w:rPr>
        <w:t>場合に，フェロモンの散布量を少なくするために導入するものである．そして，式</w:t>
      </w:r>
      <w:r>
        <w:t>(</w:t>
      </w:r>
      <w:r>
        <w:rPr>
          <w:rFonts w:hint="eastAsia"/>
        </w:rPr>
        <w:t>10</w:t>
      </w:r>
      <w:r>
        <w:t>)-(</w:t>
      </w:r>
      <w:r>
        <w:rPr>
          <w:rFonts w:hint="eastAsia"/>
        </w:rPr>
        <w:t>12</w:t>
      </w:r>
      <w:r>
        <w:t>)</w:t>
      </w:r>
      <w:r>
        <w:rPr>
          <w:rFonts w:hint="eastAsia"/>
        </w:rPr>
        <w:t>をつぎのサイクル</w:t>
      </w:r>
      <w:r w:rsidRPr="00995127">
        <w:rPr>
          <w:position w:val="-6"/>
        </w:rPr>
        <w:object w:dxaOrig="465" w:dyaOrig="255" w14:anchorId="1C8F2A94">
          <v:shape id="_x0000_i1188" type="#_x0000_t75" style="width:23.25pt;height:12.75pt" o:ole="">
            <v:imagedata r:id="rId284" o:title=""/>
          </v:shape>
          <o:OLEObject Type="Embed" ProgID="Equation.3" ShapeID="_x0000_i1188" DrawAspect="Content" ObjectID="_1543332049" r:id="rId285"/>
        </w:object>
      </w:r>
      <w:r>
        <w:rPr>
          <w:rFonts w:hint="eastAsia"/>
        </w:rPr>
        <w:t>における式</w:t>
      </w:r>
      <w:r>
        <w:t>(4)-(6)</w:t>
      </w:r>
      <w:r>
        <w:rPr>
          <w:rFonts w:hint="eastAsia"/>
        </w:rPr>
        <w:t>のノード選択のためのフェロモンとする．</w:t>
      </w:r>
    </w:p>
    <w:p w14:paraId="21321163" w14:textId="77777777" w:rsidR="0034603D" w:rsidRPr="008311E2" w:rsidRDefault="0034603D" w:rsidP="0034603D">
      <w:pPr>
        <w:wordWrap w:val="0"/>
        <w:spacing w:line="340" w:lineRule="exact"/>
      </w:pPr>
    </w:p>
    <w:p w14:paraId="18D1C641" w14:textId="77777777" w:rsidR="0034603D" w:rsidRPr="00261F9D" w:rsidRDefault="0034603D" w:rsidP="0034603D">
      <w:pPr>
        <w:rPr>
          <w:rFonts w:eastAsia="ＭＳ Ｐ明朝"/>
          <w:sz w:val="24"/>
          <w:szCs w:val="24"/>
        </w:rPr>
      </w:pPr>
    </w:p>
    <w:p w14:paraId="42AF636F" w14:textId="77777777" w:rsidR="0034603D" w:rsidRPr="00832EB5" w:rsidRDefault="0034603D" w:rsidP="0034603D">
      <w:pPr>
        <w:rPr>
          <w:rFonts w:eastAsia="ＭＳ Ｐ明朝"/>
          <w:sz w:val="24"/>
          <w:szCs w:val="24"/>
        </w:rPr>
      </w:pPr>
    </w:p>
    <w:p w14:paraId="5D867F86" w14:textId="77777777" w:rsidR="0034603D" w:rsidRDefault="0034603D" w:rsidP="0034603D">
      <w:pPr>
        <w:rPr>
          <w:rFonts w:eastAsia="ＭＳ Ｐ明朝"/>
          <w:sz w:val="24"/>
          <w:szCs w:val="24"/>
        </w:rPr>
      </w:pPr>
    </w:p>
    <w:p w14:paraId="0BD72E98" w14:textId="77777777" w:rsidR="0034603D" w:rsidRDefault="0034603D" w:rsidP="0034603D">
      <w:pPr>
        <w:rPr>
          <w:rFonts w:eastAsia="ＭＳ Ｐ明朝"/>
          <w:sz w:val="24"/>
          <w:szCs w:val="24"/>
        </w:rPr>
      </w:pPr>
    </w:p>
    <w:p w14:paraId="59233ACF" w14:textId="77777777" w:rsidR="0034603D" w:rsidRDefault="0034603D" w:rsidP="0034603D">
      <w:pPr>
        <w:rPr>
          <w:rFonts w:eastAsia="ＭＳ Ｐ明朝"/>
          <w:sz w:val="24"/>
          <w:szCs w:val="24"/>
        </w:rPr>
      </w:pPr>
    </w:p>
    <w:p w14:paraId="3793FCE1" w14:textId="77777777" w:rsidR="0034603D" w:rsidRDefault="0034603D" w:rsidP="0034603D">
      <w:pPr>
        <w:rPr>
          <w:rFonts w:eastAsia="ＭＳ Ｐ明朝"/>
          <w:sz w:val="24"/>
          <w:szCs w:val="24"/>
        </w:rPr>
      </w:pPr>
    </w:p>
    <w:p w14:paraId="435909DF" w14:textId="77777777" w:rsidR="0034603D" w:rsidRDefault="0034603D" w:rsidP="0034603D">
      <w:pPr>
        <w:rPr>
          <w:rFonts w:eastAsia="ＭＳ Ｐ明朝"/>
          <w:sz w:val="24"/>
          <w:szCs w:val="24"/>
        </w:rPr>
      </w:pPr>
    </w:p>
    <w:p w14:paraId="49DC8A73" w14:textId="77777777" w:rsidR="0034603D" w:rsidRDefault="0034603D" w:rsidP="0034603D">
      <w:pPr>
        <w:rPr>
          <w:rFonts w:eastAsia="ＭＳ Ｐ明朝"/>
          <w:sz w:val="24"/>
          <w:szCs w:val="24"/>
        </w:rPr>
      </w:pPr>
    </w:p>
    <w:p w14:paraId="2CB840D6" w14:textId="77777777" w:rsidR="0034603D" w:rsidRDefault="0034603D" w:rsidP="0034603D">
      <w:pPr>
        <w:rPr>
          <w:rFonts w:eastAsia="ＭＳ Ｐ明朝"/>
          <w:sz w:val="24"/>
          <w:szCs w:val="24"/>
        </w:rPr>
      </w:pPr>
    </w:p>
    <w:p w14:paraId="339C0A2A" w14:textId="77777777" w:rsidR="0034603D" w:rsidRDefault="0034603D" w:rsidP="0034603D">
      <w:pPr>
        <w:rPr>
          <w:rFonts w:eastAsia="ＭＳ Ｐ明朝"/>
          <w:sz w:val="24"/>
          <w:szCs w:val="24"/>
        </w:rPr>
      </w:pPr>
    </w:p>
    <w:p w14:paraId="043EBE7C" w14:textId="77777777" w:rsidR="0034603D" w:rsidRDefault="0034603D" w:rsidP="0034603D">
      <w:pPr>
        <w:rPr>
          <w:rFonts w:eastAsia="ＭＳ Ｐ明朝"/>
          <w:sz w:val="24"/>
          <w:szCs w:val="24"/>
        </w:rPr>
      </w:pPr>
    </w:p>
    <w:p w14:paraId="761E4AA0" w14:textId="77777777" w:rsidR="0034603D" w:rsidRPr="000C2795" w:rsidRDefault="0034603D" w:rsidP="0034603D">
      <w:pPr>
        <w:rPr>
          <w:rFonts w:hint="eastAsia"/>
        </w:rPr>
      </w:pPr>
    </w:p>
    <w:p w14:paraId="0321C315" w14:textId="77777777" w:rsidR="0034603D" w:rsidRDefault="0034603D" w:rsidP="0034603D">
      <w:pPr>
        <w:rPr>
          <w:rFonts w:eastAsia="ＭＳ Ｐ明朝"/>
          <w:sz w:val="24"/>
        </w:rPr>
      </w:pPr>
      <w:r>
        <w:rPr>
          <w:rFonts w:eastAsia="ＭＳ Ｐ明朝"/>
          <w:sz w:val="24"/>
        </w:rPr>
        <w:lastRenderedPageBreak/>
        <w:t>4</w:t>
      </w:r>
      <w:r>
        <w:rPr>
          <w:rFonts w:ascii="ＭＳ 明朝" w:hAnsi="ＭＳ 明朝" w:hint="eastAsia"/>
          <w:sz w:val="24"/>
        </w:rPr>
        <w:t>．全体</w:t>
      </w:r>
      <w:r>
        <w:rPr>
          <w:rFonts w:eastAsia="ＭＳ Ｐ明朝" w:hint="eastAsia"/>
          <w:sz w:val="24"/>
        </w:rPr>
        <w:t>の処理手順</w:t>
      </w:r>
    </w:p>
    <w:p w14:paraId="41459FEC" w14:textId="77777777" w:rsidR="0034603D" w:rsidRDefault="0034603D" w:rsidP="0034603D">
      <w:pPr>
        <w:rPr>
          <w:rFonts w:eastAsia="ＭＳ Ｐ明朝"/>
          <w:sz w:val="24"/>
        </w:rPr>
      </w:pPr>
    </w:p>
    <w:p w14:paraId="2714E96B" w14:textId="77777777" w:rsidR="0034603D" w:rsidRDefault="0034603D" w:rsidP="0034603D">
      <w:pPr>
        <w:rPr>
          <w:rFonts w:eastAsia="ＭＳ Ｐ明朝"/>
          <w:szCs w:val="21"/>
        </w:rPr>
      </w:pPr>
      <w:r>
        <w:rPr>
          <w:rFonts w:eastAsia="ＭＳ Ｐ明朝"/>
          <w:szCs w:val="21"/>
        </w:rPr>
        <w:t>4.1</w:t>
      </w:r>
      <w:r>
        <w:rPr>
          <w:rFonts w:eastAsia="ＭＳ Ｐ明朝" w:hint="eastAsia"/>
          <w:szCs w:val="21"/>
        </w:rPr>
        <w:t xml:space="preserve">　</w:t>
      </w:r>
      <w:r>
        <w:rPr>
          <w:rFonts w:hint="eastAsia"/>
          <w:spacing w:val="2"/>
        </w:rPr>
        <w:t>タスク</w:t>
      </w:r>
      <w:r>
        <w:rPr>
          <w:rFonts w:hint="eastAsia"/>
          <w:spacing w:val="2"/>
          <w:szCs w:val="21"/>
        </w:rPr>
        <w:t>処理</w:t>
      </w:r>
      <w:r>
        <w:rPr>
          <w:rFonts w:hint="eastAsia"/>
        </w:rPr>
        <w:t>順の決定</w:t>
      </w:r>
    </w:p>
    <w:p w14:paraId="684B7FB1" w14:textId="77777777" w:rsidR="0034603D" w:rsidRDefault="0034603D" w:rsidP="0034603D">
      <w:pPr>
        <w:spacing w:line="360" w:lineRule="exact"/>
        <w:ind w:firstLineChars="100" w:firstLine="210"/>
      </w:pPr>
      <w:r>
        <w:rPr>
          <w:rFonts w:ascii="ＭＳ 明朝" w:hAnsi="ＭＳ 明朝" w:hint="eastAsia"/>
          <w:szCs w:val="21"/>
        </w:rPr>
        <w:t>まず，処理順に関する先行制約を実現するための選択テーブル生成のアルゴリズムを示す．ジョブ</w:t>
      </w:r>
      <w:r w:rsidRPr="00213398">
        <w:rPr>
          <w:rFonts w:ascii="ＭＳ 明朝" w:hAnsi="ＭＳ 明朝" w:hint="eastAsia"/>
          <w:position w:val="-10"/>
          <w:szCs w:val="21"/>
        </w:rPr>
        <w:object w:dxaOrig="180" w:dyaOrig="280" w14:anchorId="3B613EAA">
          <v:shape id="_x0000_i1189" type="#_x0000_t75" style="width:9pt;height:14.25pt" o:ole="">
            <v:imagedata r:id="rId286" o:title=""/>
          </v:shape>
          <o:OLEObject Type="Embed" ProgID="Equation.3" ShapeID="_x0000_i1189" DrawAspect="Content" ObjectID="_1543332050" r:id="rId287"/>
        </w:object>
      </w:r>
      <w:r>
        <w:rPr>
          <w:rFonts w:ascii="ＭＳ 明朝" w:hAnsi="ＭＳ 明朝" w:hint="eastAsia"/>
          <w:szCs w:val="21"/>
        </w:rPr>
        <w:t>の先行制約は図</w:t>
      </w:r>
      <w:r>
        <w:rPr>
          <w:szCs w:val="21"/>
        </w:rPr>
        <w:t>4.1</w:t>
      </w:r>
      <w:r>
        <w:rPr>
          <w:rFonts w:ascii="ＭＳ 明朝" w:hAnsi="ＭＳ 明朝" w:hint="eastAsia"/>
          <w:szCs w:val="21"/>
        </w:rPr>
        <w:t>のように与えられているものとする．すなわち</w:t>
      </w:r>
      <w:del w:id="29" w:author="大阪産業大学" w:date="2011-11-28T13:45:00Z">
        <w:r>
          <w:rPr>
            <w:rFonts w:ascii="ＭＳ 明朝" w:hAnsi="ＭＳ 明朝" w:hint="eastAsia"/>
            <w:szCs w:val="21"/>
          </w:rPr>
          <w:delText>，</w:delText>
        </w:r>
      </w:del>
      <w:ins w:id="30" w:author="大阪産業大学" w:date="2011-11-28T13:45:00Z">
        <w:r w:rsidRPr="00213398">
          <w:rPr>
            <w:rFonts w:ascii="ＭＳ 明朝" w:hAnsi="ＭＳ 明朝" w:hint="eastAsia"/>
            <w:position w:val="-10"/>
            <w:szCs w:val="21"/>
          </w:rPr>
          <w:object w:dxaOrig="520" w:dyaOrig="300" w14:anchorId="1CADE3DD">
            <v:shape id="_x0000_i1190" type="#_x0000_t75" style="width:26.25pt;height:15pt" o:ole="">
              <v:imagedata r:id="rId288" o:title=""/>
            </v:shape>
            <o:OLEObject Type="Embed" ProgID="Equation.3" ShapeID="_x0000_i1190" DrawAspect="Content" ObjectID="_1543332051" r:id="rId289"/>
          </w:object>
        </w:r>
      </w:ins>
      <w:ins w:id="31" w:author="大阪産業大学" w:date="2011-11-28T13:45:00Z">
        <w:r>
          <w:rPr>
            <w:rFonts w:ascii="ＭＳ 明朝" w:hAnsi="ＭＳ 明朝" w:hint="eastAsia"/>
            <w:szCs w:val="21"/>
          </w:rPr>
          <w:t>個の</w:t>
        </w:r>
      </w:ins>
      <w:r>
        <w:rPr>
          <w:rFonts w:hint="eastAsia"/>
        </w:rPr>
        <w:t>タスク</w:t>
      </w:r>
      <w:r w:rsidRPr="00213398">
        <w:rPr>
          <w:position w:val="-10"/>
        </w:rPr>
        <w:object w:dxaOrig="2439" w:dyaOrig="300" w14:anchorId="560B6289">
          <v:shape id="_x0000_i1191" type="#_x0000_t75" style="width:122.25pt;height:15pt" o:ole="">
            <v:imagedata r:id="rId290" o:title=""/>
          </v:shape>
          <o:OLEObject Type="Embed" ProgID="Equation.3" ShapeID="_x0000_i1191" DrawAspect="Content" ObjectID="_1543332052" r:id="rId291"/>
        </w:object>
      </w:r>
      <w:ins w:id="32" w:author="大阪産業大学" w:date="2011-11-28T13:46:00Z">
        <w:r>
          <w:rPr>
            <w:rFonts w:hint="eastAsia"/>
          </w:rPr>
          <w:t>が</w:t>
        </w:r>
      </w:ins>
      <w:r w:rsidRPr="00213398">
        <w:rPr>
          <w:position w:val="-10"/>
        </w:rPr>
        <w:object w:dxaOrig="480" w:dyaOrig="300" w14:anchorId="0DD00607">
          <v:shape id="_x0000_i1192" type="#_x0000_t75" style="width:24pt;height:15pt" o:ole="">
            <v:imagedata r:id="rId292" o:title=""/>
          </v:shape>
          <o:OLEObject Type="Embed" ProgID="Equation.3" ShapeID="_x0000_i1192" DrawAspect="Content" ObjectID="_1543332053" r:id="rId293"/>
        </w:object>
      </w:r>
      <w:r>
        <w:rPr>
          <w:rFonts w:hint="eastAsia"/>
        </w:rPr>
        <w:t>個のグループ</w:t>
      </w:r>
    </w:p>
    <w:p w14:paraId="336E90A1" w14:textId="77777777" w:rsidR="0034603D" w:rsidRDefault="0034603D" w:rsidP="0034603D">
      <w:pPr>
        <w:spacing w:beforeLines="50" w:before="180" w:afterLines="50" w:after="180" w:line="360" w:lineRule="exact"/>
        <w:jc w:val="right"/>
      </w:pPr>
      <w:r w:rsidRPr="00213398">
        <w:rPr>
          <w:position w:val="-14"/>
        </w:rPr>
        <w:object w:dxaOrig="6800" w:dyaOrig="340" w14:anchorId="0083EF5F">
          <v:shape id="_x0000_i1193" type="#_x0000_t75" style="width:340.5pt;height:17.25pt" o:ole="">
            <v:imagedata r:id="rId294" o:title=""/>
          </v:shape>
          <o:OLEObject Type="Embed" ProgID="Equation.3" ShapeID="_x0000_i1193" DrawAspect="Content" ObjectID="_1543332054" r:id="rId295"/>
        </w:object>
      </w:r>
      <w:r>
        <w:rPr>
          <w:rFonts w:hint="eastAsia"/>
        </w:rPr>
        <w:t xml:space="preserve">　　</w:t>
      </w:r>
      <w:r>
        <w:t>(1</w:t>
      </w:r>
      <w:r>
        <w:rPr>
          <w:rFonts w:hint="eastAsia"/>
        </w:rPr>
        <w:t>6</w:t>
      </w:r>
      <w:r>
        <w:t>)</w:t>
      </w:r>
    </w:p>
    <w:p w14:paraId="33AF3679" w14:textId="77777777" w:rsidR="0034603D" w:rsidRDefault="0034603D" w:rsidP="0034603D">
      <w:pPr>
        <w:spacing w:line="360" w:lineRule="exact"/>
        <w:rPr>
          <w:spacing w:val="2"/>
        </w:rPr>
      </w:pPr>
      <w:r>
        <w:rPr>
          <w:rFonts w:hint="eastAsia"/>
        </w:rPr>
        <w:t>に階層的に属するものとする．そして，</w:t>
      </w:r>
      <w:r>
        <w:rPr>
          <w:rFonts w:hint="eastAsia"/>
          <w:spacing w:val="2"/>
        </w:rPr>
        <w:t>上下層のタスク間では先行制約が存在するが，同一層のタスク間では先行制約は存在しないものとする．</w:t>
      </w:r>
    </w:p>
    <w:p w14:paraId="63C98C75" w14:textId="77777777" w:rsidR="0034603D" w:rsidRDefault="0034603D" w:rsidP="0034603D">
      <w:pPr>
        <w:spacing w:afterLines="50" w:after="180"/>
        <w:ind w:firstLineChars="100" w:firstLine="210"/>
        <w:rPr>
          <w:rFonts w:ascii="ＭＳ 明朝" w:hAnsi="ＭＳ 明朝"/>
          <w:szCs w:val="21"/>
        </w:rPr>
      </w:pPr>
      <w:r>
        <w:rPr>
          <w:rFonts w:eastAsia="ＭＳ Ｐ明朝" w:hint="eastAsia"/>
          <w:szCs w:val="21"/>
        </w:rPr>
        <w:t>このとき，</w:t>
      </w:r>
      <w:r>
        <w:rPr>
          <w:rFonts w:ascii="ＭＳ 明朝" w:hAnsi="ＭＳ 明朝" w:hint="eastAsia"/>
          <w:szCs w:val="21"/>
        </w:rPr>
        <w:t>ジョブ</w:t>
      </w:r>
      <w:r w:rsidRPr="00213398">
        <w:rPr>
          <w:rFonts w:ascii="ＭＳ 明朝" w:hAnsi="ＭＳ 明朝" w:hint="eastAsia"/>
          <w:position w:val="-10"/>
          <w:szCs w:val="21"/>
        </w:rPr>
        <w:object w:dxaOrig="180" w:dyaOrig="280" w14:anchorId="6082C529">
          <v:shape id="_x0000_i1194" type="#_x0000_t75" style="width:9pt;height:14.25pt" o:ole="">
            <v:imagedata r:id="rId286" o:title=""/>
          </v:shape>
          <o:OLEObject Type="Embed" ProgID="Equation.3" ShapeID="_x0000_i1194" DrawAspect="Content" ObjectID="_1543332055" r:id="rId296"/>
        </w:object>
      </w:r>
      <w:r>
        <w:rPr>
          <w:rFonts w:ascii="ＭＳ 明朝" w:hAnsi="ＭＳ 明朝" w:hint="eastAsia"/>
          <w:szCs w:val="21"/>
        </w:rPr>
        <w:t>のタスクの処理順決定および選択</w:t>
      </w:r>
      <w:r>
        <w:rPr>
          <w:rFonts w:hint="eastAsia"/>
          <w:spacing w:val="2"/>
        </w:rPr>
        <w:t>行列生成の</w:t>
      </w:r>
      <w:r>
        <w:rPr>
          <w:rFonts w:ascii="ＭＳ 明朝" w:hAnsi="ＭＳ 明朝" w:hint="eastAsia"/>
          <w:szCs w:val="21"/>
        </w:rPr>
        <w:t>アルゴリズムはつぎの</w:t>
      </w:r>
      <w:r>
        <w:rPr>
          <w:szCs w:val="21"/>
        </w:rPr>
        <w:t>A1</w:t>
      </w:r>
      <w:r>
        <w:rPr>
          <w:rFonts w:hint="eastAsia"/>
        </w:rPr>
        <w:t xml:space="preserve">- </w:t>
      </w:r>
      <w:r>
        <w:rPr>
          <w:szCs w:val="21"/>
        </w:rPr>
        <w:t>A10</w:t>
      </w:r>
      <w:r>
        <w:rPr>
          <w:rFonts w:ascii="ＭＳ 明朝" w:hAnsi="ＭＳ 明朝" w:hint="eastAsia"/>
          <w:szCs w:val="21"/>
        </w:rPr>
        <w:t>となる．</w:t>
      </w:r>
    </w:p>
    <w:p w14:paraId="461E4FCD" w14:textId="77777777" w:rsidR="0034603D" w:rsidRDefault="0034603D" w:rsidP="0034603D">
      <w:pPr>
        <w:rPr>
          <w:szCs w:val="21"/>
        </w:rPr>
      </w:pPr>
      <w:r>
        <w:rPr>
          <w:szCs w:val="21"/>
        </w:rPr>
        <w:t>A1</w:t>
      </w:r>
      <w:r>
        <w:rPr>
          <w:rFonts w:hint="eastAsia"/>
          <w:szCs w:val="21"/>
        </w:rPr>
        <w:t>：</w:t>
      </w:r>
      <w:r w:rsidRPr="00213398">
        <w:rPr>
          <w:position w:val="-10"/>
          <w:szCs w:val="21"/>
        </w:rPr>
        <w:object w:dxaOrig="480" w:dyaOrig="300" w14:anchorId="13D291D6">
          <v:shape id="_x0000_i1195" type="#_x0000_t75" style="width:24pt;height:15pt" o:ole="">
            <v:imagedata r:id="rId297" o:title=""/>
          </v:shape>
          <o:OLEObject Type="Embed" ProgID="Equation.3" ShapeID="_x0000_i1195" DrawAspect="Content" ObjectID="_1543332056" r:id="rId298"/>
        </w:object>
      </w:r>
      <w:r>
        <w:rPr>
          <w:rFonts w:hint="eastAsia"/>
          <w:szCs w:val="21"/>
        </w:rPr>
        <w:t>とする．</w:t>
      </w:r>
    </w:p>
    <w:p w14:paraId="13E84983" w14:textId="77777777" w:rsidR="0034603D" w:rsidRDefault="0034603D" w:rsidP="0034603D">
      <w:pPr>
        <w:wordWrap w:val="0"/>
        <w:rPr>
          <w:spacing w:val="2"/>
        </w:rPr>
      </w:pPr>
      <w:r>
        <w:rPr>
          <w:szCs w:val="21"/>
        </w:rPr>
        <w:t>A2</w:t>
      </w:r>
      <w:r>
        <w:rPr>
          <w:rFonts w:hint="eastAsia"/>
          <w:szCs w:val="21"/>
        </w:rPr>
        <w:t>：ジョブ</w:t>
      </w:r>
      <w:r w:rsidRPr="00213398">
        <w:rPr>
          <w:position w:val="-10"/>
          <w:szCs w:val="21"/>
        </w:rPr>
        <w:object w:dxaOrig="180" w:dyaOrig="280" w14:anchorId="103178D1">
          <v:shape id="_x0000_i1196" type="#_x0000_t75" style="width:9pt;height:14.25pt" o:ole="">
            <v:imagedata r:id="rId299" o:title=""/>
          </v:shape>
          <o:OLEObject Type="Embed" ProgID="Equation.3" ShapeID="_x0000_i1196" DrawAspect="Content" ObjectID="_1543332057" r:id="rId300"/>
        </w:object>
      </w:r>
      <w:r>
        <w:rPr>
          <w:rFonts w:hint="eastAsia"/>
          <w:szCs w:val="21"/>
        </w:rPr>
        <w:t>のタスク</w:t>
      </w:r>
      <w:r>
        <w:rPr>
          <w:rFonts w:ascii="ＭＳ 明朝" w:hAnsi="ＭＳ 明朝" w:hint="eastAsia"/>
          <w:szCs w:val="21"/>
        </w:rPr>
        <w:t>選択</w:t>
      </w:r>
      <w:r>
        <w:rPr>
          <w:rFonts w:hint="eastAsia"/>
          <w:spacing w:val="2"/>
        </w:rPr>
        <w:t>行列</w:t>
      </w:r>
      <w:r>
        <w:rPr>
          <w:rFonts w:ascii="ＭＳ 明朝" w:hAnsi="ＭＳ 明朝" w:hint="eastAsia"/>
          <w:szCs w:val="21"/>
        </w:rPr>
        <w:t>の初期値として図</w:t>
      </w:r>
      <w:r>
        <w:rPr>
          <w:szCs w:val="21"/>
        </w:rPr>
        <w:t>4.2</w:t>
      </w:r>
      <w:r>
        <w:rPr>
          <w:rFonts w:hint="eastAsia"/>
          <w:szCs w:val="21"/>
        </w:rPr>
        <w:t>に示すブロック対角行列を作る．</w:t>
      </w:r>
    </w:p>
    <w:p w14:paraId="5158D87E" w14:textId="77777777" w:rsidR="0034603D" w:rsidRDefault="0034603D" w:rsidP="0034603D">
      <w:pPr>
        <w:spacing w:line="360" w:lineRule="exact"/>
        <w:rPr>
          <w:rFonts w:eastAsia="ＭＳ Ｐ明朝"/>
          <w:szCs w:val="21"/>
        </w:rPr>
      </w:pPr>
      <w:r>
        <w:rPr>
          <w:szCs w:val="21"/>
        </w:rPr>
        <w:t>A3</w:t>
      </w:r>
      <w:r>
        <w:rPr>
          <w:rFonts w:hint="eastAsia"/>
          <w:szCs w:val="21"/>
        </w:rPr>
        <w:t>：</w:t>
      </w:r>
      <w:r w:rsidRPr="00213398">
        <w:rPr>
          <w:position w:val="-10"/>
          <w:szCs w:val="21"/>
        </w:rPr>
        <w:object w:dxaOrig="520" w:dyaOrig="300" w14:anchorId="54F494A2">
          <v:shape id="_x0000_i1197" type="#_x0000_t75" style="width:26.25pt;height:15pt" o:ole="">
            <v:imagedata r:id="rId301" o:title=""/>
          </v:shape>
          <o:OLEObject Type="Embed" ProgID="Equation.3" ShapeID="_x0000_i1197" DrawAspect="Content" ObjectID="_1543332058" r:id="rId302"/>
        </w:object>
      </w:r>
      <w:r>
        <w:rPr>
          <w:rFonts w:hint="eastAsia"/>
          <w:szCs w:val="21"/>
        </w:rPr>
        <w:t>とする</w:t>
      </w:r>
      <w:r>
        <w:rPr>
          <w:rFonts w:eastAsia="ＭＳ Ｐ明朝" w:hint="eastAsia"/>
          <w:szCs w:val="21"/>
        </w:rPr>
        <w:t>．</w:t>
      </w:r>
    </w:p>
    <w:p w14:paraId="58763290" w14:textId="77777777" w:rsidR="0034603D" w:rsidRDefault="0034603D" w:rsidP="0034603D">
      <w:pPr>
        <w:spacing w:line="360" w:lineRule="exact"/>
        <w:rPr>
          <w:szCs w:val="21"/>
        </w:rPr>
      </w:pPr>
      <w:r>
        <w:rPr>
          <w:szCs w:val="21"/>
        </w:rPr>
        <w:t>A4</w:t>
      </w:r>
      <w:r>
        <w:rPr>
          <w:rFonts w:hint="eastAsia"/>
          <w:szCs w:val="21"/>
        </w:rPr>
        <w:t>：ジョブ</w:t>
      </w:r>
      <w:r w:rsidRPr="00213398">
        <w:rPr>
          <w:position w:val="-10"/>
          <w:szCs w:val="21"/>
        </w:rPr>
        <w:object w:dxaOrig="180" w:dyaOrig="280" w14:anchorId="45F6F939">
          <v:shape id="_x0000_i1198" type="#_x0000_t75" style="width:9pt;height:14.25pt" o:ole="">
            <v:imagedata r:id="rId299" o:title=""/>
          </v:shape>
          <o:OLEObject Type="Embed" ProgID="Equation.3" ShapeID="_x0000_i1198" DrawAspect="Content" ObjectID="_1543332059" r:id="rId303"/>
        </w:object>
      </w:r>
      <w:r>
        <w:rPr>
          <w:rFonts w:hint="eastAsia"/>
          <w:szCs w:val="21"/>
        </w:rPr>
        <w:t>の処理</w:t>
      </w:r>
      <w:r>
        <w:rPr>
          <w:rFonts w:hint="eastAsia"/>
          <w:spacing w:val="2"/>
        </w:rPr>
        <w:t>順ノード空間の</w:t>
      </w:r>
      <w:r w:rsidRPr="00213398">
        <w:rPr>
          <w:spacing w:val="2"/>
          <w:position w:val="-10"/>
        </w:rPr>
        <w:object w:dxaOrig="240" w:dyaOrig="300" w14:anchorId="2EC3C88A">
          <v:shape id="_x0000_i1199" type="#_x0000_t75" style="width:12.75pt;height:15pt" o:ole="">
            <v:imagedata r:id="rId304" o:title=""/>
          </v:shape>
          <o:OLEObject Type="Embed" ProgID="Equation.3" ShapeID="_x0000_i1199" DrawAspect="Content" ObjectID="_1543332060" r:id="rId305"/>
        </w:object>
      </w:r>
      <w:r>
        <w:rPr>
          <w:rFonts w:hint="eastAsia"/>
          <w:spacing w:val="2"/>
        </w:rPr>
        <w:t>列目のノードの</w:t>
      </w:r>
      <w:r>
        <w:rPr>
          <w:rFonts w:hint="eastAsia"/>
          <w:szCs w:val="21"/>
        </w:rPr>
        <w:t>選択確率</w:t>
      </w:r>
      <w:r w:rsidRPr="00213398">
        <w:rPr>
          <w:position w:val="-10"/>
        </w:rPr>
        <w:object w:dxaOrig="2620" w:dyaOrig="320" w14:anchorId="27F11EE4">
          <v:shape id="_x0000_i1200" type="#_x0000_t75" style="width:130.5pt;height:15pt" o:ole="">
            <v:imagedata r:id="rId306" o:title=""/>
          </v:shape>
          <o:OLEObject Type="Embed" ProgID="Equation.3" ShapeID="_x0000_i1200" DrawAspect="Content" ObjectID="_1543332061" r:id="rId307"/>
        </w:object>
      </w:r>
      <w:r>
        <w:rPr>
          <w:rFonts w:hint="eastAsia"/>
          <w:szCs w:val="21"/>
        </w:rPr>
        <w:t>を式</w:t>
      </w:r>
      <w:r>
        <w:rPr>
          <w:szCs w:val="21"/>
        </w:rPr>
        <w:t>(4)</w:t>
      </w:r>
      <w:r>
        <w:rPr>
          <w:rFonts w:hint="eastAsia"/>
          <w:szCs w:val="21"/>
        </w:rPr>
        <w:t>で計算する．</w:t>
      </w:r>
    </w:p>
    <w:p w14:paraId="497EA184" w14:textId="77777777" w:rsidR="0034603D" w:rsidRDefault="0034603D" w:rsidP="0034603D">
      <w:pPr>
        <w:ind w:leftChars="-3" w:left="-6" w:firstLineChars="2" w:firstLine="4"/>
        <w:rPr>
          <w:rFonts w:eastAsia="ＭＳ Ｐ明朝"/>
          <w:sz w:val="24"/>
        </w:rPr>
      </w:pPr>
      <w:r>
        <w:rPr>
          <w:szCs w:val="21"/>
        </w:rPr>
        <w:t>A5</w:t>
      </w:r>
      <w:r>
        <w:rPr>
          <w:rFonts w:hint="eastAsia"/>
          <w:szCs w:val="21"/>
        </w:rPr>
        <w:t>：ジョブ</w:t>
      </w:r>
      <w:r w:rsidRPr="00213398">
        <w:rPr>
          <w:position w:val="-10"/>
          <w:szCs w:val="21"/>
        </w:rPr>
        <w:object w:dxaOrig="180" w:dyaOrig="280" w14:anchorId="683AD29D">
          <v:shape id="_x0000_i1201" type="#_x0000_t75" style="width:9pt;height:14.25pt" o:ole="">
            <v:imagedata r:id="rId299" o:title=""/>
          </v:shape>
          <o:OLEObject Type="Embed" ProgID="Equation.3" ShapeID="_x0000_i1201" DrawAspect="Content" ObjectID="_1543332062" r:id="rId308"/>
        </w:object>
      </w:r>
      <w:r>
        <w:rPr>
          <w:rFonts w:hint="eastAsia"/>
          <w:szCs w:val="21"/>
        </w:rPr>
        <w:t>の処理</w:t>
      </w:r>
      <w:r>
        <w:rPr>
          <w:rFonts w:hint="eastAsia"/>
          <w:spacing w:val="2"/>
        </w:rPr>
        <w:t>順ノード空間の</w:t>
      </w:r>
      <w:r w:rsidRPr="00213398">
        <w:rPr>
          <w:spacing w:val="2"/>
          <w:position w:val="-10"/>
        </w:rPr>
        <w:object w:dxaOrig="240" w:dyaOrig="300" w14:anchorId="33AEBD4F">
          <v:shape id="_x0000_i1202" type="#_x0000_t75" style="width:12.75pt;height:15pt" o:ole="">
            <v:imagedata r:id="rId309" o:title=""/>
          </v:shape>
          <o:OLEObject Type="Embed" ProgID="Equation.3" ShapeID="_x0000_i1202" DrawAspect="Content" ObjectID="_1543332063" r:id="rId310"/>
        </w:object>
      </w:r>
      <w:r>
        <w:rPr>
          <w:rFonts w:hint="eastAsia"/>
          <w:spacing w:val="2"/>
        </w:rPr>
        <w:t>列目のノード（タスク）を</w:t>
      </w:r>
      <w:r>
        <w:rPr>
          <w:rFonts w:hint="eastAsia"/>
          <w:szCs w:val="21"/>
        </w:rPr>
        <w:t>ルーレット</w:t>
      </w:r>
      <w:r>
        <w:rPr>
          <w:rFonts w:hint="eastAsia"/>
          <w:spacing w:val="2"/>
        </w:rPr>
        <w:t>選択する．選択されたタスクを</w:t>
      </w:r>
      <w:r w:rsidRPr="00213398">
        <w:rPr>
          <w:spacing w:val="2"/>
          <w:position w:val="-10"/>
        </w:rPr>
        <w:object w:dxaOrig="3400" w:dyaOrig="300" w14:anchorId="51A1453B">
          <v:shape id="_x0000_i1203" type="#_x0000_t75" style="width:171pt;height:15pt" o:ole="">
            <v:imagedata r:id="rId311" o:title=""/>
          </v:shape>
          <o:OLEObject Type="Embed" ProgID="Equation.3" ShapeID="_x0000_i1203" DrawAspect="Content" ObjectID="_1543332064" r:id="rId312"/>
        </w:object>
      </w:r>
      <w:r>
        <w:rPr>
          <w:rFonts w:hint="eastAsia"/>
          <w:spacing w:val="2"/>
        </w:rPr>
        <w:t>とする．</w:t>
      </w:r>
    </w:p>
    <w:p w14:paraId="1A0731AD" w14:textId="77777777" w:rsidR="0034603D" w:rsidRDefault="0034603D" w:rsidP="0034603D">
      <w:pPr>
        <w:spacing w:line="360" w:lineRule="exact"/>
        <w:ind w:left="189" w:hangingChars="90" w:hanging="189"/>
        <w:rPr>
          <w:szCs w:val="21"/>
        </w:rPr>
      </w:pPr>
      <w:r>
        <w:rPr>
          <w:szCs w:val="21"/>
        </w:rPr>
        <w:t>A6</w:t>
      </w:r>
      <w:r>
        <w:rPr>
          <w:rFonts w:hint="eastAsia"/>
          <w:szCs w:val="21"/>
        </w:rPr>
        <w:t>：選択されたタスク</w:t>
      </w:r>
      <w:r w:rsidRPr="00213398">
        <w:rPr>
          <w:spacing w:val="2"/>
          <w:position w:val="-10"/>
        </w:rPr>
        <w:object w:dxaOrig="660" w:dyaOrig="300" w14:anchorId="32E9D7DA">
          <v:shape id="_x0000_i1204" type="#_x0000_t75" style="width:33.75pt;height:15pt" o:ole="">
            <v:imagedata r:id="rId313" o:title=""/>
          </v:shape>
          <o:OLEObject Type="Embed" ProgID="Equation.3" ShapeID="_x0000_i1204" DrawAspect="Content" ObjectID="_1543332065" r:id="rId314"/>
        </w:object>
      </w:r>
      <w:r>
        <w:rPr>
          <w:rFonts w:hint="eastAsia"/>
          <w:szCs w:val="21"/>
        </w:rPr>
        <w:t>の行の</w:t>
      </w:r>
      <w:r w:rsidRPr="00213398">
        <w:rPr>
          <w:position w:val="-10"/>
          <w:szCs w:val="21"/>
        </w:rPr>
        <w:object w:dxaOrig="500" w:dyaOrig="300" w14:anchorId="500AA3DB">
          <v:shape id="_x0000_i1205" type="#_x0000_t75" style="width:24pt;height:15pt" o:ole="">
            <v:imagedata r:id="rId315" o:title=""/>
          </v:shape>
          <o:OLEObject Type="Embed" ProgID="Equation.3" ShapeID="_x0000_i1205" DrawAspect="Content" ObjectID="_1543332066" r:id="rId316"/>
        </w:object>
      </w:r>
      <w:r>
        <w:rPr>
          <w:rFonts w:hint="eastAsia"/>
          <w:szCs w:val="21"/>
        </w:rPr>
        <w:t>列以降の</w:t>
      </w:r>
      <w:r>
        <w:rPr>
          <w:rFonts w:ascii="ＭＳ 明朝" w:hAnsi="ＭＳ 明朝" w:hint="eastAsia"/>
          <w:szCs w:val="21"/>
        </w:rPr>
        <w:t>選択</w:t>
      </w:r>
      <w:r>
        <w:rPr>
          <w:rFonts w:hint="eastAsia"/>
          <w:spacing w:val="2"/>
        </w:rPr>
        <w:t>行列</w:t>
      </w:r>
      <w:r>
        <w:rPr>
          <w:rFonts w:ascii="ＭＳ 明朝" w:hAnsi="ＭＳ 明朝" w:hint="eastAsia"/>
          <w:szCs w:val="21"/>
        </w:rPr>
        <w:t>の</w:t>
      </w:r>
      <w:r>
        <w:rPr>
          <w:rFonts w:hint="eastAsia"/>
          <w:szCs w:val="21"/>
        </w:rPr>
        <w:t>要素をすべて</w:t>
      </w:r>
      <w:r>
        <w:rPr>
          <w:szCs w:val="21"/>
        </w:rPr>
        <w:t>0</w:t>
      </w:r>
      <w:r>
        <w:rPr>
          <w:rFonts w:hint="eastAsia"/>
          <w:szCs w:val="21"/>
        </w:rPr>
        <w:t>にする．</w:t>
      </w:r>
    </w:p>
    <w:p w14:paraId="210982D4" w14:textId="77777777" w:rsidR="0034603D" w:rsidRDefault="0034603D" w:rsidP="0034603D">
      <w:pPr>
        <w:spacing w:line="360" w:lineRule="exact"/>
        <w:rPr>
          <w:szCs w:val="21"/>
        </w:rPr>
      </w:pPr>
      <w:r>
        <w:rPr>
          <w:szCs w:val="21"/>
        </w:rPr>
        <w:t>A7</w:t>
      </w:r>
      <w:r>
        <w:rPr>
          <w:rFonts w:hint="eastAsia"/>
          <w:szCs w:val="21"/>
        </w:rPr>
        <w:t>：</w:t>
      </w:r>
      <w:r w:rsidRPr="00213398">
        <w:rPr>
          <w:position w:val="-10"/>
          <w:szCs w:val="21"/>
        </w:rPr>
        <w:object w:dxaOrig="880" w:dyaOrig="300" w14:anchorId="433CE459">
          <v:shape id="_x0000_i1206" type="#_x0000_t75" style="width:45pt;height:15pt" o:ole="">
            <v:imagedata r:id="rId317" o:title=""/>
          </v:shape>
          <o:OLEObject Type="Embed" ProgID="Equation.3" ShapeID="_x0000_i1206" DrawAspect="Content" ObjectID="_1543332067" r:id="rId318"/>
        </w:object>
      </w:r>
      <w:r>
        <w:rPr>
          <w:rFonts w:hint="eastAsia"/>
          <w:szCs w:val="21"/>
        </w:rPr>
        <w:t>とする．</w:t>
      </w:r>
    </w:p>
    <w:p w14:paraId="04ECD5B6" w14:textId="77777777" w:rsidR="0034603D" w:rsidRDefault="0034603D" w:rsidP="0034603D">
      <w:pPr>
        <w:spacing w:line="360" w:lineRule="exact"/>
        <w:ind w:left="202" w:hangingChars="96" w:hanging="202"/>
        <w:rPr>
          <w:szCs w:val="21"/>
        </w:rPr>
      </w:pPr>
      <w:r>
        <w:rPr>
          <w:szCs w:val="21"/>
        </w:rPr>
        <w:t>A8</w:t>
      </w:r>
      <w:r>
        <w:rPr>
          <w:rFonts w:hint="eastAsia"/>
          <w:szCs w:val="21"/>
        </w:rPr>
        <w:t>：もし</w:t>
      </w:r>
      <w:r w:rsidRPr="00213398">
        <w:rPr>
          <w:position w:val="-10"/>
          <w:szCs w:val="21"/>
        </w:rPr>
        <w:object w:dxaOrig="900" w:dyaOrig="300" w14:anchorId="1210F15E">
          <v:shape id="_x0000_i1207" type="#_x0000_t75" style="width:45pt;height:15pt" o:ole="">
            <v:imagedata r:id="rId319" o:title=""/>
          </v:shape>
          <o:OLEObject Type="Embed" ProgID="Equation.3" ShapeID="_x0000_i1207" DrawAspect="Content" ObjectID="_1543332068" r:id="rId320"/>
        </w:object>
      </w:r>
      <w:r>
        <w:rPr>
          <w:rFonts w:hint="eastAsia"/>
          <w:szCs w:val="21"/>
        </w:rPr>
        <w:t>なら</w:t>
      </w:r>
      <w:r>
        <w:rPr>
          <w:szCs w:val="21"/>
        </w:rPr>
        <w:t>A4</w:t>
      </w:r>
      <w:r>
        <w:rPr>
          <w:rFonts w:hint="eastAsia"/>
          <w:szCs w:val="21"/>
        </w:rPr>
        <w:t>に戻る．</w:t>
      </w:r>
      <w:r w:rsidRPr="00213398">
        <w:rPr>
          <w:position w:val="-10"/>
          <w:szCs w:val="21"/>
        </w:rPr>
        <w:object w:dxaOrig="900" w:dyaOrig="300" w14:anchorId="2F085E1E">
          <v:shape id="_x0000_i1208" type="#_x0000_t75" style="width:45pt;height:15pt" o:ole="">
            <v:imagedata r:id="rId321" o:title=""/>
          </v:shape>
          <o:OLEObject Type="Embed" ProgID="Equation.3" ShapeID="_x0000_i1208" DrawAspect="Content" ObjectID="_1543332069" r:id="rId322"/>
        </w:object>
      </w:r>
      <w:r>
        <w:rPr>
          <w:rFonts w:hint="eastAsia"/>
          <w:szCs w:val="21"/>
        </w:rPr>
        <w:t>なら</w:t>
      </w:r>
      <w:r>
        <w:rPr>
          <w:szCs w:val="21"/>
        </w:rPr>
        <w:t>A9</w:t>
      </w:r>
      <w:r>
        <w:rPr>
          <w:rFonts w:hint="eastAsia"/>
          <w:szCs w:val="21"/>
        </w:rPr>
        <w:t>へ進む．</w:t>
      </w:r>
    </w:p>
    <w:p w14:paraId="0CCF60AA" w14:textId="77777777" w:rsidR="0034603D" w:rsidRDefault="0034603D" w:rsidP="0034603D">
      <w:pPr>
        <w:spacing w:line="360" w:lineRule="exact"/>
        <w:ind w:left="202" w:hangingChars="96" w:hanging="202"/>
        <w:rPr>
          <w:szCs w:val="21"/>
        </w:rPr>
      </w:pPr>
      <w:r>
        <w:rPr>
          <w:szCs w:val="21"/>
        </w:rPr>
        <w:t>A9</w:t>
      </w:r>
      <w:r>
        <w:rPr>
          <w:rFonts w:hint="eastAsia"/>
          <w:szCs w:val="21"/>
        </w:rPr>
        <w:t>：</w:t>
      </w:r>
      <w:r w:rsidRPr="00213398">
        <w:rPr>
          <w:position w:val="-10"/>
          <w:szCs w:val="21"/>
        </w:rPr>
        <w:object w:dxaOrig="800" w:dyaOrig="300" w14:anchorId="6F0F7CDD">
          <v:shape id="_x0000_i1209" type="#_x0000_t75" style="width:38.25pt;height:15pt" o:ole="">
            <v:imagedata r:id="rId323" o:title=""/>
          </v:shape>
          <o:OLEObject Type="Embed" ProgID="Equation.3" ShapeID="_x0000_i1209" DrawAspect="Content" ObjectID="_1543332070" r:id="rId324"/>
        </w:object>
      </w:r>
      <w:r>
        <w:rPr>
          <w:rFonts w:hint="eastAsia"/>
          <w:szCs w:val="21"/>
        </w:rPr>
        <w:t>とする．</w:t>
      </w:r>
    </w:p>
    <w:p w14:paraId="0ABC206B" w14:textId="77777777" w:rsidR="0034603D" w:rsidRPr="0029400E" w:rsidRDefault="0034603D" w:rsidP="0034603D">
      <w:pPr>
        <w:spacing w:line="360" w:lineRule="exact"/>
        <w:ind w:left="202" w:hangingChars="96" w:hanging="202"/>
        <w:rPr>
          <w:szCs w:val="21"/>
        </w:rPr>
      </w:pPr>
      <w:r>
        <w:rPr>
          <w:szCs w:val="21"/>
        </w:rPr>
        <w:t>A10</w:t>
      </w:r>
      <w:r>
        <w:rPr>
          <w:rFonts w:hint="eastAsia"/>
          <w:szCs w:val="21"/>
        </w:rPr>
        <w:t>：もし</w:t>
      </w:r>
      <w:r w:rsidRPr="00213398">
        <w:rPr>
          <w:position w:val="-10"/>
          <w:szCs w:val="21"/>
        </w:rPr>
        <w:object w:dxaOrig="560" w:dyaOrig="300" w14:anchorId="40360D91">
          <v:shape id="_x0000_i1210" type="#_x0000_t75" style="width:27pt;height:15pt" o:ole="">
            <v:imagedata r:id="rId325" o:title=""/>
          </v:shape>
          <o:OLEObject Type="Embed" ProgID="Equation.3" ShapeID="_x0000_i1210" DrawAspect="Content" ObjectID="_1543332071" r:id="rId326"/>
        </w:object>
      </w:r>
      <w:r>
        <w:rPr>
          <w:rFonts w:hint="eastAsia"/>
          <w:szCs w:val="21"/>
        </w:rPr>
        <w:t>なら</w:t>
      </w:r>
      <w:r>
        <w:rPr>
          <w:szCs w:val="21"/>
        </w:rPr>
        <w:t>A2</w:t>
      </w:r>
      <w:r>
        <w:rPr>
          <w:rFonts w:hint="eastAsia"/>
          <w:szCs w:val="21"/>
        </w:rPr>
        <w:t>に戻る．</w:t>
      </w:r>
      <w:r w:rsidRPr="00213398">
        <w:rPr>
          <w:position w:val="-10"/>
          <w:szCs w:val="21"/>
        </w:rPr>
        <w:object w:dxaOrig="560" w:dyaOrig="300" w14:anchorId="74B34113">
          <v:shape id="_x0000_i1211" type="#_x0000_t75" style="width:27pt;height:15pt" o:ole="">
            <v:imagedata r:id="rId327" o:title=""/>
          </v:shape>
          <o:OLEObject Type="Embed" ProgID="Equation.3" ShapeID="_x0000_i1211" DrawAspect="Content" ObjectID="_1543332072" r:id="rId328"/>
        </w:object>
      </w:r>
      <w:r>
        <w:rPr>
          <w:rFonts w:hint="eastAsia"/>
          <w:szCs w:val="21"/>
        </w:rPr>
        <w:t>なら</w:t>
      </w:r>
      <w:r>
        <w:rPr>
          <w:szCs w:val="21"/>
        </w:rPr>
        <w:t>4.2</w:t>
      </w:r>
      <w:r>
        <w:rPr>
          <w:rFonts w:hint="eastAsia"/>
          <w:szCs w:val="21"/>
        </w:rPr>
        <w:t>の</w:t>
      </w:r>
      <w:r>
        <w:rPr>
          <w:rFonts w:hint="eastAsia"/>
          <w:spacing w:val="2"/>
        </w:rPr>
        <w:t>配置順</w:t>
      </w:r>
      <w:r>
        <w:rPr>
          <w:rFonts w:hint="eastAsia"/>
          <w:szCs w:val="21"/>
        </w:rPr>
        <w:t>処理へ進む．</w:t>
      </w:r>
    </w:p>
    <w:p w14:paraId="6E34675C" w14:textId="77777777" w:rsidR="0034603D" w:rsidRDefault="0034603D" w:rsidP="0034603D">
      <w:pPr>
        <w:wordWrap w:val="0"/>
        <w:rPr>
          <w:spacing w:val="2"/>
        </w:rPr>
      </w:pPr>
      <w:r>
        <w:rPr>
          <w:noProof/>
        </w:rPr>
        <mc:AlternateContent>
          <mc:Choice Requires="wps">
            <w:drawing>
              <wp:anchor distT="0" distB="0" distL="114300" distR="114300" simplePos="0" relativeHeight="251679744" behindDoc="0" locked="0" layoutInCell="1" allowOverlap="1" wp14:anchorId="1BD46818" wp14:editId="3EAA33AA">
                <wp:simplePos x="0" y="0"/>
                <wp:positionH relativeFrom="column">
                  <wp:posOffset>2159000</wp:posOffset>
                </wp:positionH>
                <wp:positionV relativeFrom="paragraph">
                  <wp:posOffset>14605</wp:posOffset>
                </wp:positionV>
                <wp:extent cx="403860" cy="41021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3860" cy="41021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7254646C" id="Line 3"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pt,1.15pt" to="201.8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" stroked="f">
                <v:stroke endarrow="block"/>
              </v:line>
            </w:pict>
          </mc:Fallback>
        </mc:AlternateContent>
      </w:r>
    </w:p>
    <w:p w14:paraId="6B6E20FE" w14:textId="77777777" w:rsidR="0034603D" w:rsidRDefault="0034603D" w:rsidP="0034603D">
      <w:pPr>
        <w:ind w:right="840"/>
        <w:jc w:val="left"/>
        <w:rPr>
          <w:spacing w:val="2"/>
        </w:rPr>
      </w:pPr>
      <w:r>
        <w:rPr>
          <w:noProof/>
        </w:rPr>
        <mc:AlternateContent>
          <mc:Choice Requires="wps">
            <w:drawing>
              <wp:anchor distT="0" distB="0" distL="114300" distR="114300" simplePos="0" relativeHeight="251671552" behindDoc="0" locked="0" layoutInCell="1" allowOverlap="1" wp14:anchorId="228CDD85" wp14:editId="111B0C37">
                <wp:simplePos x="0" y="0"/>
                <wp:positionH relativeFrom="column">
                  <wp:posOffset>2688590</wp:posOffset>
                </wp:positionH>
                <wp:positionV relativeFrom="paragraph">
                  <wp:posOffset>207645</wp:posOffset>
                </wp:positionV>
                <wp:extent cx="5080" cy="250825"/>
                <wp:effectExtent l="76200" t="0" r="71120" b="53975"/>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2508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1D05E" id="Line 7"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7pt,16.35pt" to="212.1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55B045BD" wp14:editId="6670407F">
                <wp:simplePos x="0" y="0"/>
                <wp:positionH relativeFrom="column">
                  <wp:posOffset>2039620</wp:posOffset>
                </wp:positionH>
                <wp:positionV relativeFrom="paragraph">
                  <wp:posOffset>2540</wp:posOffset>
                </wp:positionV>
                <wp:extent cx="1286510" cy="205105"/>
                <wp:effectExtent l="0" t="0" r="27940" b="23495"/>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51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D266A" id="Rectangle 11" o:spid="_x0000_s1026" style="position:absolute;left:0;text-align:left;margin-left:160.6pt;margin-top:.2pt;width:101.3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3600" behindDoc="0" locked="0" layoutInCell="1" allowOverlap="1" wp14:anchorId="7B6723FF" wp14:editId="3EDCE200">
                <wp:simplePos x="0" y="0"/>
                <wp:positionH relativeFrom="column">
                  <wp:posOffset>2490470</wp:posOffset>
                </wp:positionH>
                <wp:positionV relativeFrom="paragraph">
                  <wp:posOffset>17780</wp:posOffset>
                </wp:positionV>
                <wp:extent cx="403860" cy="205105"/>
                <wp:effectExtent l="0" t="0" r="0" b="444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B0020" id="Rectangle 9" o:spid="_x0000_s1026" style="position:absolute;left:0;text-align:left;margin-left:196.1pt;margin-top:1.4pt;width:31.8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" filled="f" stroked="f"/>
            </w:pict>
          </mc:Fallback>
        </mc:AlternateContent>
      </w:r>
      <w:r>
        <w:rPr>
          <w:rFonts w:hint="eastAsia"/>
        </w:rPr>
        <w:t xml:space="preserve">　　　　　　　　　　　　　　　　</w:t>
      </w:r>
      <w:r w:rsidRPr="005A7C8F">
        <w:rPr>
          <w:position w:val="-10"/>
        </w:rPr>
        <w:object w:dxaOrig="1640" w:dyaOrig="300" w14:anchorId="3AD6F749">
          <v:shape id="_x0000_i1212" type="#_x0000_t75" style="width:81.75pt;height:15pt" o:ole="">
            <v:imagedata r:id="rId329" o:title=""/>
          </v:shape>
          <o:OLEObject Type="Embed" ProgID="Equation.3" ShapeID="_x0000_i1212" DrawAspect="Content" ObjectID="_1543332073" r:id="rId330"/>
        </w:object>
      </w:r>
      <w:r>
        <w:rPr>
          <w:rFonts w:hint="eastAsia"/>
          <w:spacing w:val="2"/>
        </w:rPr>
        <w:t xml:space="preserve">　　　</w:t>
      </w:r>
      <w:r>
        <w:rPr>
          <w:rFonts w:hint="eastAsia"/>
          <w:spacing w:val="2"/>
        </w:rPr>
        <w:t xml:space="preserve"> </w:t>
      </w:r>
      <w:r>
        <w:rPr>
          <w:rFonts w:hint="eastAsia"/>
          <w:spacing w:val="2"/>
        </w:rPr>
        <w:t xml:space="preserve">　</w:t>
      </w:r>
      <w:r>
        <w:rPr>
          <w:spacing w:val="2"/>
        </w:rPr>
        <w:t xml:space="preserve"> </w:t>
      </w:r>
      <w:r>
        <w:rPr>
          <w:rFonts w:hint="eastAsia"/>
          <w:spacing w:val="2"/>
        </w:rPr>
        <w:t xml:space="preserve">　第</w:t>
      </w:r>
      <w:r>
        <w:rPr>
          <w:spacing w:val="2"/>
        </w:rPr>
        <w:t>1</w:t>
      </w:r>
      <w:r>
        <w:rPr>
          <w:rFonts w:hint="eastAsia"/>
          <w:spacing w:val="2"/>
        </w:rPr>
        <w:t>層</w:t>
      </w:r>
    </w:p>
    <w:p w14:paraId="7AF491C0" w14:textId="77777777" w:rsidR="0034603D" w:rsidRDefault="0034603D" w:rsidP="0034603D">
      <w:pPr>
        <w:wordWrap w:val="0"/>
        <w:rPr>
          <w:spacing w:val="2"/>
        </w:rPr>
      </w:pPr>
      <w:r>
        <w:rPr>
          <w:noProof/>
        </w:rPr>
        <mc:AlternateContent>
          <mc:Choice Requires="wps">
            <w:drawing>
              <wp:anchor distT="0" distB="0" distL="114300" distR="114300" simplePos="0" relativeHeight="251674624" behindDoc="0" locked="0" layoutInCell="1" allowOverlap="1" wp14:anchorId="63D98AD4" wp14:editId="2BAFC2A8">
                <wp:simplePos x="0" y="0"/>
                <wp:positionH relativeFrom="column">
                  <wp:posOffset>2557780</wp:posOffset>
                </wp:positionH>
                <wp:positionV relativeFrom="paragraph">
                  <wp:posOffset>1905</wp:posOffset>
                </wp:positionV>
                <wp:extent cx="134620" cy="615315"/>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99F10C1" id="Line 4"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4pt,.15pt" to="21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" stroked="f">
                <v:stroke endarrow="block"/>
              </v:line>
            </w:pict>
          </mc:Fallback>
        </mc:AlternateContent>
      </w:r>
      <w:r>
        <w:rPr>
          <w:noProof/>
        </w:rPr>
        <mc:AlternateContent>
          <mc:Choice Requires="wps">
            <w:drawing>
              <wp:anchor distT="0" distB="0" distL="114300" distR="114300" simplePos="0" relativeHeight="251675648" behindDoc="0" locked="0" layoutInCell="1" allowOverlap="1" wp14:anchorId="10CB6021" wp14:editId="65339532">
                <wp:simplePos x="0" y="0"/>
                <wp:positionH relativeFrom="column">
                  <wp:posOffset>2692400</wp:posOffset>
                </wp:positionH>
                <wp:positionV relativeFrom="paragraph">
                  <wp:posOffset>1905</wp:posOffset>
                </wp:positionV>
                <wp:extent cx="134620" cy="615315"/>
                <wp:effectExtent l="0" t="0" r="0" b="0"/>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2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44F0BDEA" id="Line 5"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22.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" stroked="f">
                <v:stroke endarrow="block"/>
              </v:line>
            </w:pict>
          </mc:Fallback>
        </mc:AlternateContent>
      </w:r>
      <w:r>
        <w:rPr>
          <w:noProof/>
        </w:rPr>
        <mc:AlternateContent>
          <mc:Choice Requires="wps">
            <w:drawing>
              <wp:anchor distT="0" distB="0" distL="114300" distR="114300" simplePos="0" relativeHeight="251676672" behindDoc="0" locked="0" layoutInCell="1" allowOverlap="1" wp14:anchorId="06EF9CBF" wp14:editId="315D0F59">
                <wp:simplePos x="0" y="0"/>
                <wp:positionH relativeFrom="column">
                  <wp:posOffset>2692400</wp:posOffset>
                </wp:positionH>
                <wp:positionV relativeFrom="paragraph">
                  <wp:posOffset>1905</wp:posOffset>
                </wp:positionV>
                <wp:extent cx="471170" cy="615315"/>
                <wp:effectExtent l="0" t="0" r="0" b="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170" cy="61531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A607A69" id="Line 6"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5pt" to="249.1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" stroked="f">
                <v:stroke endarrow="block"/>
              </v:line>
            </w:pict>
          </mc:Fallback>
        </mc:AlternateContent>
      </w:r>
    </w:p>
    <w:p w14:paraId="13887F18" w14:textId="77777777" w:rsidR="0034603D" w:rsidRDefault="0034603D" w:rsidP="0034603D">
      <w:pPr>
        <w:rPr>
          <w:spacing w:val="2"/>
        </w:rPr>
      </w:pPr>
      <w:r>
        <w:rPr>
          <w:noProof/>
        </w:rPr>
        <mc:AlternateContent>
          <mc:Choice Requires="wps">
            <w:drawing>
              <wp:anchor distT="0" distB="0" distL="114300" distR="114300" simplePos="0" relativeHeight="251677696" behindDoc="0" locked="0" layoutInCell="1" allowOverlap="1" wp14:anchorId="5A229981" wp14:editId="7C67D156">
                <wp:simplePos x="0" y="0"/>
                <wp:positionH relativeFrom="column">
                  <wp:posOffset>2044700</wp:posOffset>
                </wp:positionH>
                <wp:positionV relativeFrom="paragraph">
                  <wp:posOffset>1270</wp:posOffset>
                </wp:positionV>
                <wp:extent cx="1281430" cy="205105"/>
                <wp:effectExtent l="0" t="0" r="13970" b="2349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430" cy="20510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716FB" id="Rectangle 10" o:spid="_x0000_s1026" style="position:absolute;left:0;text-align:left;margin-left:161pt;margin-top:.1pt;width:100.9pt;height:1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" filled="f" strokeweight=".25pt"/>
            </w:pict>
          </mc:Fallback>
        </mc:AlternateContent>
      </w:r>
      <w:r>
        <w:rPr>
          <w:noProof/>
        </w:rPr>
        <mc:AlternateContent>
          <mc:Choice Requires="wps">
            <w:drawing>
              <wp:anchor distT="0" distB="0" distL="114300" distR="114300" simplePos="0" relativeHeight="251678720" behindDoc="0" locked="0" layoutInCell="1" allowOverlap="1" wp14:anchorId="35D6CA87" wp14:editId="0C24614E">
                <wp:simplePos x="0" y="0"/>
                <wp:positionH relativeFrom="column">
                  <wp:posOffset>2691130</wp:posOffset>
                </wp:positionH>
                <wp:positionV relativeFrom="paragraph">
                  <wp:posOffset>206375</wp:posOffset>
                </wp:positionV>
                <wp:extent cx="2540" cy="318135"/>
                <wp:effectExtent l="95250" t="0" r="73660" b="628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 cy="3181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76DEA" id="Line 8"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9pt,16.25pt" to="21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">
                <v:stroke endarrow="open"/>
              </v:line>
            </w:pict>
          </mc:Fallback>
        </mc:AlternateContent>
      </w:r>
      <w:r>
        <w:rPr>
          <w:rFonts w:hint="eastAsia"/>
          <w:spacing w:val="2"/>
        </w:rPr>
        <w:t xml:space="preserve">　　　　　　　　　　　　　　　</w:t>
      </w:r>
      <w:r>
        <w:rPr>
          <w:spacing w:val="2"/>
        </w:rPr>
        <w:t xml:space="preserve"> </w:t>
      </w:r>
      <w:r w:rsidRPr="00213398">
        <w:rPr>
          <w:position w:val="-10"/>
        </w:rPr>
        <w:object w:dxaOrig="1780" w:dyaOrig="300" w14:anchorId="6AB5B304">
          <v:shape id="_x0000_i1213" type="#_x0000_t75" style="width:89.25pt;height:15pt" o:ole="">
            <v:imagedata r:id="rId331" o:title=""/>
          </v:shape>
          <o:OLEObject Type="Embed" ProgID="Equation.3" ShapeID="_x0000_i1213" DrawAspect="Content" ObjectID="_1543332074" r:id="rId332"/>
        </w:object>
      </w:r>
      <w:r>
        <w:rPr>
          <w:rFonts w:hint="eastAsia"/>
          <w:spacing w:val="2"/>
        </w:rPr>
        <w:t xml:space="preserve">　　</w:t>
      </w:r>
      <w:r>
        <w:rPr>
          <w:spacing w:val="2"/>
        </w:rPr>
        <w:t xml:space="preserve"> </w:t>
      </w:r>
      <w:r>
        <w:rPr>
          <w:rFonts w:hint="eastAsia"/>
          <w:spacing w:val="2"/>
        </w:rPr>
        <w:t xml:space="preserve">　　　第</w:t>
      </w:r>
      <w:r>
        <w:rPr>
          <w:spacing w:val="2"/>
        </w:rPr>
        <w:t>2</w:t>
      </w:r>
      <w:r>
        <w:rPr>
          <w:rFonts w:hint="eastAsia"/>
          <w:spacing w:val="2"/>
        </w:rPr>
        <w:t>層</w:t>
      </w:r>
    </w:p>
    <w:p w14:paraId="7680776F" w14:textId="77777777" w:rsidR="0034603D" w:rsidRDefault="0034603D" w:rsidP="0034603D">
      <w:pPr>
        <w:wordWrap w:val="0"/>
        <w:rPr>
          <w:spacing w:val="2"/>
        </w:rPr>
      </w:pPr>
    </w:p>
    <w:p w14:paraId="3972D49C" w14:textId="77777777" w:rsidR="0034603D" w:rsidRDefault="0034603D" w:rsidP="0034603D">
      <w:pPr>
        <w:wordWrap w:val="0"/>
        <w:spacing w:afterLines="50" w:after="180"/>
        <w:rPr>
          <w:spacing w:val="2"/>
        </w:rPr>
      </w:pPr>
      <w:r>
        <w:rPr>
          <w:noProof/>
        </w:rPr>
        <mc:AlternateContent>
          <mc:Choice Requires="wps">
            <w:drawing>
              <wp:anchor distT="0" distB="0" distL="114298" distR="114298" simplePos="0" relativeHeight="251680768" behindDoc="0" locked="0" layoutInCell="1" allowOverlap="1" wp14:anchorId="57A19DCF" wp14:editId="6E2FE39D">
                <wp:simplePos x="0" y="0"/>
                <wp:positionH relativeFrom="column">
                  <wp:posOffset>2709544</wp:posOffset>
                </wp:positionH>
                <wp:positionV relativeFrom="paragraph">
                  <wp:posOffset>436245</wp:posOffset>
                </wp:positionV>
                <wp:extent cx="0" cy="370840"/>
                <wp:effectExtent l="95250" t="0" r="95250" b="48260"/>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8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14709" id="Line 14" o:spid="_x0000_s1026" style="position:absolute;left:0;text-align:left;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3.35pt,34.35pt" to="213.35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">
                <v:stroke endarrow="open"/>
              </v:line>
            </w:pict>
          </mc:Fallback>
        </mc:AlternateContent>
      </w:r>
      <w:r>
        <w:rPr>
          <w:rFonts w:hint="eastAsia"/>
          <w:spacing w:val="2"/>
        </w:rPr>
        <w:t xml:space="preserve">　　　　　　　　　　　　　　　　　　　</w:t>
      </w:r>
      <w:r>
        <w:rPr>
          <w:spacing w:val="2"/>
        </w:rPr>
        <w:t xml:space="preserve"> </w:t>
      </w:r>
      <w:r w:rsidRPr="00213398">
        <w:rPr>
          <w:spacing w:val="2"/>
          <w:position w:val="-6"/>
        </w:rPr>
        <w:object w:dxaOrig="120" w:dyaOrig="279" w14:anchorId="3E3C00EF">
          <v:shape id="_x0000_i1214" type="#_x0000_t75" style="width:6.75pt;height:21.75pt" o:ole="">
            <v:imagedata r:id="rId333" o:title=""/>
          </v:shape>
          <o:OLEObject Type="Embed" ProgID="Equation.3" ShapeID="_x0000_i1214" DrawAspect="Content" ObjectID="_1543332075" r:id="rId334"/>
        </w:object>
      </w:r>
    </w:p>
    <w:p w14:paraId="0553451C" w14:textId="77777777" w:rsidR="0034603D" w:rsidRDefault="0034603D" w:rsidP="0034603D">
      <w:pPr>
        <w:wordWrap w:val="0"/>
        <w:rPr>
          <w:spacing w:val="2"/>
        </w:rPr>
      </w:pPr>
      <w:r>
        <w:rPr>
          <w:noProof/>
        </w:rPr>
        <mc:AlternateContent>
          <mc:Choice Requires="wps">
            <w:drawing>
              <wp:anchor distT="0" distB="0" distL="114298" distR="114298" simplePos="0" relativeHeight="251681792" behindDoc="0" locked="0" layoutInCell="1" allowOverlap="1" wp14:anchorId="1EFCB741" wp14:editId="600EF7B4">
                <wp:simplePos x="0" y="0"/>
                <wp:positionH relativeFrom="column">
                  <wp:posOffset>2683509</wp:posOffset>
                </wp:positionH>
                <wp:positionV relativeFrom="paragraph">
                  <wp:posOffset>36830</wp:posOffset>
                </wp:positionV>
                <wp:extent cx="0" cy="327660"/>
                <wp:effectExtent l="0" t="0" r="0" b="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line w14:anchorId="028234B6" id="Line 13" o:spid="_x0000_s1026" style="position:absolute;left:0;text-align:left;z-index:2516817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11.3pt,2.9pt" to="211.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" stroked="f">
                <v:stroke endarrow="block"/>
              </v:line>
            </w:pict>
          </mc:Fallback>
        </mc:AlternateContent>
      </w:r>
      <w:r>
        <w:rPr>
          <w:rFonts w:hint="eastAsia"/>
          <w:spacing w:val="2"/>
        </w:rPr>
        <w:t xml:space="preserve">　　　　　　　　　　　　　　　　　　　　</w:t>
      </w:r>
    </w:p>
    <w:p w14:paraId="668EEDE1" w14:textId="77777777" w:rsidR="0034603D" w:rsidRDefault="0034603D" w:rsidP="0034603D">
      <w:pPr>
        <w:rPr>
          <w:spacing w:val="2"/>
        </w:rPr>
      </w:pPr>
      <w:r>
        <w:rPr>
          <w:noProof/>
        </w:rPr>
        <mc:AlternateContent>
          <mc:Choice Requires="wps">
            <w:drawing>
              <wp:anchor distT="0" distB="0" distL="114300" distR="114300" simplePos="0" relativeHeight="251682816" behindDoc="0" locked="0" layoutInCell="1" allowOverlap="1" wp14:anchorId="39418BFC" wp14:editId="22A402FD">
                <wp:simplePos x="0" y="0"/>
                <wp:positionH relativeFrom="column">
                  <wp:posOffset>2009775</wp:posOffset>
                </wp:positionH>
                <wp:positionV relativeFrom="paragraph">
                  <wp:posOffset>6985</wp:posOffset>
                </wp:positionV>
                <wp:extent cx="1422400" cy="203835"/>
                <wp:effectExtent l="0" t="0" r="25400" b="2476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0" cy="20383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40C61" id="Rectangle 12" o:spid="_x0000_s1026" style="position:absolute;left:0;text-align:left;margin-left:158.25pt;margin-top:.55pt;width:112pt;height:1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" filled="f" strokeweight=".25pt"/>
            </w:pict>
          </mc:Fallback>
        </mc:AlternateContent>
      </w:r>
      <w:r>
        <w:rPr>
          <w:rFonts w:hint="eastAsia"/>
          <w:spacing w:val="2"/>
        </w:rPr>
        <w:t xml:space="preserve">　　　　　　　　　　　　　　　</w:t>
      </w:r>
      <w:r>
        <w:rPr>
          <w:spacing w:val="2"/>
        </w:rPr>
        <w:t xml:space="preserve"> </w:t>
      </w:r>
      <w:r w:rsidRPr="00213398">
        <w:rPr>
          <w:position w:val="-14"/>
        </w:rPr>
        <w:object w:dxaOrig="1960" w:dyaOrig="340" w14:anchorId="09135F7B">
          <v:shape id="_x0000_i1215" type="#_x0000_t75" style="width:99pt;height:17.25pt" o:ole="">
            <v:imagedata r:id="rId335" o:title=""/>
          </v:shape>
          <o:OLEObject Type="Embed" ProgID="Equation.3" ShapeID="_x0000_i1215" DrawAspect="Content" ObjectID="_1543332076" r:id="rId336"/>
        </w:object>
      </w:r>
      <w:r>
        <w:rPr>
          <w:rFonts w:hint="eastAsia"/>
          <w:spacing w:val="2"/>
        </w:rPr>
        <w:t xml:space="preserve">　　　　</w:t>
      </w:r>
      <w:r>
        <w:rPr>
          <w:rFonts w:hint="eastAsia"/>
          <w:spacing w:val="2"/>
        </w:rPr>
        <w:t xml:space="preserve"> </w:t>
      </w:r>
      <w:r>
        <w:rPr>
          <w:rFonts w:hint="eastAsia"/>
          <w:spacing w:val="2"/>
        </w:rPr>
        <w:t>第</w:t>
      </w:r>
      <w:r w:rsidRPr="00213398">
        <w:rPr>
          <w:spacing w:val="2"/>
          <w:position w:val="-10"/>
        </w:rPr>
        <w:object w:dxaOrig="480" w:dyaOrig="300" w14:anchorId="4742B4AB">
          <v:shape id="_x0000_i1216" type="#_x0000_t75" style="width:24pt;height:15pt" o:ole="">
            <v:imagedata r:id="rId337" o:title=""/>
          </v:shape>
          <o:OLEObject Type="Embed" ProgID="Equation.3" ShapeID="_x0000_i1216" DrawAspect="Content" ObjectID="_1543332077" r:id="rId338"/>
        </w:object>
      </w:r>
      <w:r>
        <w:rPr>
          <w:rFonts w:hint="eastAsia"/>
          <w:spacing w:val="2"/>
        </w:rPr>
        <w:t>層</w:t>
      </w:r>
    </w:p>
    <w:p w14:paraId="1448BF1C" w14:textId="77777777" w:rsidR="0034603D" w:rsidRDefault="0034603D" w:rsidP="0034603D">
      <w:pPr>
        <w:rPr>
          <w:spacing w:val="2"/>
        </w:rPr>
      </w:pPr>
    </w:p>
    <w:p w14:paraId="45D85E01" w14:textId="77777777" w:rsidR="0034603D" w:rsidRPr="0029400E" w:rsidRDefault="0034603D" w:rsidP="0034603D">
      <w:pPr>
        <w:jc w:val="center"/>
      </w:pPr>
      <w:r>
        <w:rPr>
          <w:rFonts w:hint="eastAsia"/>
        </w:rPr>
        <w:t>図</w:t>
      </w:r>
      <w:r>
        <w:t>4.1</w:t>
      </w:r>
      <w:r>
        <w:rPr>
          <w:rFonts w:hint="eastAsia"/>
        </w:rPr>
        <w:t xml:space="preserve">　先行制約の階層表現</w:t>
      </w:r>
    </w:p>
    <w:p w14:paraId="189B151F" w14:textId="77777777" w:rsidR="0034603D" w:rsidRPr="00CF0631" w:rsidRDefault="0034603D" w:rsidP="0034603D">
      <w:pPr>
        <w:rPr>
          <w:rFonts w:ascii="ＭＳ 明朝" w:hAnsi="ＭＳ 明朝"/>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618"/>
        <w:gridCol w:w="1621"/>
        <w:gridCol w:w="1617"/>
        <w:gridCol w:w="2377"/>
      </w:tblGrid>
      <w:tr w:rsidR="0034603D" w14:paraId="4E45EE49" w14:textId="77777777" w:rsidTr="00297681">
        <w:trPr>
          <w:trHeight w:val="637"/>
          <w:jc w:val="center"/>
        </w:trPr>
        <w:tc>
          <w:tcPr>
            <w:tcW w:w="900" w:type="dxa"/>
            <w:tcBorders>
              <w:top w:val="nil"/>
              <w:left w:val="nil"/>
              <w:bottom w:val="nil"/>
              <w:right w:val="nil"/>
            </w:tcBorders>
            <w:vAlign w:val="center"/>
          </w:tcPr>
          <w:p w14:paraId="1086080D" w14:textId="77777777" w:rsidR="0034603D" w:rsidRDefault="0034603D" w:rsidP="00297681">
            <w:pPr>
              <w:jc w:val="center"/>
              <w:rPr>
                <w:rFonts w:eastAsia="ＭＳ Ｐ明朝"/>
                <w:sz w:val="24"/>
              </w:rPr>
            </w:pPr>
          </w:p>
        </w:tc>
        <w:tc>
          <w:tcPr>
            <w:tcW w:w="1618" w:type="dxa"/>
            <w:tcBorders>
              <w:top w:val="nil"/>
              <w:left w:val="nil"/>
              <w:bottom w:val="single" w:sz="4" w:space="0" w:color="auto"/>
              <w:right w:val="nil"/>
            </w:tcBorders>
            <w:vAlign w:val="center"/>
            <w:hideMark/>
          </w:tcPr>
          <w:p w14:paraId="00EFA0A3" w14:textId="77777777" w:rsidR="0034603D" w:rsidRDefault="0034603D" w:rsidP="00297681">
            <w:pPr>
              <w:ind w:leftChars="-52" w:left="-109" w:rightChars="-50" w:right="-105" w:firstLine="1"/>
              <w:jc w:val="center"/>
              <w:rPr>
                <w:rFonts w:eastAsia="ＭＳ Ｐ明朝"/>
                <w:sz w:val="24"/>
              </w:rPr>
            </w:pPr>
            <w:r w:rsidRPr="005A7C8F">
              <w:rPr>
                <w:position w:val="-10"/>
              </w:rPr>
              <w:object w:dxaOrig="1880" w:dyaOrig="300" w14:anchorId="6519ECCB">
                <v:shape id="_x0000_i1217" type="#_x0000_t75" style="width:75pt;height:15pt" o:ole="">
                  <v:imagedata r:id="rId339" o:title=""/>
                </v:shape>
                <o:OLEObject Type="Embed" ProgID="Equation.3" ShapeID="_x0000_i1217" DrawAspect="Content" ObjectID="_1543332078" r:id="rId340"/>
              </w:object>
            </w:r>
          </w:p>
        </w:tc>
        <w:tc>
          <w:tcPr>
            <w:tcW w:w="1619" w:type="dxa"/>
            <w:tcBorders>
              <w:top w:val="nil"/>
              <w:left w:val="nil"/>
              <w:bottom w:val="single" w:sz="4" w:space="0" w:color="auto"/>
              <w:right w:val="nil"/>
            </w:tcBorders>
            <w:vAlign w:val="center"/>
            <w:hideMark/>
          </w:tcPr>
          <w:p w14:paraId="03F22C64" w14:textId="77777777" w:rsidR="0034603D" w:rsidRDefault="0034603D" w:rsidP="00297681">
            <w:pPr>
              <w:ind w:leftChars="-137" w:left="-288" w:rightChars="-58" w:right="-122" w:firstLineChars="106" w:firstLine="254"/>
              <w:jc w:val="left"/>
              <w:rPr>
                <w:rFonts w:eastAsia="ＭＳ Ｐ明朝"/>
                <w:sz w:val="24"/>
              </w:rPr>
            </w:pPr>
            <w:r w:rsidRPr="00213398">
              <w:rPr>
                <w:rFonts w:eastAsia="ＭＳ Ｐ明朝"/>
                <w:position w:val="-10"/>
                <w:sz w:val="24"/>
              </w:rPr>
              <w:object w:dxaOrig="2000" w:dyaOrig="300" w14:anchorId="2E9E1E6F">
                <v:shape id="_x0000_i1218" type="#_x0000_t75" style="width:73.5pt;height:15pt" o:ole="">
                  <v:imagedata r:id="rId341" o:title=""/>
                </v:shape>
                <o:OLEObject Type="Embed" ProgID="Equation.3" ShapeID="_x0000_i1218" DrawAspect="Content" ObjectID="_1543332079" r:id="rId342"/>
              </w:object>
            </w:r>
          </w:p>
        </w:tc>
        <w:tc>
          <w:tcPr>
            <w:tcW w:w="1617" w:type="dxa"/>
            <w:tcBorders>
              <w:top w:val="nil"/>
              <w:left w:val="nil"/>
              <w:bottom w:val="single" w:sz="4" w:space="0" w:color="auto"/>
              <w:right w:val="nil"/>
            </w:tcBorders>
            <w:vAlign w:val="center"/>
            <w:hideMark/>
          </w:tcPr>
          <w:p w14:paraId="7C9D9B05" w14:textId="77777777" w:rsidR="0034603D" w:rsidRDefault="0034603D" w:rsidP="00297681">
            <w:pPr>
              <w:ind w:leftChars="-60" w:left="-126" w:right="1"/>
              <w:jc w:val="center"/>
              <w:rPr>
                <w:rFonts w:eastAsia="ＭＳ Ｐ明朝"/>
                <w:sz w:val="24"/>
              </w:rPr>
            </w:pPr>
            <w:r>
              <w:rPr>
                <w:rFonts w:eastAsia="ＭＳ Ｐ明朝" w:hint="eastAsia"/>
                <w:sz w:val="24"/>
              </w:rPr>
              <w:t>…</w:t>
            </w:r>
          </w:p>
        </w:tc>
        <w:tc>
          <w:tcPr>
            <w:tcW w:w="2377" w:type="dxa"/>
            <w:tcBorders>
              <w:top w:val="nil"/>
              <w:left w:val="nil"/>
              <w:bottom w:val="single" w:sz="4" w:space="0" w:color="auto"/>
              <w:right w:val="nil"/>
            </w:tcBorders>
            <w:vAlign w:val="center"/>
            <w:hideMark/>
          </w:tcPr>
          <w:p w14:paraId="4550F7F9" w14:textId="77777777" w:rsidR="0034603D" w:rsidRDefault="0034603D" w:rsidP="00297681">
            <w:pPr>
              <w:ind w:leftChars="-351" w:left="-581" w:rightChars="-334" w:right="-701" w:hangingChars="65" w:hanging="156"/>
              <w:jc w:val="center"/>
              <w:rPr>
                <w:rFonts w:eastAsia="ＭＳ Ｐ明朝"/>
                <w:sz w:val="24"/>
              </w:rPr>
            </w:pPr>
            <w:r w:rsidRPr="00213398">
              <w:rPr>
                <w:rFonts w:eastAsia="ＭＳ Ｐ明朝"/>
                <w:position w:val="-14"/>
                <w:sz w:val="24"/>
              </w:rPr>
              <w:object w:dxaOrig="2180" w:dyaOrig="340" w14:anchorId="03025761">
                <v:shape id="_x0000_i1219" type="#_x0000_t75" style="width:89.25pt;height:17.25pt" o:ole="">
                  <v:imagedata r:id="rId343" o:title=""/>
                </v:shape>
                <o:OLEObject Type="Embed" ProgID="Equation.3" ShapeID="_x0000_i1219" DrawAspect="Content" ObjectID="_1543332080" r:id="rId344"/>
              </w:object>
            </w:r>
          </w:p>
        </w:tc>
      </w:tr>
      <w:tr w:rsidR="0034603D" w14:paraId="00768F69" w14:textId="77777777" w:rsidTr="00297681">
        <w:trPr>
          <w:trHeight w:val="1080"/>
          <w:jc w:val="center"/>
        </w:trPr>
        <w:tc>
          <w:tcPr>
            <w:tcW w:w="900" w:type="dxa"/>
            <w:tcBorders>
              <w:top w:val="nil"/>
              <w:left w:val="nil"/>
              <w:bottom w:val="nil"/>
              <w:right w:val="single" w:sz="4" w:space="0" w:color="auto"/>
            </w:tcBorders>
            <w:vAlign w:val="center"/>
            <w:hideMark/>
          </w:tcPr>
          <w:p w14:paraId="6BD356C2" w14:textId="77777777" w:rsidR="0034603D" w:rsidRDefault="0034603D" w:rsidP="00297681">
            <w:pPr>
              <w:ind w:leftChars="-32" w:hangingChars="28" w:hanging="67"/>
              <w:jc w:val="center"/>
              <w:rPr>
                <w:rFonts w:eastAsia="ＭＳ Ｐ明朝"/>
                <w:sz w:val="24"/>
              </w:rPr>
            </w:pPr>
            <w:r w:rsidRPr="005A7C8F">
              <w:rPr>
                <w:rFonts w:eastAsia="ＭＳ Ｐ明朝"/>
                <w:position w:val="-40"/>
                <w:sz w:val="24"/>
              </w:rPr>
              <w:object w:dxaOrig="880" w:dyaOrig="900" w14:anchorId="0BDEC98E">
                <v:shape id="_x0000_i1220" type="#_x0000_t75" style="width:36pt;height:45pt" o:ole="">
                  <v:imagedata r:id="rId345" o:title=""/>
                </v:shape>
                <o:OLEObject Type="Embed" ProgID="Equation.3" ShapeID="_x0000_i1220" DrawAspect="Content" ObjectID="_1543332081" r:id="rId346"/>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25B4546D"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7CE71198">
                <v:shape id="_x0000_i1221" type="#_x0000_t75" style="width:41.25pt;height:48.75pt" o:ole="">
                  <v:imagedata r:id="rId347" o:title=""/>
                </v:shape>
                <o:OLEObject Type="Embed" ProgID="Equation.3" ShapeID="_x0000_i1221" DrawAspect="Content" ObjectID="_1543332082" r:id="rId348"/>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217AE7F" w14:textId="77777777" w:rsidR="0034603D" w:rsidRDefault="0034603D" w:rsidP="00297681">
            <w:pPr>
              <w:jc w:val="center"/>
              <w:rPr>
                <w:rFonts w:eastAsia="ＭＳ Ｐ明朝"/>
                <w:sz w:val="24"/>
              </w:rPr>
            </w:pPr>
            <w:r>
              <w:rPr>
                <w:rFonts w:eastAsia="ＭＳ Ｐ明朝"/>
                <w:sz w:val="24"/>
              </w:rPr>
              <w:t>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18DE9E5" w14:textId="77777777" w:rsidR="0034603D" w:rsidRDefault="0034603D" w:rsidP="00297681">
            <w:pPr>
              <w:jc w:val="center"/>
              <w:rPr>
                <w:rFonts w:eastAsia="ＭＳ Ｐ明朝"/>
                <w:sz w:val="24"/>
              </w:rPr>
            </w:pPr>
            <w:r>
              <w:rPr>
                <w:rFonts w:eastAsia="ＭＳ Ｐ明朝" w:hint="eastAsia"/>
                <w:sz w:val="24"/>
              </w:rPr>
              <w:t>…</w:t>
            </w:r>
          </w:p>
        </w:tc>
        <w:tc>
          <w:tcPr>
            <w:tcW w:w="2377" w:type="dxa"/>
            <w:tcBorders>
              <w:top w:val="single" w:sz="4" w:space="0" w:color="auto"/>
              <w:left w:val="single" w:sz="4" w:space="0" w:color="auto"/>
              <w:bottom w:val="single" w:sz="4" w:space="0" w:color="auto"/>
              <w:right w:val="single" w:sz="4" w:space="0" w:color="auto"/>
            </w:tcBorders>
            <w:vAlign w:val="center"/>
            <w:hideMark/>
          </w:tcPr>
          <w:p w14:paraId="2C52D307" w14:textId="77777777" w:rsidR="0034603D" w:rsidRDefault="0034603D" w:rsidP="00297681">
            <w:pPr>
              <w:jc w:val="center"/>
              <w:rPr>
                <w:rFonts w:eastAsia="ＭＳ Ｐ明朝"/>
                <w:sz w:val="24"/>
              </w:rPr>
            </w:pPr>
            <w:r>
              <w:rPr>
                <w:rFonts w:eastAsia="ＭＳ Ｐ明朝"/>
                <w:sz w:val="24"/>
              </w:rPr>
              <w:t>0</w:t>
            </w:r>
          </w:p>
        </w:tc>
      </w:tr>
      <w:tr w:rsidR="0034603D" w14:paraId="09FF89F5" w14:textId="77777777" w:rsidTr="00297681">
        <w:trPr>
          <w:trHeight w:val="1080"/>
          <w:jc w:val="center"/>
        </w:trPr>
        <w:tc>
          <w:tcPr>
            <w:tcW w:w="900" w:type="dxa"/>
            <w:tcBorders>
              <w:top w:val="nil"/>
              <w:left w:val="nil"/>
              <w:bottom w:val="nil"/>
              <w:right w:val="single" w:sz="4" w:space="0" w:color="auto"/>
            </w:tcBorders>
            <w:vAlign w:val="center"/>
            <w:hideMark/>
          </w:tcPr>
          <w:p w14:paraId="5F6856C8" w14:textId="77777777" w:rsidR="0034603D" w:rsidRDefault="0034603D" w:rsidP="00297681">
            <w:pPr>
              <w:ind w:leftChars="-44" w:left="2" w:hangingChars="39" w:hanging="94"/>
              <w:jc w:val="center"/>
              <w:rPr>
                <w:rFonts w:eastAsia="ＭＳ Ｐ明朝"/>
                <w:sz w:val="24"/>
              </w:rPr>
            </w:pPr>
            <w:r w:rsidRPr="005A7C8F">
              <w:rPr>
                <w:rFonts w:eastAsia="ＭＳ Ｐ明朝"/>
                <w:position w:val="-40"/>
                <w:sz w:val="24"/>
              </w:rPr>
              <w:object w:dxaOrig="880" w:dyaOrig="900" w14:anchorId="479AF037">
                <v:shape id="_x0000_i1222" type="#_x0000_t75" style="width:36pt;height:45pt" o:ole="">
                  <v:imagedata r:id="rId349" o:title=""/>
                </v:shape>
                <o:OLEObject Type="Embed" ProgID="Equation.3" ShapeID="_x0000_i1222" DrawAspect="Content" ObjectID="_1543332083" r:id="rId350"/>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40D613DE"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6FC50F73"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1DFE5037">
                <v:shape id="_x0000_i1223" type="#_x0000_t75" style="width:41.25pt;height:48.75pt" o:ole="">
                  <v:imagedata r:id="rId351" o:title=""/>
                </v:shape>
                <o:OLEObject Type="Embed" ProgID="Equation.3" ShapeID="_x0000_i1223" DrawAspect="Content" ObjectID="_1543332084" r:id="rId352"/>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75EEACE1"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4058067A">
                <v:shape id="_x0000_i1224" type="#_x0000_t75" style="width:13.5pt;height:14.25pt" o:ole="">
                  <v:imagedata r:id="rId353" o:title=""/>
                </v:shape>
                <o:OLEObject Type="Embed" ProgID="Equation.3" ShapeID="_x0000_i1224" DrawAspect="Content" ObjectID="_1543332085" r:id="rId354"/>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06B288D"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0BFD4E84">
                <v:shape id="_x0000_i1225" type="#_x0000_t75" style="width:6.75pt;height:15pt" o:ole="">
                  <v:imagedata r:id="rId355" o:title=""/>
                </v:shape>
                <o:OLEObject Type="Embed" ProgID="Equation.3" ShapeID="_x0000_i1225" DrawAspect="Content" ObjectID="_1543332086" r:id="rId356"/>
              </w:object>
            </w:r>
          </w:p>
        </w:tc>
      </w:tr>
      <w:tr w:rsidR="0034603D" w14:paraId="5308E304" w14:textId="77777777" w:rsidTr="00297681">
        <w:trPr>
          <w:trHeight w:val="1080"/>
          <w:jc w:val="center"/>
        </w:trPr>
        <w:tc>
          <w:tcPr>
            <w:tcW w:w="900" w:type="dxa"/>
            <w:tcBorders>
              <w:top w:val="nil"/>
              <w:left w:val="nil"/>
              <w:bottom w:val="nil"/>
              <w:right w:val="single" w:sz="4" w:space="0" w:color="auto"/>
            </w:tcBorders>
            <w:vAlign w:val="center"/>
            <w:hideMark/>
          </w:tcPr>
          <w:p w14:paraId="2B5C4297" w14:textId="77777777" w:rsidR="0034603D" w:rsidRDefault="0034603D" w:rsidP="00297681">
            <w:pPr>
              <w:ind w:firstLineChars="100" w:firstLine="240"/>
              <w:jc w:val="center"/>
              <w:rPr>
                <w:rFonts w:eastAsia="ＭＳ Ｐ明朝"/>
                <w:sz w:val="24"/>
              </w:rPr>
            </w:pPr>
            <w:r w:rsidRPr="00213398">
              <w:rPr>
                <w:rFonts w:eastAsia="ＭＳ Ｐ明朝"/>
                <w:position w:val="-6"/>
                <w:sz w:val="24"/>
              </w:rPr>
              <w:object w:dxaOrig="120" w:dyaOrig="279" w14:anchorId="0FB9C96A">
                <v:shape id="_x0000_i1226" type="#_x0000_t75" style="width:11.25pt;height:15pt" o:ole="">
                  <v:imagedata r:id="rId357" o:title=""/>
                </v:shape>
                <o:OLEObject Type="Embed" ProgID="Equation.3" ShapeID="_x0000_i1226" DrawAspect="Content" ObjectID="_1543332087" r:id="rId358"/>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0D735261" w14:textId="77777777" w:rsidR="0034603D" w:rsidRDefault="0034603D" w:rsidP="00297681">
            <w:pPr>
              <w:jc w:val="center"/>
              <w:rPr>
                <w:rFonts w:eastAsia="ＭＳ Ｐ明朝"/>
                <w:sz w:val="24"/>
              </w:rPr>
            </w:pPr>
            <w:r w:rsidRPr="00213398">
              <w:rPr>
                <w:rFonts w:eastAsia="ＭＳ Ｐ明朝"/>
                <w:position w:val="-6"/>
                <w:sz w:val="24"/>
              </w:rPr>
              <w:object w:dxaOrig="120" w:dyaOrig="279" w14:anchorId="6570A878">
                <v:shape id="_x0000_i1227" type="#_x0000_t75" style="width:6.75pt;height:15pt" o:ole="">
                  <v:imagedata r:id="rId355" o:title=""/>
                </v:shape>
                <o:OLEObject Type="Embed" ProgID="Equation.3" ShapeID="_x0000_i1227" DrawAspect="Content" ObjectID="_1543332088" r:id="rId359"/>
              </w:object>
            </w:r>
          </w:p>
        </w:tc>
        <w:tc>
          <w:tcPr>
            <w:tcW w:w="1621" w:type="dxa"/>
            <w:tcBorders>
              <w:top w:val="single" w:sz="4" w:space="0" w:color="auto"/>
              <w:left w:val="single" w:sz="4" w:space="0" w:color="auto"/>
              <w:bottom w:val="single" w:sz="4" w:space="0" w:color="auto"/>
              <w:right w:val="single" w:sz="4" w:space="0" w:color="auto"/>
            </w:tcBorders>
            <w:vAlign w:val="center"/>
            <w:hideMark/>
          </w:tcPr>
          <w:p w14:paraId="1C2C1D92"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2DFBEFF1">
                <v:shape id="_x0000_i1228" type="#_x0000_t75" style="width:13.5pt;height:14.25pt" o:ole="">
                  <v:imagedata r:id="rId360" o:title=""/>
                </v:shape>
                <o:OLEObject Type="Embed" ProgID="Equation.3" ShapeID="_x0000_i1228" DrawAspect="Content" ObjectID="_1543332089" r:id="rId361"/>
              </w:object>
            </w:r>
          </w:p>
        </w:tc>
        <w:tc>
          <w:tcPr>
            <w:tcW w:w="1617" w:type="dxa"/>
            <w:tcBorders>
              <w:top w:val="single" w:sz="4" w:space="0" w:color="auto"/>
              <w:left w:val="single" w:sz="4" w:space="0" w:color="auto"/>
              <w:bottom w:val="single" w:sz="4" w:space="0" w:color="auto"/>
              <w:right w:val="single" w:sz="4" w:space="0" w:color="auto"/>
            </w:tcBorders>
            <w:vAlign w:val="center"/>
            <w:hideMark/>
          </w:tcPr>
          <w:p w14:paraId="637724B5" w14:textId="77777777" w:rsidR="0034603D" w:rsidRDefault="0034603D" w:rsidP="00297681">
            <w:pPr>
              <w:jc w:val="center"/>
              <w:rPr>
                <w:rFonts w:eastAsia="ＭＳ Ｐ明朝"/>
                <w:sz w:val="24"/>
              </w:rPr>
            </w:pPr>
            <w:r w:rsidRPr="00213398">
              <w:rPr>
                <w:rFonts w:eastAsia="ＭＳ Ｐ明朝"/>
                <w:position w:val="-6"/>
                <w:sz w:val="24"/>
              </w:rPr>
              <w:object w:dxaOrig="260" w:dyaOrig="280" w14:anchorId="3530BD0E">
                <v:shape id="_x0000_i1229" type="#_x0000_t75" style="width:13.5pt;height:14.25pt" o:ole="">
                  <v:imagedata r:id="rId353" o:title=""/>
                </v:shape>
                <o:OLEObject Type="Embed" ProgID="Equation.3" ShapeID="_x0000_i1229" DrawAspect="Content" ObjectID="_1543332090" r:id="rId362"/>
              </w:object>
            </w:r>
          </w:p>
        </w:tc>
        <w:tc>
          <w:tcPr>
            <w:tcW w:w="2377" w:type="dxa"/>
            <w:tcBorders>
              <w:top w:val="single" w:sz="4" w:space="0" w:color="auto"/>
              <w:left w:val="single" w:sz="4" w:space="0" w:color="auto"/>
              <w:bottom w:val="single" w:sz="4" w:space="0" w:color="auto"/>
              <w:right w:val="single" w:sz="4" w:space="0" w:color="auto"/>
            </w:tcBorders>
            <w:vAlign w:val="center"/>
            <w:hideMark/>
          </w:tcPr>
          <w:p w14:paraId="6CC81635" w14:textId="77777777" w:rsidR="0034603D" w:rsidRDefault="0034603D" w:rsidP="00297681">
            <w:pPr>
              <w:jc w:val="center"/>
              <w:rPr>
                <w:rFonts w:eastAsia="ＭＳ Ｐ明朝"/>
                <w:sz w:val="24"/>
              </w:rPr>
            </w:pPr>
            <w:r>
              <w:rPr>
                <w:rFonts w:eastAsia="ＭＳ Ｐ明朝"/>
                <w:sz w:val="24"/>
              </w:rPr>
              <w:t>0</w:t>
            </w:r>
          </w:p>
        </w:tc>
      </w:tr>
      <w:tr w:rsidR="0034603D" w14:paraId="26FC23F1" w14:textId="77777777" w:rsidTr="00297681">
        <w:trPr>
          <w:trHeight w:val="1080"/>
          <w:jc w:val="center"/>
        </w:trPr>
        <w:tc>
          <w:tcPr>
            <w:tcW w:w="900" w:type="dxa"/>
            <w:tcBorders>
              <w:top w:val="nil"/>
              <w:left w:val="nil"/>
              <w:bottom w:val="nil"/>
              <w:right w:val="single" w:sz="4" w:space="0" w:color="auto"/>
            </w:tcBorders>
            <w:vAlign w:val="center"/>
            <w:hideMark/>
          </w:tcPr>
          <w:p w14:paraId="16FA02B9" w14:textId="77777777" w:rsidR="0034603D" w:rsidRDefault="0034603D" w:rsidP="00297681">
            <w:pPr>
              <w:ind w:leftChars="-157" w:left="-328" w:rightChars="-149" w:right="-313" w:hanging="2"/>
              <w:jc w:val="center"/>
              <w:rPr>
                <w:rFonts w:eastAsia="ＭＳ Ｐ明朝"/>
                <w:sz w:val="24"/>
              </w:rPr>
            </w:pPr>
            <w:r w:rsidRPr="005A7C8F">
              <w:rPr>
                <w:rFonts w:eastAsia="ＭＳ Ｐ明朝"/>
                <w:position w:val="-40"/>
                <w:sz w:val="24"/>
              </w:rPr>
              <w:object w:dxaOrig="900" w:dyaOrig="900" w14:anchorId="29D18706">
                <v:shape id="_x0000_i1230" type="#_x0000_t75" style="width:33.75pt;height:45pt" o:ole="">
                  <v:imagedata r:id="rId363" o:title=""/>
                </v:shape>
                <o:OLEObject Type="Embed" ProgID="Equation.3" ShapeID="_x0000_i1230" DrawAspect="Content" ObjectID="_1543332091" r:id="rId364"/>
              </w:object>
            </w:r>
          </w:p>
        </w:tc>
        <w:tc>
          <w:tcPr>
            <w:tcW w:w="1616" w:type="dxa"/>
            <w:tcBorders>
              <w:top w:val="single" w:sz="4" w:space="0" w:color="auto"/>
              <w:left w:val="single" w:sz="4" w:space="0" w:color="auto"/>
              <w:bottom w:val="single" w:sz="4" w:space="0" w:color="auto"/>
              <w:right w:val="single" w:sz="4" w:space="0" w:color="auto"/>
            </w:tcBorders>
            <w:vAlign w:val="center"/>
            <w:hideMark/>
          </w:tcPr>
          <w:p w14:paraId="104726C3" w14:textId="77777777" w:rsidR="0034603D" w:rsidRDefault="0034603D" w:rsidP="00297681">
            <w:pPr>
              <w:jc w:val="center"/>
              <w:rPr>
                <w:rFonts w:eastAsia="ＭＳ Ｐ明朝"/>
                <w:sz w:val="24"/>
              </w:rPr>
            </w:pPr>
            <w:r>
              <w:rPr>
                <w:rFonts w:eastAsia="ＭＳ Ｐ明朝"/>
                <w:sz w:val="24"/>
              </w:rPr>
              <w:t>0</w:t>
            </w:r>
          </w:p>
        </w:tc>
        <w:tc>
          <w:tcPr>
            <w:tcW w:w="1621" w:type="dxa"/>
            <w:tcBorders>
              <w:top w:val="single" w:sz="4" w:space="0" w:color="auto"/>
              <w:left w:val="single" w:sz="4" w:space="0" w:color="auto"/>
              <w:bottom w:val="single" w:sz="4" w:space="0" w:color="auto"/>
              <w:right w:val="single" w:sz="4" w:space="0" w:color="auto"/>
            </w:tcBorders>
            <w:vAlign w:val="center"/>
            <w:hideMark/>
          </w:tcPr>
          <w:p w14:paraId="14A6B91F" w14:textId="77777777" w:rsidR="0034603D" w:rsidRDefault="0034603D" w:rsidP="00297681">
            <w:pPr>
              <w:jc w:val="center"/>
              <w:rPr>
                <w:rFonts w:eastAsia="ＭＳ Ｐ明朝"/>
                <w:sz w:val="24"/>
              </w:rPr>
            </w:pPr>
            <w:r>
              <w:rPr>
                <w:rFonts w:eastAsia="ＭＳ Ｐ明朝" w:hint="eastAsia"/>
                <w:sz w:val="24"/>
              </w:rPr>
              <w:t>…</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B18892A" w14:textId="77777777" w:rsidR="0034603D" w:rsidRDefault="0034603D" w:rsidP="00297681">
            <w:pPr>
              <w:jc w:val="center"/>
              <w:rPr>
                <w:rFonts w:eastAsia="ＭＳ Ｐ明朝"/>
                <w:sz w:val="24"/>
              </w:rPr>
            </w:pPr>
            <w:r>
              <w:rPr>
                <w:rFonts w:eastAsia="ＭＳ Ｐ明朝"/>
                <w:sz w:val="24"/>
              </w:rPr>
              <w:t>0</w:t>
            </w:r>
          </w:p>
        </w:tc>
        <w:tc>
          <w:tcPr>
            <w:tcW w:w="2377" w:type="dxa"/>
            <w:tcBorders>
              <w:top w:val="single" w:sz="4" w:space="0" w:color="auto"/>
              <w:left w:val="single" w:sz="4" w:space="0" w:color="auto"/>
              <w:bottom w:val="single" w:sz="4" w:space="0" w:color="auto"/>
              <w:right w:val="single" w:sz="4" w:space="0" w:color="auto"/>
            </w:tcBorders>
            <w:vAlign w:val="center"/>
            <w:hideMark/>
          </w:tcPr>
          <w:p w14:paraId="57530538" w14:textId="77777777" w:rsidR="0034603D" w:rsidRDefault="0034603D" w:rsidP="00297681">
            <w:pPr>
              <w:jc w:val="center"/>
              <w:rPr>
                <w:rFonts w:eastAsia="ＭＳ Ｐ明朝"/>
                <w:sz w:val="24"/>
              </w:rPr>
            </w:pPr>
            <w:r w:rsidRPr="00213398">
              <w:rPr>
                <w:rFonts w:eastAsia="ＭＳ Ｐ明朝"/>
                <w:position w:val="-44"/>
                <w:sz w:val="24"/>
              </w:rPr>
              <w:object w:dxaOrig="820" w:dyaOrig="980" w14:anchorId="6635A8D9">
                <v:shape id="_x0000_i1231" type="#_x0000_t75" style="width:41.25pt;height:48.75pt" o:ole="">
                  <v:imagedata r:id="rId365" o:title=""/>
                </v:shape>
                <o:OLEObject Type="Embed" ProgID="Equation.3" ShapeID="_x0000_i1231" DrawAspect="Content" ObjectID="_1543332092" r:id="rId366"/>
              </w:object>
            </w:r>
          </w:p>
        </w:tc>
      </w:tr>
    </w:tbl>
    <w:p w14:paraId="31FB8BED" w14:textId="77777777" w:rsidR="0034603D" w:rsidRDefault="0034603D" w:rsidP="0034603D">
      <w:pPr>
        <w:rPr>
          <w:rFonts w:eastAsia="ＭＳ Ｐ明朝"/>
          <w:sz w:val="24"/>
        </w:rPr>
      </w:pPr>
    </w:p>
    <w:p w14:paraId="1A33BF7E" w14:textId="77777777" w:rsidR="0034603D" w:rsidRDefault="0034603D" w:rsidP="0034603D">
      <w:pPr>
        <w:jc w:val="center"/>
        <w:rPr>
          <w:szCs w:val="21"/>
        </w:rPr>
      </w:pPr>
      <w:r>
        <w:rPr>
          <w:rFonts w:hint="eastAsia"/>
          <w:szCs w:val="21"/>
        </w:rPr>
        <w:t>図</w:t>
      </w:r>
      <w:r>
        <w:rPr>
          <w:rFonts w:eastAsia="ＭＳ Ｐ明朝"/>
          <w:szCs w:val="21"/>
        </w:rPr>
        <w:t>4.2</w:t>
      </w:r>
      <w:r>
        <w:rPr>
          <w:rFonts w:eastAsia="ＭＳ Ｐ明朝" w:hint="eastAsia"/>
          <w:szCs w:val="21"/>
        </w:rPr>
        <w:t xml:space="preserve">　ジョブ</w:t>
      </w:r>
      <w:r w:rsidRPr="00213398">
        <w:rPr>
          <w:rFonts w:eastAsia="ＭＳ Ｐ明朝"/>
          <w:position w:val="-10"/>
          <w:szCs w:val="21"/>
        </w:rPr>
        <w:object w:dxaOrig="180" w:dyaOrig="280" w14:anchorId="339B8B76">
          <v:shape id="_x0000_i1232" type="#_x0000_t75" style="width:9pt;height:14.25pt" o:ole="">
            <v:imagedata r:id="rId367" o:title=""/>
          </v:shape>
          <o:OLEObject Type="Embed" ProgID="Equation.3" ShapeID="_x0000_i1232" DrawAspect="Content" ObjectID="_1543332093" r:id="rId368"/>
        </w:object>
      </w:r>
      <w:r>
        <w:rPr>
          <w:rFonts w:eastAsia="ＭＳ Ｐ明朝" w:hint="eastAsia"/>
          <w:szCs w:val="21"/>
        </w:rPr>
        <w:t>の</w:t>
      </w:r>
      <w:r>
        <w:rPr>
          <w:rFonts w:hint="eastAsia"/>
          <w:szCs w:val="21"/>
        </w:rPr>
        <w:t>ブロック対角行列</w:t>
      </w:r>
    </w:p>
    <w:p w14:paraId="4E4607AF" w14:textId="77777777" w:rsidR="0034603D" w:rsidRDefault="0034603D" w:rsidP="0034603D">
      <w:pPr>
        <w:rPr>
          <w:rFonts w:eastAsia="ＭＳ Ｐ明朝"/>
          <w:szCs w:val="21"/>
        </w:rPr>
      </w:pPr>
    </w:p>
    <w:p w14:paraId="6FA1A647" w14:textId="77777777" w:rsidR="0034603D" w:rsidRDefault="0034603D" w:rsidP="0034603D">
      <w:pPr>
        <w:rPr>
          <w:szCs w:val="21"/>
        </w:rPr>
      </w:pPr>
      <w:r>
        <w:rPr>
          <w:szCs w:val="21"/>
        </w:rPr>
        <w:t>4.2</w:t>
      </w:r>
      <w:r>
        <w:rPr>
          <w:rFonts w:hint="eastAsia"/>
          <w:szCs w:val="21"/>
        </w:rPr>
        <w:t xml:space="preserve">　タスク配置順の決定</w:t>
      </w:r>
    </w:p>
    <w:p w14:paraId="2774EC9A" w14:textId="77777777" w:rsidR="0034603D" w:rsidRDefault="0034603D" w:rsidP="0034603D">
      <w:pPr>
        <w:spacing w:afterLines="50" w:after="180" w:line="340" w:lineRule="exact"/>
        <w:rPr>
          <w:szCs w:val="21"/>
        </w:rPr>
      </w:pPr>
      <w:r>
        <w:rPr>
          <w:rFonts w:hint="eastAsia"/>
          <w:szCs w:val="21"/>
        </w:rPr>
        <w:t xml:space="preserve">　各ジョブでの先行制約を考慮したタスクの処理順が決まったので，ここでは，すべてのタスクのガントチャートへの配置順を決めるアルゴリズムを</w:t>
      </w:r>
      <w:r>
        <w:rPr>
          <w:szCs w:val="21"/>
        </w:rPr>
        <w:t>B1</w:t>
      </w:r>
      <w:r>
        <w:rPr>
          <w:rFonts w:hint="eastAsia"/>
          <w:szCs w:val="21"/>
        </w:rPr>
        <w:t>-</w:t>
      </w:r>
      <w:r>
        <w:rPr>
          <w:szCs w:val="21"/>
        </w:rPr>
        <w:t>B13</w:t>
      </w:r>
      <w:r>
        <w:rPr>
          <w:rFonts w:hint="eastAsia"/>
          <w:szCs w:val="21"/>
        </w:rPr>
        <w:t>に示す．なお，以下では</w:t>
      </w:r>
      <w:r w:rsidRPr="00213398">
        <w:rPr>
          <w:position w:val="-10"/>
          <w:szCs w:val="21"/>
        </w:rPr>
        <w:object w:dxaOrig="240" w:dyaOrig="300" w14:anchorId="714206A8">
          <v:shape id="_x0000_i1233" type="#_x0000_t75" style="width:12.75pt;height:15pt" o:ole="">
            <v:imagedata r:id="rId369" o:title=""/>
          </v:shape>
          <o:OLEObject Type="Embed" ProgID="Equation.3" ShapeID="_x0000_i1233" DrawAspect="Content" ObjectID="_1543332094" r:id="rId370"/>
        </w:object>
      </w:r>
      <w:r>
        <w:rPr>
          <w:rFonts w:hint="eastAsia"/>
          <w:szCs w:val="21"/>
        </w:rPr>
        <w:t>番目に配置するタスクを</w:t>
      </w:r>
      <w:r w:rsidRPr="00213398">
        <w:rPr>
          <w:position w:val="-10"/>
          <w:szCs w:val="21"/>
        </w:rPr>
        <w:object w:dxaOrig="580" w:dyaOrig="360" w14:anchorId="0D063E3D">
          <v:shape id="_x0000_i1234" type="#_x0000_t75" style="width:29.25pt;height:18.75pt" o:ole="">
            <v:imagedata r:id="rId371" o:title=""/>
          </v:shape>
          <o:OLEObject Type="Embed" ProgID="Equation.3" ShapeID="_x0000_i1234" DrawAspect="Content" ObjectID="_1543332095" r:id="rId372"/>
        </w:object>
      </w:r>
      <w:r>
        <w:rPr>
          <w:rFonts w:hint="eastAsia"/>
          <w:szCs w:val="21"/>
        </w:rPr>
        <w:t>と表記する．</w:t>
      </w:r>
    </w:p>
    <w:p w14:paraId="4BA59EB2" w14:textId="77777777" w:rsidR="0034603D" w:rsidRDefault="0034603D" w:rsidP="0034603D">
      <w:pPr>
        <w:rPr>
          <w:szCs w:val="21"/>
        </w:rPr>
      </w:pPr>
      <w:r>
        <w:rPr>
          <w:szCs w:val="21"/>
        </w:rPr>
        <w:t>B1</w:t>
      </w:r>
      <w:r>
        <w:rPr>
          <w:rFonts w:hint="eastAsia"/>
          <w:szCs w:val="21"/>
        </w:rPr>
        <w:t>：</w:t>
      </w:r>
      <w:r w:rsidRPr="00213398">
        <w:rPr>
          <w:position w:val="-10"/>
          <w:szCs w:val="21"/>
        </w:rPr>
        <w:object w:dxaOrig="480" w:dyaOrig="300" w14:anchorId="438E7085">
          <v:shape id="_x0000_i1235" type="#_x0000_t75" style="width:24pt;height:15pt" o:ole="">
            <v:imagedata r:id="rId373" o:title=""/>
          </v:shape>
          <o:OLEObject Type="Embed" ProgID="Equation.3" ShapeID="_x0000_i1235" DrawAspect="Content" ObjectID="_1543332096" r:id="rId374"/>
        </w:object>
      </w:r>
      <w:r>
        <w:rPr>
          <w:rFonts w:hint="eastAsia"/>
          <w:szCs w:val="21"/>
        </w:rPr>
        <w:t>とする．</w:t>
      </w:r>
    </w:p>
    <w:p w14:paraId="2BC5E8D5" w14:textId="77777777" w:rsidR="0034603D" w:rsidRDefault="0034603D" w:rsidP="0034603D">
      <w:r>
        <w:rPr>
          <w:szCs w:val="21"/>
        </w:rPr>
        <w:t>B2</w:t>
      </w:r>
      <w:r>
        <w:rPr>
          <w:rFonts w:hint="eastAsia"/>
          <w:szCs w:val="21"/>
        </w:rPr>
        <w:t>：ジョブ</w:t>
      </w:r>
      <w:r w:rsidRPr="00213398">
        <w:rPr>
          <w:position w:val="-10"/>
          <w:szCs w:val="21"/>
        </w:rPr>
        <w:object w:dxaOrig="180" w:dyaOrig="280" w14:anchorId="4A7F674C">
          <v:shape id="_x0000_i1236" type="#_x0000_t75" style="width:9pt;height:14.25pt" o:ole="">
            <v:imagedata r:id="rId375" o:title=""/>
          </v:shape>
          <o:OLEObject Type="Embed" ProgID="Equation.3" ShapeID="_x0000_i1236" DrawAspect="Content" ObjectID="_1543332097" r:id="rId376"/>
        </w:object>
      </w:r>
      <w:r>
        <w:rPr>
          <w:rFonts w:hint="eastAsia"/>
          <w:szCs w:val="21"/>
        </w:rPr>
        <w:t>のタスクリストに</w:t>
      </w:r>
      <w:r>
        <w:t>4.1</w:t>
      </w:r>
      <w:r>
        <w:rPr>
          <w:rFonts w:hint="eastAsia"/>
        </w:rPr>
        <w:t>で決定した処理順にタスクを登録する．</w:t>
      </w:r>
    </w:p>
    <w:p w14:paraId="628208DF" w14:textId="77777777" w:rsidR="0034603D" w:rsidRDefault="0034603D" w:rsidP="0034603D">
      <w:r>
        <w:t>B3</w:t>
      </w:r>
      <w:r>
        <w:rPr>
          <w:rFonts w:hint="eastAsia"/>
        </w:rPr>
        <w:t>：ジョブ選択ベクトルを</w:t>
      </w:r>
      <w:r w:rsidRPr="00213398">
        <w:rPr>
          <w:position w:val="-10"/>
        </w:rPr>
        <w:object w:dxaOrig="820" w:dyaOrig="320" w14:anchorId="14AAA54E">
          <v:shape id="_x0000_i1237" type="#_x0000_t75" style="width:41.25pt;height:15pt" o:ole="">
            <v:imagedata r:id="rId377" o:title=""/>
          </v:shape>
          <o:OLEObject Type="Embed" ProgID="Equation.3" ShapeID="_x0000_i1237" DrawAspect="Content" ObjectID="_1543332098" r:id="rId378"/>
        </w:object>
      </w:r>
      <w:r>
        <w:rPr>
          <w:rFonts w:hint="eastAsia"/>
        </w:rPr>
        <w:t>とする．</w:t>
      </w:r>
    </w:p>
    <w:p w14:paraId="319B3685" w14:textId="77777777" w:rsidR="0034603D" w:rsidRDefault="0034603D" w:rsidP="0034603D">
      <w:pPr>
        <w:rPr>
          <w:szCs w:val="21"/>
        </w:rPr>
      </w:pPr>
      <w:r>
        <w:rPr>
          <w:szCs w:val="21"/>
        </w:rPr>
        <w:t>B4</w:t>
      </w:r>
      <w:r>
        <w:rPr>
          <w:rFonts w:hint="eastAsia"/>
          <w:szCs w:val="21"/>
        </w:rPr>
        <w:t>：</w:t>
      </w:r>
      <w:r w:rsidRPr="00213398">
        <w:rPr>
          <w:position w:val="-10"/>
          <w:szCs w:val="21"/>
        </w:rPr>
        <w:object w:dxaOrig="800" w:dyaOrig="300" w14:anchorId="71945AE1">
          <v:shape id="_x0000_i1238" type="#_x0000_t75" style="width:38.25pt;height:15pt" o:ole="">
            <v:imagedata r:id="rId379" o:title=""/>
          </v:shape>
          <o:OLEObject Type="Embed" ProgID="Equation.3" ShapeID="_x0000_i1238" DrawAspect="Content" ObjectID="_1543332099" r:id="rId380"/>
        </w:object>
      </w:r>
      <w:r>
        <w:rPr>
          <w:rFonts w:hint="eastAsia"/>
          <w:szCs w:val="21"/>
        </w:rPr>
        <w:t>とする．</w:t>
      </w:r>
    </w:p>
    <w:p w14:paraId="2A874830" w14:textId="77777777" w:rsidR="0034603D" w:rsidRDefault="0034603D" w:rsidP="0034603D">
      <w:pPr>
        <w:rPr>
          <w:szCs w:val="21"/>
        </w:rPr>
      </w:pPr>
      <w:r>
        <w:rPr>
          <w:szCs w:val="21"/>
        </w:rPr>
        <w:t>B5</w:t>
      </w:r>
      <w:r>
        <w:rPr>
          <w:rFonts w:hint="eastAsia"/>
          <w:szCs w:val="21"/>
        </w:rPr>
        <w:t>：もし</w:t>
      </w:r>
      <w:r w:rsidRPr="00213398">
        <w:rPr>
          <w:position w:val="-10"/>
          <w:szCs w:val="21"/>
        </w:rPr>
        <w:object w:dxaOrig="540" w:dyaOrig="300" w14:anchorId="636F56C2">
          <v:shape id="_x0000_i1239" type="#_x0000_t75" style="width:27pt;height:15pt" o:ole="">
            <v:imagedata r:id="rId381" o:title=""/>
          </v:shape>
          <o:OLEObject Type="Embed" ProgID="Equation.3" ShapeID="_x0000_i1239" DrawAspect="Content" ObjectID="_1543332100" r:id="rId382"/>
        </w:object>
      </w:r>
      <w:r>
        <w:rPr>
          <w:rFonts w:hint="eastAsia"/>
          <w:szCs w:val="21"/>
        </w:rPr>
        <w:t>なら</w:t>
      </w:r>
      <w:r>
        <w:rPr>
          <w:szCs w:val="21"/>
        </w:rPr>
        <w:t>B2</w:t>
      </w:r>
      <w:r>
        <w:rPr>
          <w:rFonts w:hint="eastAsia"/>
          <w:szCs w:val="21"/>
        </w:rPr>
        <w:t>に戻る．</w:t>
      </w:r>
      <w:r w:rsidRPr="00213398">
        <w:rPr>
          <w:position w:val="-10"/>
          <w:szCs w:val="21"/>
        </w:rPr>
        <w:object w:dxaOrig="540" w:dyaOrig="300" w14:anchorId="41603568">
          <v:shape id="_x0000_i1240" type="#_x0000_t75" style="width:27pt;height:15pt" o:ole="">
            <v:imagedata r:id="rId383" o:title=""/>
          </v:shape>
          <o:OLEObject Type="Embed" ProgID="Equation.3" ShapeID="_x0000_i1240" DrawAspect="Content" ObjectID="_1543332101" r:id="rId384"/>
        </w:object>
      </w:r>
      <w:r>
        <w:rPr>
          <w:rFonts w:hint="eastAsia"/>
          <w:szCs w:val="21"/>
        </w:rPr>
        <w:t>なら</w:t>
      </w:r>
      <w:r>
        <w:rPr>
          <w:szCs w:val="21"/>
        </w:rPr>
        <w:t>B6</w:t>
      </w:r>
      <w:r>
        <w:rPr>
          <w:rFonts w:hint="eastAsia"/>
          <w:szCs w:val="21"/>
        </w:rPr>
        <w:t>へ進む．</w:t>
      </w:r>
    </w:p>
    <w:p w14:paraId="22E911EF" w14:textId="77777777" w:rsidR="0034603D" w:rsidRDefault="0034603D" w:rsidP="0034603D">
      <w:pPr>
        <w:rPr>
          <w:szCs w:val="21"/>
        </w:rPr>
      </w:pPr>
      <w:r>
        <w:rPr>
          <w:szCs w:val="21"/>
        </w:rPr>
        <w:t>B6</w:t>
      </w:r>
      <w:r>
        <w:rPr>
          <w:rFonts w:hint="eastAsia"/>
          <w:szCs w:val="21"/>
        </w:rPr>
        <w:t>：</w:t>
      </w:r>
      <w:r w:rsidRPr="00213398">
        <w:rPr>
          <w:position w:val="-10"/>
          <w:szCs w:val="21"/>
        </w:rPr>
        <w:object w:dxaOrig="520" w:dyaOrig="300" w14:anchorId="22EDA3F6">
          <v:shape id="_x0000_i1241" type="#_x0000_t75" style="width:26.25pt;height:15pt" o:ole="">
            <v:imagedata r:id="rId385" o:title=""/>
          </v:shape>
          <o:OLEObject Type="Embed" ProgID="Equation.3" ShapeID="_x0000_i1241" DrawAspect="Content" ObjectID="_1543332102" r:id="rId386"/>
        </w:object>
      </w:r>
      <w:r>
        <w:rPr>
          <w:rFonts w:hint="eastAsia"/>
          <w:szCs w:val="21"/>
        </w:rPr>
        <w:t>とする．</w:t>
      </w:r>
    </w:p>
    <w:p w14:paraId="6261D603" w14:textId="77777777" w:rsidR="0034603D" w:rsidRDefault="0034603D" w:rsidP="0034603D">
      <w:pPr>
        <w:rPr>
          <w:szCs w:val="21"/>
        </w:rPr>
      </w:pPr>
      <w:r>
        <w:rPr>
          <w:szCs w:val="21"/>
        </w:rPr>
        <w:t>B7</w:t>
      </w:r>
      <w:r>
        <w:rPr>
          <w:rFonts w:hint="eastAsia"/>
          <w:szCs w:val="21"/>
        </w:rPr>
        <w:t>：配置順ノード空間の</w:t>
      </w:r>
      <w:r w:rsidRPr="00213398">
        <w:rPr>
          <w:position w:val="-10"/>
          <w:szCs w:val="21"/>
        </w:rPr>
        <w:object w:dxaOrig="240" w:dyaOrig="300" w14:anchorId="11B7CB4B">
          <v:shape id="_x0000_i1242" type="#_x0000_t75" style="width:12.75pt;height:15pt" o:ole="">
            <v:imagedata r:id="rId387" o:title=""/>
          </v:shape>
          <o:OLEObject Type="Embed" ProgID="Equation.3" ShapeID="_x0000_i1242" DrawAspect="Content" ObjectID="_1543332103" r:id="rId388"/>
        </w:object>
      </w:r>
      <w:r>
        <w:rPr>
          <w:rFonts w:hint="eastAsia"/>
          <w:szCs w:val="21"/>
        </w:rPr>
        <w:t>列目のノードの選択確率</w:t>
      </w:r>
      <w:r w:rsidRPr="00213398">
        <w:rPr>
          <w:position w:val="-10"/>
          <w:szCs w:val="21"/>
        </w:rPr>
        <w:object w:dxaOrig="2160" w:dyaOrig="320" w14:anchorId="52FEB531">
          <v:shape id="_x0000_i1243" type="#_x0000_t75" style="width:108pt;height:15pt" o:ole="">
            <v:imagedata r:id="rId389" o:title=""/>
          </v:shape>
          <o:OLEObject Type="Embed" ProgID="Equation.3" ShapeID="_x0000_i1243" DrawAspect="Content" ObjectID="_1543332104" r:id="rId390"/>
        </w:object>
      </w:r>
      <w:r>
        <w:rPr>
          <w:rFonts w:hint="eastAsia"/>
          <w:szCs w:val="21"/>
        </w:rPr>
        <w:t>を式</w:t>
      </w:r>
      <w:r>
        <w:rPr>
          <w:szCs w:val="21"/>
        </w:rPr>
        <w:t>(5)</w:t>
      </w:r>
      <w:r>
        <w:rPr>
          <w:rFonts w:hint="eastAsia"/>
          <w:szCs w:val="21"/>
        </w:rPr>
        <w:t>で計算する．</w:t>
      </w:r>
    </w:p>
    <w:p w14:paraId="5E5C2946" w14:textId="77777777" w:rsidR="0034603D" w:rsidRDefault="0034603D" w:rsidP="0034603D">
      <w:pPr>
        <w:rPr>
          <w:szCs w:val="21"/>
        </w:rPr>
      </w:pPr>
      <w:r>
        <w:rPr>
          <w:szCs w:val="21"/>
        </w:rPr>
        <w:t>B8</w:t>
      </w:r>
      <w:r>
        <w:rPr>
          <w:rFonts w:hint="eastAsia"/>
          <w:szCs w:val="21"/>
        </w:rPr>
        <w:t>：配置順ノード空間の</w:t>
      </w:r>
      <w:r w:rsidRPr="00213398">
        <w:rPr>
          <w:position w:val="-10"/>
          <w:szCs w:val="21"/>
        </w:rPr>
        <w:object w:dxaOrig="240" w:dyaOrig="300" w14:anchorId="1079F471">
          <v:shape id="_x0000_i1244" type="#_x0000_t75" style="width:12.75pt;height:15pt" o:ole="">
            <v:imagedata r:id="rId387" o:title=""/>
          </v:shape>
          <o:OLEObject Type="Embed" ProgID="Equation.3" ShapeID="_x0000_i1244" DrawAspect="Content" ObjectID="_1543332105" r:id="rId391"/>
        </w:object>
      </w:r>
      <w:r>
        <w:rPr>
          <w:rFonts w:hint="eastAsia"/>
          <w:szCs w:val="21"/>
        </w:rPr>
        <w:t>列目のノード（ジョブ）をルーレット選択する．選択されたジョブをジョブを</w:t>
      </w:r>
      <w:r w:rsidRPr="00213398">
        <w:rPr>
          <w:position w:val="-10"/>
          <w:szCs w:val="21"/>
        </w:rPr>
        <w:object w:dxaOrig="1320" w:dyaOrig="300" w14:anchorId="31A34C26">
          <v:shape id="_x0000_i1245" type="#_x0000_t75" style="width:66pt;height:15pt" o:ole="">
            <v:imagedata r:id="rId392" o:title=""/>
          </v:shape>
          <o:OLEObject Type="Embed" ProgID="Equation.3" ShapeID="_x0000_i1245" DrawAspect="Content" ObjectID="_1543332106" r:id="rId393"/>
        </w:object>
      </w:r>
      <w:r>
        <w:rPr>
          <w:rFonts w:hint="eastAsia"/>
          <w:szCs w:val="21"/>
        </w:rPr>
        <w:t>とする．</w:t>
      </w:r>
    </w:p>
    <w:p w14:paraId="10A849C2" w14:textId="77777777" w:rsidR="0034603D" w:rsidRDefault="0034603D" w:rsidP="0034603D">
      <w:pPr>
        <w:spacing w:line="340" w:lineRule="exact"/>
        <w:rPr>
          <w:spacing w:val="2"/>
        </w:rPr>
      </w:pPr>
      <w:r>
        <w:rPr>
          <w:szCs w:val="21"/>
        </w:rPr>
        <w:t>B9</w:t>
      </w:r>
      <w:r>
        <w:rPr>
          <w:rFonts w:hint="eastAsia"/>
          <w:szCs w:val="21"/>
        </w:rPr>
        <w:t>：選択されたジョブ</w:t>
      </w:r>
      <w:r w:rsidRPr="00213398">
        <w:rPr>
          <w:position w:val="-6"/>
          <w:szCs w:val="21"/>
        </w:rPr>
        <w:object w:dxaOrig="220" w:dyaOrig="220" w14:anchorId="60AD1104">
          <v:shape id="_x0000_i1246" type="#_x0000_t75" style="width:11.25pt;height:11.25pt" o:ole="">
            <v:imagedata r:id="rId394" o:title=""/>
          </v:shape>
          <o:OLEObject Type="Embed" ProgID="Equation.3" ShapeID="_x0000_i1246" DrawAspect="Content" ObjectID="_1543332107" r:id="rId395"/>
        </w:object>
      </w:r>
      <w:r>
        <w:rPr>
          <w:rFonts w:hint="eastAsia"/>
          <w:szCs w:val="21"/>
        </w:rPr>
        <w:t>のタスクリスト中の</w:t>
      </w:r>
      <w:r>
        <w:rPr>
          <w:rFonts w:hint="eastAsia"/>
          <w:spacing w:val="2"/>
        </w:rPr>
        <w:t>先頭タスクを取り出し，</w:t>
      </w:r>
      <w:r w:rsidRPr="00213398">
        <w:rPr>
          <w:position w:val="-10"/>
          <w:szCs w:val="21"/>
        </w:rPr>
        <w:object w:dxaOrig="240" w:dyaOrig="300" w14:anchorId="6A729DAB">
          <v:shape id="_x0000_i1247" type="#_x0000_t75" style="width:12.75pt;height:15pt" o:ole="">
            <v:imagedata r:id="rId387" o:title=""/>
          </v:shape>
          <o:OLEObject Type="Embed" ProgID="Equation.3" ShapeID="_x0000_i1247" DrawAspect="Content" ObjectID="_1543332108" r:id="rId396"/>
        </w:object>
      </w:r>
      <w:r>
        <w:rPr>
          <w:rFonts w:hint="eastAsia"/>
          <w:szCs w:val="21"/>
        </w:rPr>
        <w:t>番目に</w:t>
      </w:r>
      <w:r>
        <w:rPr>
          <w:rFonts w:hint="eastAsia"/>
          <w:spacing w:val="2"/>
        </w:rPr>
        <w:t>配置するタスク</w:t>
      </w:r>
      <w:r w:rsidRPr="00213398">
        <w:rPr>
          <w:position w:val="-10"/>
          <w:szCs w:val="21"/>
        </w:rPr>
        <w:object w:dxaOrig="580" w:dyaOrig="360" w14:anchorId="4A179372">
          <v:shape id="_x0000_i1248" type="#_x0000_t75" style="width:29.25pt;height:18.75pt" o:ole="">
            <v:imagedata r:id="rId371" o:title=""/>
          </v:shape>
          <o:OLEObject Type="Embed" ProgID="Equation.3" ShapeID="_x0000_i1248" DrawAspect="Content" ObjectID="_1543332109" r:id="rId397"/>
        </w:object>
      </w:r>
      <w:r>
        <w:rPr>
          <w:rFonts w:hint="eastAsia"/>
          <w:spacing w:val="2"/>
        </w:rPr>
        <w:t>とする．</w:t>
      </w:r>
    </w:p>
    <w:p w14:paraId="23225D76" w14:textId="77777777" w:rsidR="0034603D" w:rsidRDefault="0034603D" w:rsidP="0034603D">
      <w:pPr>
        <w:rPr>
          <w:spacing w:val="2"/>
        </w:rPr>
      </w:pPr>
      <w:r>
        <w:rPr>
          <w:spacing w:val="2"/>
        </w:rPr>
        <w:t>B10</w:t>
      </w:r>
      <w:r>
        <w:rPr>
          <w:rFonts w:hint="eastAsia"/>
          <w:spacing w:val="2"/>
        </w:rPr>
        <w:t>：</w:t>
      </w:r>
      <w:r>
        <w:rPr>
          <w:rFonts w:hint="eastAsia"/>
          <w:szCs w:val="21"/>
        </w:rPr>
        <w:t>ジョブ</w:t>
      </w:r>
      <w:r w:rsidRPr="00213398">
        <w:rPr>
          <w:position w:val="-6"/>
          <w:szCs w:val="21"/>
        </w:rPr>
        <w:object w:dxaOrig="220" w:dyaOrig="220" w14:anchorId="05804C97">
          <v:shape id="_x0000_i1249" type="#_x0000_t75" style="width:11.25pt;height:11.25pt" o:ole="">
            <v:imagedata r:id="rId394" o:title=""/>
          </v:shape>
          <o:OLEObject Type="Embed" ProgID="Equation.3" ShapeID="_x0000_i1249" DrawAspect="Content" ObjectID="_1543332110" r:id="rId398"/>
        </w:object>
      </w:r>
      <w:r>
        <w:rPr>
          <w:rFonts w:hint="eastAsia"/>
          <w:szCs w:val="21"/>
        </w:rPr>
        <w:t>のタスクリスト</w:t>
      </w:r>
      <w:r>
        <w:rPr>
          <w:rFonts w:hint="eastAsia"/>
          <w:spacing w:val="2"/>
        </w:rPr>
        <w:t>から</w:t>
      </w:r>
      <w:r>
        <w:rPr>
          <w:spacing w:val="2"/>
        </w:rPr>
        <w:t>B9</w:t>
      </w:r>
      <w:r>
        <w:rPr>
          <w:rFonts w:hint="eastAsia"/>
          <w:spacing w:val="2"/>
        </w:rPr>
        <w:t>で取り出したタスクを削除する．</w:t>
      </w:r>
    </w:p>
    <w:p w14:paraId="7868445E" w14:textId="77777777" w:rsidR="0034603D" w:rsidRDefault="0034603D" w:rsidP="0034603D">
      <w:r>
        <w:rPr>
          <w:spacing w:val="2"/>
        </w:rPr>
        <w:t>B11</w:t>
      </w:r>
      <w:r>
        <w:rPr>
          <w:rFonts w:hint="eastAsia"/>
          <w:spacing w:val="2"/>
        </w:rPr>
        <w:t>：もしタスクリストが空となれば，</w:t>
      </w:r>
      <w:r>
        <w:rPr>
          <w:rFonts w:hint="eastAsia"/>
        </w:rPr>
        <w:t>ジョブ選択ベクトルを</w:t>
      </w:r>
      <w:r w:rsidRPr="00213398">
        <w:rPr>
          <w:position w:val="-10"/>
        </w:rPr>
        <w:object w:dxaOrig="880" w:dyaOrig="320" w14:anchorId="2606FDF8">
          <v:shape id="_x0000_i1250" type="#_x0000_t75" style="width:45pt;height:15pt" o:ole="">
            <v:imagedata r:id="rId399" o:title=""/>
          </v:shape>
          <o:OLEObject Type="Embed" ProgID="Equation.3" ShapeID="_x0000_i1250" DrawAspect="Content" ObjectID="_1543332111" r:id="rId400"/>
        </w:object>
      </w:r>
      <w:r>
        <w:rPr>
          <w:rFonts w:hint="eastAsia"/>
        </w:rPr>
        <w:t>とし，</w:t>
      </w:r>
      <w:r>
        <w:t>B12</w:t>
      </w:r>
      <w:r>
        <w:rPr>
          <w:rFonts w:hint="eastAsia"/>
        </w:rPr>
        <w:t>へ進む．</w:t>
      </w:r>
      <w:r>
        <w:rPr>
          <w:rFonts w:hint="eastAsia"/>
        </w:rPr>
        <w:lastRenderedPageBreak/>
        <w:t>空とならなければ</w:t>
      </w:r>
      <w:r>
        <w:t>B12</w:t>
      </w:r>
      <w:r>
        <w:rPr>
          <w:rFonts w:hint="eastAsia"/>
        </w:rPr>
        <w:t>へ進む．</w:t>
      </w:r>
    </w:p>
    <w:p w14:paraId="5313B572" w14:textId="77777777" w:rsidR="0034603D" w:rsidRDefault="0034603D" w:rsidP="0034603D">
      <w:pPr>
        <w:rPr>
          <w:szCs w:val="21"/>
        </w:rPr>
      </w:pPr>
      <w:r>
        <w:t>B12</w:t>
      </w:r>
      <w:r>
        <w:rPr>
          <w:rFonts w:hint="eastAsia"/>
        </w:rPr>
        <w:t>：</w:t>
      </w:r>
      <w:r w:rsidRPr="00213398">
        <w:rPr>
          <w:position w:val="-10"/>
          <w:szCs w:val="21"/>
        </w:rPr>
        <w:object w:dxaOrig="880" w:dyaOrig="300" w14:anchorId="7549E703">
          <v:shape id="_x0000_i1251" type="#_x0000_t75" style="width:45pt;height:15pt" o:ole="">
            <v:imagedata r:id="rId317" o:title=""/>
          </v:shape>
          <o:OLEObject Type="Embed" ProgID="Equation.3" ShapeID="_x0000_i1251" DrawAspect="Content" ObjectID="_1543332112" r:id="rId401"/>
        </w:object>
      </w:r>
      <w:r>
        <w:rPr>
          <w:rFonts w:hint="eastAsia"/>
          <w:szCs w:val="21"/>
        </w:rPr>
        <w:t>とする．</w:t>
      </w:r>
    </w:p>
    <w:p w14:paraId="3624B473" w14:textId="77777777" w:rsidR="0034603D" w:rsidRDefault="0034603D" w:rsidP="0034603D">
      <w:pPr>
        <w:rPr>
          <w:szCs w:val="21"/>
        </w:rPr>
      </w:pPr>
      <w:r>
        <w:rPr>
          <w:szCs w:val="21"/>
        </w:rPr>
        <w:t>B13</w:t>
      </w:r>
      <w:r>
        <w:rPr>
          <w:rFonts w:hint="eastAsia"/>
          <w:szCs w:val="21"/>
        </w:rPr>
        <w:t>：もし</w:t>
      </w:r>
      <w:r w:rsidRPr="00213398">
        <w:rPr>
          <w:position w:val="-10"/>
          <w:szCs w:val="21"/>
        </w:rPr>
        <w:object w:dxaOrig="620" w:dyaOrig="300" w14:anchorId="2F3048B7">
          <v:shape id="_x0000_i1252" type="#_x0000_t75" style="width:30pt;height:15pt" o:ole="">
            <v:imagedata r:id="rId402" o:title=""/>
          </v:shape>
          <o:OLEObject Type="Embed" ProgID="Equation.3" ShapeID="_x0000_i1252" DrawAspect="Content" ObjectID="_1543332113" r:id="rId403"/>
        </w:object>
      </w:r>
      <w:r>
        <w:rPr>
          <w:rFonts w:hint="eastAsia"/>
          <w:szCs w:val="21"/>
        </w:rPr>
        <w:t>なら</w:t>
      </w:r>
      <w:r>
        <w:rPr>
          <w:spacing w:val="2"/>
        </w:rPr>
        <w:t>B</w:t>
      </w:r>
      <w:r>
        <w:rPr>
          <w:szCs w:val="21"/>
        </w:rPr>
        <w:t>7</w:t>
      </w:r>
      <w:r>
        <w:rPr>
          <w:rFonts w:hint="eastAsia"/>
          <w:szCs w:val="21"/>
        </w:rPr>
        <w:t>に戻る．</w:t>
      </w:r>
      <w:r w:rsidRPr="00213398">
        <w:rPr>
          <w:position w:val="-10"/>
          <w:szCs w:val="21"/>
        </w:rPr>
        <w:object w:dxaOrig="620" w:dyaOrig="300" w14:anchorId="6A625A3D">
          <v:shape id="_x0000_i1253" type="#_x0000_t75" style="width:30pt;height:15pt" o:ole="">
            <v:imagedata r:id="rId404" o:title=""/>
          </v:shape>
          <o:OLEObject Type="Embed" ProgID="Equation.3" ShapeID="_x0000_i1253" DrawAspect="Content" ObjectID="_1543332114" r:id="rId405"/>
        </w:object>
      </w:r>
      <w:r>
        <w:rPr>
          <w:rFonts w:hint="eastAsia"/>
          <w:szCs w:val="21"/>
        </w:rPr>
        <w:t>なら</w:t>
      </w:r>
      <w:r>
        <w:rPr>
          <w:szCs w:val="21"/>
        </w:rPr>
        <w:t>4.3</w:t>
      </w:r>
      <w:r>
        <w:rPr>
          <w:rFonts w:hint="eastAsia"/>
          <w:szCs w:val="21"/>
        </w:rPr>
        <w:t>の処理マシン決定処理へ進む．</w:t>
      </w:r>
    </w:p>
    <w:p w14:paraId="392B780B" w14:textId="77777777" w:rsidR="0034603D" w:rsidRDefault="0034603D" w:rsidP="0034603D">
      <w:pPr>
        <w:rPr>
          <w:szCs w:val="21"/>
        </w:rPr>
      </w:pPr>
    </w:p>
    <w:p w14:paraId="53A916C9" w14:textId="77777777" w:rsidR="0034603D" w:rsidRDefault="0034603D" w:rsidP="0034603D">
      <w:pPr>
        <w:rPr>
          <w:szCs w:val="21"/>
        </w:rPr>
      </w:pPr>
      <w:r>
        <w:rPr>
          <w:szCs w:val="21"/>
        </w:rPr>
        <w:t>4.3</w:t>
      </w:r>
      <w:r>
        <w:rPr>
          <w:rFonts w:hint="eastAsia"/>
          <w:szCs w:val="21"/>
        </w:rPr>
        <w:t xml:space="preserve">　処理マシンの決定</w:t>
      </w:r>
    </w:p>
    <w:p w14:paraId="18DC003A" w14:textId="77777777" w:rsidR="0034603D" w:rsidRDefault="0034603D" w:rsidP="0034603D">
      <w:pPr>
        <w:spacing w:afterLines="50" w:after="180" w:line="340" w:lineRule="exact"/>
        <w:ind w:firstLineChars="100" w:firstLine="210"/>
        <w:rPr>
          <w:szCs w:val="21"/>
        </w:rPr>
      </w:pPr>
      <w:r>
        <w:rPr>
          <w:rFonts w:hint="eastAsia"/>
          <w:szCs w:val="21"/>
        </w:rPr>
        <w:t>各タスクを処理するマシンを決定するアルゴリズムは下記の</w:t>
      </w:r>
      <w:r>
        <w:rPr>
          <w:szCs w:val="21"/>
        </w:rPr>
        <w:t>C1</w:t>
      </w:r>
      <w:r>
        <w:rPr>
          <w:rFonts w:hint="eastAsia"/>
          <w:szCs w:val="21"/>
        </w:rPr>
        <w:t>-</w:t>
      </w:r>
      <w:r>
        <w:rPr>
          <w:szCs w:val="21"/>
        </w:rPr>
        <w:t>C9</w:t>
      </w:r>
      <w:r>
        <w:rPr>
          <w:rFonts w:hint="eastAsia"/>
          <w:szCs w:val="21"/>
        </w:rPr>
        <w:t>である．なお，以下では</w:t>
      </w:r>
      <w:r>
        <w:rPr>
          <w:szCs w:val="21"/>
        </w:rPr>
        <w:t>4.2</w:t>
      </w:r>
      <w:r>
        <w:rPr>
          <w:rFonts w:hint="eastAsia"/>
          <w:szCs w:val="21"/>
        </w:rPr>
        <w:t>で決めた</w:t>
      </w:r>
      <w:r w:rsidRPr="00213398">
        <w:rPr>
          <w:position w:val="-10"/>
          <w:szCs w:val="21"/>
        </w:rPr>
        <w:object w:dxaOrig="240" w:dyaOrig="300" w14:anchorId="5A2CB41E">
          <v:shape id="_x0000_i1254" type="#_x0000_t75" style="width:12.75pt;height:15pt" o:ole="">
            <v:imagedata r:id="rId369" o:title=""/>
          </v:shape>
          <o:OLEObject Type="Embed" ProgID="Equation.3" ShapeID="_x0000_i1254" DrawAspect="Content" ObjectID="_1543332115" r:id="rId406"/>
        </w:object>
      </w:r>
      <w:r>
        <w:rPr>
          <w:rFonts w:hint="eastAsia"/>
          <w:szCs w:val="21"/>
        </w:rPr>
        <w:t>番目に配置するタスク</w:t>
      </w:r>
      <w:r w:rsidRPr="00213398">
        <w:rPr>
          <w:position w:val="-10"/>
          <w:szCs w:val="21"/>
        </w:rPr>
        <w:object w:dxaOrig="580" w:dyaOrig="360" w14:anchorId="0006DA90">
          <v:shape id="_x0000_i1255" type="#_x0000_t75" style="width:29.25pt;height:18.75pt" o:ole="">
            <v:imagedata r:id="rId371" o:title=""/>
          </v:shape>
          <o:OLEObject Type="Embed" ProgID="Equation.3" ShapeID="_x0000_i1255" DrawAspect="Content" ObjectID="_1543332116" r:id="rId407"/>
        </w:object>
      </w:r>
      <w:r>
        <w:rPr>
          <w:rFonts w:hint="eastAsia"/>
          <w:szCs w:val="21"/>
        </w:rPr>
        <w:t>を処理するマシンを</w:t>
      </w:r>
      <w:r w:rsidRPr="00213398">
        <w:rPr>
          <w:position w:val="-10"/>
          <w:szCs w:val="21"/>
        </w:rPr>
        <w:object w:dxaOrig="640" w:dyaOrig="360" w14:anchorId="21FB7CDD">
          <v:shape id="_x0000_i1256" type="#_x0000_t75" style="width:33.75pt;height:18.75pt" o:ole="">
            <v:imagedata r:id="rId408" o:title=""/>
          </v:shape>
          <o:OLEObject Type="Embed" ProgID="Equation.3" ShapeID="_x0000_i1256" DrawAspect="Content" ObjectID="_1543332117" r:id="rId409"/>
        </w:object>
      </w:r>
      <w:r>
        <w:rPr>
          <w:rFonts w:hint="eastAsia"/>
          <w:szCs w:val="21"/>
        </w:rPr>
        <w:t>と表記する．</w:t>
      </w:r>
    </w:p>
    <w:p w14:paraId="4B01776D" w14:textId="77777777" w:rsidR="0034603D" w:rsidRDefault="0034603D" w:rsidP="0034603D">
      <w:pPr>
        <w:rPr>
          <w:szCs w:val="21"/>
        </w:rPr>
      </w:pPr>
      <w:r>
        <w:rPr>
          <w:szCs w:val="21"/>
        </w:rPr>
        <w:t>C1</w:t>
      </w:r>
      <w:r>
        <w:rPr>
          <w:rFonts w:hint="eastAsia"/>
          <w:szCs w:val="21"/>
        </w:rPr>
        <w:t>：</w:t>
      </w:r>
      <w:r w:rsidRPr="00213398">
        <w:rPr>
          <w:position w:val="-10"/>
          <w:szCs w:val="21"/>
        </w:rPr>
        <w:object w:dxaOrig="480" w:dyaOrig="300" w14:anchorId="47F1E6C1">
          <v:shape id="_x0000_i1257" type="#_x0000_t75" style="width:24pt;height:15pt" o:ole="">
            <v:imagedata r:id="rId373" o:title=""/>
          </v:shape>
          <o:OLEObject Type="Embed" ProgID="Equation.3" ShapeID="_x0000_i1257" DrawAspect="Content" ObjectID="_1543332118" r:id="rId410"/>
        </w:object>
      </w:r>
      <w:r>
        <w:rPr>
          <w:rFonts w:hint="eastAsia"/>
          <w:szCs w:val="21"/>
        </w:rPr>
        <w:t>とする．</w:t>
      </w:r>
    </w:p>
    <w:p w14:paraId="124F7FF2" w14:textId="77777777" w:rsidR="0034603D" w:rsidRDefault="0034603D" w:rsidP="0034603D">
      <w:pPr>
        <w:spacing w:line="360" w:lineRule="exact"/>
        <w:ind w:left="214" w:hangingChars="102" w:hanging="214"/>
        <w:rPr>
          <w:szCs w:val="21"/>
        </w:rPr>
      </w:pPr>
      <w:r>
        <w:rPr>
          <w:szCs w:val="21"/>
        </w:rPr>
        <w:t>C2</w:t>
      </w:r>
      <w:r>
        <w:rPr>
          <w:rFonts w:hint="eastAsia"/>
          <w:szCs w:val="21"/>
        </w:rPr>
        <w:t>：</w:t>
      </w:r>
      <w:r w:rsidRPr="00213398">
        <w:rPr>
          <w:position w:val="-10"/>
          <w:szCs w:val="21"/>
        </w:rPr>
        <w:object w:dxaOrig="520" w:dyaOrig="300" w14:anchorId="262E51A2">
          <v:shape id="_x0000_i1258" type="#_x0000_t75" style="width:26.25pt;height:15pt" o:ole="">
            <v:imagedata r:id="rId385" o:title=""/>
          </v:shape>
          <o:OLEObject Type="Embed" ProgID="Equation.3" ShapeID="_x0000_i1258" DrawAspect="Content" ObjectID="_1543332119" r:id="rId411"/>
        </w:object>
      </w:r>
      <w:r>
        <w:rPr>
          <w:rFonts w:hint="eastAsia"/>
          <w:szCs w:val="21"/>
        </w:rPr>
        <w:t>とする．</w:t>
      </w:r>
    </w:p>
    <w:p w14:paraId="0EEC173F" w14:textId="77777777" w:rsidR="0034603D" w:rsidRDefault="0034603D" w:rsidP="0034603D">
      <w:pPr>
        <w:spacing w:line="360" w:lineRule="exact"/>
        <w:ind w:leftChars="-2" w:left="-4" w:firstLineChars="1" w:firstLine="2"/>
        <w:rPr>
          <w:szCs w:val="21"/>
        </w:rPr>
      </w:pPr>
      <w:r>
        <w:rPr>
          <w:szCs w:val="21"/>
        </w:rPr>
        <w:t>C3</w:t>
      </w:r>
      <w:r>
        <w:rPr>
          <w:rFonts w:hint="eastAsia"/>
          <w:szCs w:val="21"/>
        </w:rPr>
        <w:t>：ジョブ</w:t>
      </w:r>
      <w:r w:rsidRPr="00213398">
        <w:rPr>
          <w:position w:val="-10"/>
          <w:szCs w:val="21"/>
        </w:rPr>
        <w:object w:dxaOrig="180" w:dyaOrig="280" w14:anchorId="59FE6D52">
          <v:shape id="_x0000_i1259" type="#_x0000_t75" style="width:9pt;height:14.25pt" o:ole="">
            <v:imagedata r:id="rId412" o:title=""/>
          </v:shape>
          <o:OLEObject Type="Embed" ProgID="Equation.3" ShapeID="_x0000_i1259" DrawAspect="Content" ObjectID="_1543332120" r:id="rId413"/>
        </w:object>
      </w:r>
      <w:r>
        <w:rPr>
          <w:rFonts w:hint="eastAsia"/>
          <w:szCs w:val="21"/>
        </w:rPr>
        <w:t>の</w:t>
      </w:r>
      <w:r>
        <w:rPr>
          <w:rFonts w:hint="eastAsia"/>
          <w:spacing w:val="2"/>
        </w:rPr>
        <w:t>割当てノード空間の</w:t>
      </w:r>
      <w:r w:rsidRPr="00213398">
        <w:rPr>
          <w:spacing w:val="2"/>
          <w:position w:val="-10"/>
        </w:rPr>
        <w:object w:dxaOrig="240" w:dyaOrig="300" w14:anchorId="10B4C8D8">
          <v:shape id="_x0000_i1260" type="#_x0000_t75" style="width:12.75pt;height:15pt" o:ole="">
            <v:imagedata r:id="rId414" o:title=""/>
          </v:shape>
          <o:OLEObject Type="Embed" ProgID="Equation.3" ShapeID="_x0000_i1260" DrawAspect="Content" ObjectID="_1543332121" r:id="rId415"/>
        </w:object>
      </w:r>
      <w:r>
        <w:rPr>
          <w:rFonts w:hint="eastAsia"/>
          <w:spacing w:val="2"/>
        </w:rPr>
        <w:t>列目のノードの</w:t>
      </w:r>
      <w:r>
        <w:rPr>
          <w:rFonts w:hint="eastAsia"/>
          <w:szCs w:val="21"/>
        </w:rPr>
        <w:t>選択確率</w:t>
      </w:r>
      <w:r w:rsidRPr="00213398">
        <w:rPr>
          <w:position w:val="-10"/>
        </w:rPr>
        <w:object w:dxaOrig="2419" w:dyaOrig="320" w14:anchorId="0289C916">
          <v:shape id="_x0000_i1261" type="#_x0000_t75" style="width:123pt;height:15pt" o:ole="">
            <v:imagedata r:id="rId416" o:title=""/>
          </v:shape>
          <o:OLEObject Type="Embed" ProgID="Equation.3" ShapeID="_x0000_i1261" DrawAspect="Content" ObjectID="_1543332122" r:id="rId417"/>
        </w:object>
      </w:r>
      <w:r>
        <w:rPr>
          <w:rFonts w:hint="eastAsia"/>
          <w:szCs w:val="21"/>
        </w:rPr>
        <w:t>を式</w:t>
      </w:r>
      <w:r>
        <w:rPr>
          <w:szCs w:val="21"/>
        </w:rPr>
        <w:t>(6)</w:t>
      </w:r>
      <w:r>
        <w:rPr>
          <w:rFonts w:hint="eastAsia"/>
          <w:szCs w:val="21"/>
        </w:rPr>
        <w:t>で計算する．</w:t>
      </w:r>
    </w:p>
    <w:p w14:paraId="1244856F" w14:textId="77777777" w:rsidR="0034603D" w:rsidRDefault="0034603D" w:rsidP="0034603D">
      <w:pPr>
        <w:spacing w:line="360" w:lineRule="exact"/>
        <w:ind w:left="8" w:hangingChars="4" w:hanging="8"/>
        <w:rPr>
          <w:spacing w:val="2"/>
        </w:rPr>
      </w:pPr>
      <w:r>
        <w:rPr>
          <w:szCs w:val="21"/>
        </w:rPr>
        <w:t>C4</w:t>
      </w:r>
      <w:r>
        <w:rPr>
          <w:rFonts w:hint="eastAsia"/>
          <w:szCs w:val="21"/>
        </w:rPr>
        <w:t>：ジョブ</w:t>
      </w:r>
      <w:r w:rsidRPr="00213398">
        <w:rPr>
          <w:position w:val="-10"/>
          <w:szCs w:val="21"/>
        </w:rPr>
        <w:object w:dxaOrig="180" w:dyaOrig="280" w14:anchorId="7AF3F075">
          <v:shape id="_x0000_i1262" type="#_x0000_t75" style="width:9pt;height:14.25pt" o:ole="">
            <v:imagedata r:id="rId412" o:title=""/>
          </v:shape>
          <o:OLEObject Type="Embed" ProgID="Equation.3" ShapeID="_x0000_i1262" DrawAspect="Content" ObjectID="_1543332123" r:id="rId418"/>
        </w:object>
      </w:r>
      <w:r>
        <w:rPr>
          <w:rFonts w:hint="eastAsia"/>
          <w:szCs w:val="21"/>
        </w:rPr>
        <w:t>の</w:t>
      </w:r>
      <w:r>
        <w:rPr>
          <w:rFonts w:hint="eastAsia"/>
          <w:spacing w:val="2"/>
        </w:rPr>
        <w:t>割当てノード空間の</w:t>
      </w:r>
      <w:r w:rsidRPr="00213398">
        <w:rPr>
          <w:spacing w:val="2"/>
          <w:position w:val="-10"/>
        </w:rPr>
        <w:object w:dxaOrig="240" w:dyaOrig="300" w14:anchorId="7B5CC3CB">
          <v:shape id="_x0000_i1263" type="#_x0000_t75" style="width:12.75pt;height:15pt" o:ole="">
            <v:imagedata r:id="rId414" o:title=""/>
          </v:shape>
          <o:OLEObject Type="Embed" ProgID="Equation.3" ShapeID="_x0000_i1263" DrawAspect="Content" ObjectID="_1543332124" r:id="rId419"/>
        </w:object>
      </w:r>
      <w:r>
        <w:rPr>
          <w:rFonts w:hint="eastAsia"/>
          <w:spacing w:val="2"/>
        </w:rPr>
        <w:t>列目のノードをルーレット</w:t>
      </w:r>
      <w:r>
        <w:rPr>
          <w:rFonts w:hint="eastAsia"/>
          <w:szCs w:val="21"/>
        </w:rPr>
        <w:t>選択する．選択された処理マ</w:t>
      </w:r>
      <w:r>
        <w:rPr>
          <w:rFonts w:hint="eastAsia"/>
          <w:spacing w:val="2"/>
        </w:rPr>
        <w:t>シンを</w:t>
      </w:r>
      <w:r w:rsidRPr="00213398">
        <w:rPr>
          <w:position w:val="-10"/>
        </w:rPr>
        <w:object w:dxaOrig="1419" w:dyaOrig="300" w14:anchorId="30D04D4A">
          <v:shape id="_x0000_i1264" type="#_x0000_t75" style="width:71.25pt;height:15pt" o:ole="">
            <v:imagedata r:id="rId420" o:title=""/>
          </v:shape>
          <o:OLEObject Type="Embed" ProgID="Equation.3" ShapeID="_x0000_i1264" DrawAspect="Content" ObjectID="_1543332125" r:id="rId421"/>
        </w:object>
      </w:r>
      <w:r>
        <w:rPr>
          <w:rFonts w:hint="eastAsia"/>
          <w:spacing w:val="2"/>
        </w:rPr>
        <w:t>とする．</w:t>
      </w:r>
    </w:p>
    <w:p w14:paraId="69BFB9FB" w14:textId="77777777" w:rsidR="0034603D" w:rsidRDefault="0034603D" w:rsidP="0034603D">
      <w:pPr>
        <w:spacing w:line="360" w:lineRule="exact"/>
        <w:ind w:left="178" w:hangingChars="83" w:hanging="178"/>
        <w:rPr>
          <w:szCs w:val="21"/>
        </w:rPr>
      </w:pPr>
      <w:r>
        <w:rPr>
          <w:spacing w:val="2"/>
        </w:rPr>
        <w:t>C5</w:t>
      </w:r>
      <w:r>
        <w:rPr>
          <w:rFonts w:hint="eastAsia"/>
          <w:spacing w:val="2"/>
        </w:rPr>
        <w:t>：</w:t>
      </w:r>
      <w:r w:rsidRPr="00213398">
        <w:rPr>
          <w:position w:val="-10"/>
          <w:szCs w:val="21"/>
        </w:rPr>
        <w:object w:dxaOrig="880" w:dyaOrig="300" w14:anchorId="4231E42D">
          <v:shape id="_x0000_i1265" type="#_x0000_t75" style="width:45pt;height:15pt" o:ole="">
            <v:imagedata r:id="rId317" o:title=""/>
          </v:shape>
          <o:OLEObject Type="Embed" ProgID="Equation.3" ShapeID="_x0000_i1265" DrawAspect="Content" ObjectID="_1543332126" r:id="rId422"/>
        </w:object>
      </w:r>
      <w:r>
        <w:rPr>
          <w:rFonts w:hint="eastAsia"/>
          <w:szCs w:val="21"/>
        </w:rPr>
        <w:t>とする．</w:t>
      </w:r>
    </w:p>
    <w:p w14:paraId="7B4EB709" w14:textId="77777777" w:rsidR="0034603D" w:rsidRDefault="0034603D" w:rsidP="0034603D">
      <w:pPr>
        <w:spacing w:line="360" w:lineRule="exact"/>
        <w:ind w:left="174" w:hangingChars="83" w:hanging="174"/>
        <w:rPr>
          <w:szCs w:val="21"/>
        </w:rPr>
      </w:pPr>
      <w:r>
        <w:rPr>
          <w:szCs w:val="21"/>
        </w:rPr>
        <w:t>C6</w:t>
      </w:r>
      <w:r>
        <w:rPr>
          <w:rFonts w:hint="eastAsia"/>
          <w:szCs w:val="21"/>
        </w:rPr>
        <w:t>：もし</w:t>
      </w:r>
      <w:r w:rsidRPr="00213398">
        <w:rPr>
          <w:position w:val="-10"/>
          <w:szCs w:val="21"/>
        </w:rPr>
        <w:object w:dxaOrig="900" w:dyaOrig="300" w14:anchorId="0F0B7974">
          <v:shape id="_x0000_i1266" type="#_x0000_t75" style="width:45pt;height:15pt" o:ole="">
            <v:imagedata r:id="rId319" o:title=""/>
          </v:shape>
          <o:OLEObject Type="Embed" ProgID="Equation.3" ShapeID="_x0000_i1266" DrawAspect="Content" ObjectID="_1543332127" r:id="rId423"/>
        </w:object>
      </w:r>
      <w:r>
        <w:rPr>
          <w:rFonts w:hint="eastAsia"/>
          <w:szCs w:val="21"/>
        </w:rPr>
        <w:t>なら</w:t>
      </w:r>
      <w:r>
        <w:rPr>
          <w:szCs w:val="21"/>
        </w:rPr>
        <w:t>C3</w:t>
      </w:r>
      <w:r>
        <w:rPr>
          <w:rFonts w:hint="eastAsia"/>
          <w:szCs w:val="21"/>
        </w:rPr>
        <w:t>に戻る．</w:t>
      </w:r>
      <w:r w:rsidRPr="00213398">
        <w:rPr>
          <w:position w:val="-10"/>
          <w:szCs w:val="21"/>
        </w:rPr>
        <w:object w:dxaOrig="900" w:dyaOrig="300" w14:anchorId="463F0838">
          <v:shape id="_x0000_i1267" type="#_x0000_t75" style="width:45pt;height:15pt" o:ole="">
            <v:imagedata r:id="rId321" o:title=""/>
          </v:shape>
          <o:OLEObject Type="Embed" ProgID="Equation.3" ShapeID="_x0000_i1267" DrawAspect="Content" ObjectID="_1543332128" r:id="rId424"/>
        </w:object>
      </w:r>
      <w:r>
        <w:rPr>
          <w:rFonts w:hint="eastAsia"/>
          <w:szCs w:val="21"/>
        </w:rPr>
        <w:t>なら</w:t>
      </w:r>
      <w:r>
        <w:rPr>
          <w:szCs w:val="21"/>
        </w:rPr>
        <w:t>C7</w:t>
      </w:r>
      <w:r>
        <w:rPr>
          <w:rFonts w:hint="eastAsia"/>
          <w:szCs w:val="21"/>
        </w:rPr>
        <w:t>へ進む．</w:t>
      </w:r>
    </w:p>
    <w:p w14:paraId="15D0C0D8" w14:textId="77777777" w:rsidR="0034603D" w:rsidRDefault="0034603D" w:rsidP="0034603D">
      <w:pPr>
        <w:spacing w:line="360" w:lineRule="exact"/>
        <w:ind w:left="202" w:hangingChars="96" w:hanging="202"/>
        <w:rPr>
          <w:szCs w:val="21"/>
        </w:rPr>
      </w:pPr>
      <w:r>
        <w:rPr>
          <w:szCs w:val="21"/>
        </w:rPr>
        <w:t>C7</w:t>
      </w:r>
      <w:r>
        <w:rPr>
          <w:rFonts w:hint="eastAsia"/>
          <w:szCs w:val="21"/>
        </w:rPr>
        <w:t>：</w:t>
      </w:r>
      <w:r w:rsidRPr="00213398">
        <w:rPr>
          <w:position w:val="-10"/>
          <w:szCs w:val="21"/>
        </w:rPr>
        <w:object w:dxaOrig="800" w:dyaOrig="300" w14:anchorId="7B2B2535">
          <v:shape id="_x0000_i1268" type="#_x0000_t75" style="width:38.25pt;height:15pt" o:ole="">
            <v:imagedata r:id="rId323" o:title=""/>
          </v:shape>
          <o:OLEObject Type="Embed" ProgID="Equation.3" ShapeID="_x0000_i1268" DrawAspect="Content" ObjectID="_1543332129" r:id="rId425"/>
        </w:object>
      </w:r>
      <w:r>
        <w:rPr>
          <w:rFonts w:hint="eastAsia"/>
          <w:szCs w:val="21"/>
        </w:rPr>
        <w:t>とする．</w:t>
      </w:r>
    </w:p>
    <w:p w14:paraId="0482D997" w14:textId="77777777" w:rsidR="0034603D" w:rsidRDefault="0034603D" w:rsidP="0034603D">
      <w:pPr>
        <w:spacing w:line="340" w:lineRule="exact"/>
        <w:rPr>
          <w:szCs w:val="21"/>
        </w:rPr>
      </w:pPr>
      <w:r>
        <w:rPr>
          <w:szCs w:val="21"/>
        </w:rPr>
        <w:t>C8</w:t>
      </w:r>
      <w:r>
        <w:rPr>
          <w:rFonts w:hint="eastAsia"/>
          <w:szCs w:val="21"/>
        </w:rPr>
        <w:t>：もし</w:t>
      </w:r>
      <w:r w:rsidRPr="00213398">
        <w:rPr>
          <w:position w:val="-10"/>
          <w:szCs w:val="21"/>
        </w:rPr>
        <w:object w:dxaOrig="560" w:dyaOrig="300" w14:anchorId="413F4C6D">
          <v:shape id="_x0000_i1269" type="#_x0000_t75" style="width:27pt;height:15pt" o:ole="">
            <v:imagedata r:id="rId325" o:title=""/>
          </v:shape>
          <o:OLEObject Type="Embed" ProgID="Equation.3" ShapeID="_x0000_i1269" DrawAspect="Content" ObjectID="_1543332130" r:id="rId426"/>
        </w:object>
      </w:r>
      <w:r>
        <w:rPr>
          <w:rFonts w:hint="eastAsia"/>
          <w:szCs w:val="21"/>
        </w:rPr>
        <w:t>なら</w:t>
      </w:r>
      <w:r>
        <w:rPr>
          <w:szCs w:val="21"/>
        </w:rPr>
        <w:t>C2</w:t>
      </w:r>
      <w:r>
        <w:rPr>
          <w:rFonts w:hint="eastAsia"/>
          <w:szCs w:val="21"/>
        </w:rPr>
        <w:t>に戻る．</w:t>
      </w:r>
      <w:r w:rsidRPr="00213398">
        <w:rPr>
          <w:position w:val="-10"/>
          <w:szCs w:val="21"/>
        </w:rPr>
        <w:object w:dxaOrig="560" w:dyaOrig="300" w14:anchorId="3463DA46">
          <v:shape id="_x0000_i1270" type="#_x0000_t75" style="width:27pt;height:15pt" o:ole="">
            <v:imagedata r:id="rId327" o:title=""/>
          </v:shape>
          <o:OLEObject Type="Embed" ProgID="Equation.3" ShapeID="_x0000_i1270" DrawAspect="Content" ObjectID="_1543332131" r:id="rId427"/>
        </w:object>
      </w:r>
      <w:r>
        <w:rPr>
          <w:rFonts w:hint="eastAsia"/>
          <w:szCs w:val="21"/>
        </w:rPr>
        <w:t>なら，タスクの配置順</w:t>
      </w:r>
      <w:r w:rsidRPr="00213398">
        <w:rPr>
          <w:position w:val="-10"/>
          <w:szCs w:val="21"/>
        </w:rPr>
        <w:object w:dxaOrig="1920" w:dyaOrig="360" w14:anchorId="75B97FC0">
          <v:shape id="_x0000_i1271" type="#_x0000_t75" style="width:96pt;height:18.75pt" o:ole="">
            <v:imagedata r:id="rId428" o:title=""/>
          </v:shape>
          <o:OLEObject Type="Embed" ProgID="Equation.3" ShapeID="_x0000_i1271" DrawAspect="Content" ObjectID="_1543332132" r:id="rId429"/>
        </w:object>
      </w:r>
      <w:r>
        <w:rPr>
          <w:rFonts w:hint="eastAsia"/>
          <w:szCs w:val="21"/>
        </w:rPr>
        <w:t>に対応して処理マシンもタスクの配置順に並べ，</w:t>
      </w:r>
      <w:r w:rsidRPr="00213398">
        <w:rPr>
          <w:position w:val="-10"/>
          <w:szCs w:val="21"/>
        </w:rPr>
        <w:object w:dxaOrig="1980" w:dyaOrig="360" w14:anchorId="6866DE29">
          <v:shape id="_x0000_i1272" type="#_x0000_t75" style="width:98.25pt;height:18.75pt" o:ole="">
            <v:imagedata r:id="rId430" o:title=""/>
          </v:shape>
          <o:OLEObject Type="Embed" ProgID="Equation.3" ShapeID="_x0000_i1272" DrawAspect="Content" ObjectID="_1543332133" r:id="rId431"/>
        </w:object>
      </w:r>
      <w:r>
        <w:rPr>
          <w:rFonts w:hint="eastAsia"/>
          <w:szCs w:val="21"/>
        </w:rPr>
        <w:t>とする．</w:t>
      </w:r>
    </w:p>
    <w:p w14:paraId="2AE23565" w14:textId="77777777" w:rsidR="0034603D" w:rsidRDefault="0034603D" w:rsidP="0034603D">
      <w:pPr>
        <w:rPr>
          <w:szCs w:val="21"/>
        </w:rPr>
      </w:pPr>
      <w:r>
        <w:rPr>
          <w:szCs w:val="21"/>
        </w:rPr>
        <w:t>C9</w:t>
      </w:r>
      <w:r>
        <w:rPr>
          <w:rFonts w:hint="eastAsia"/>
          <w:szCs w:val="21"/>
        </w:rPr>
        <w:t>：</w:t>
      </w:r>
      <w:r>
        <w:rPr>
          <w:szCs w:val="21"/>
        </w:rPr>
        <w:t>4.4</w:t>
      </w:r>
      <w:r>
        <w:rPr>
          <w:rFonts w:hint="eastAsia"/>
          <w:szCs w:val="21"/>
        </w:rPr>
        <w:t>の</w:t>
      </w:r>
      <w:r>
        <w:rPr>
          <w:rFonts w:hint="eastAsia"/>
          <w:spacing w:val="2"/>
        </w:rPr>
        <w:t>ガントチャートへの配置</w:t>
      </w:r>
      <w:r>
        <w:rPr>
          <w:rFonts w:hint="eastAsia"/>
          <w:szCs w:val="21"/>
        </w:rPr>
        <w:t>へ進む．</w:t>
      </w:r>
    </w:p>
    <w:p w14:paraId="43273EBB" w14:textId="77777777" w:rsidR="0034603D" w:rsidRDefault="0034603D" w:rsidP="0034603D">
      <w:pPr>
        <w:rPr>
          <w:szCs w:val="21"/>
        </w:rPr>
      </w:pPr>
    </w:p>
    <w:p w14:paraId="539E5A02" w14:textId="77777777" w:rsidR="0034603D" w:rsidRDefault="0034603D" w:rsidP="0034603D">
      <w:pPr>
        <w:rPr>
          <w:szCs w:val="21"/>
        </w:rPr>
      </w:pPr>
      <w:r>
        <w:rPr>
          <w:szCs w:val="21"/>
        </w:rPr>
        <w:t>4.4</w:t>
      </w:r>
      <w:r>
        <w:rPr>
          <w:rFonts w:hint="eastAsia"/>
          <w:szCs w:val="21"/>
        </w:rPr>
        <w:t xml:space="preserve">　ガントチャートへの配置</w:t>
      </w:r>
    </w:p>
    <w:p w14:paraId="7CEFE2E7" w14:textId="77777777" w:rsidR="0034603D" w:rsidRDefault="0034603D" w:rsidP="0034603D">
      <w:pPr>
        <w:ind w:firstLineChars="100" w:firstLine="210"/>
        <w:rPr>
          <w:rFonts w:ascii="ＭＳ 明朝" w:hAnsi="ＭＳ 明朝"/>
          <w:szCs w:val="21"/>
        </w:rPr>
      </w:pPr>
      <w:r>
        <w:rPr>
          <w:rFonts w:ascii="ＭＳ 明朝" w:hAnsi="ＭＳ 明朝" w:hint="eastAsia"/>
          <w:szCs w:val="21"/>
        </w:rPr>
        <w:t>上記</w:t>
      </w:r>
      <w:r>
        <w:rPr>
          <w:szCs w:val="21"/>
        </w:rPr>
        <w:t>A1</w:t>
      </w:r>
      <w:r>
        <w:rPr>
          <w:rFonts w:hint="eastAsia"/>
        </w:rPr>
        <w:t>-</w:t>
      </w:r>
      <w:r>
        <w:rPr>
          <w:rFonts w:hAnsi="ＭＳ 明朝"/>
          <w:szCs w:val="21"/>
        </w:rPr>
        <w:t>C8</w:t>
      </w:r>
      <w:r>
        <w:rPr>
          <w:rFonts w:ascii="ＭＳ 明朝" w:hAnsi="ＭＳ 明朝" w:hint="eastAsia"/>
          <w:szCs w:val="21"/>
        </w:rPr>
        <w:t>ですべてのタスクのガントチャートへの配置順と処理マシンが決まったので，つぎにガントチャートでの先行制約を考慮したタスクの前詰め配置のアルゴリズムについて示す．なお，</w:t>
      </w:r>
      <w:r w:rsidRPr="00213398">
        <w:rPr>
          <w:rFonts w:ascii="ＭＳ 明朝" w:hAnsi="ＭＳ 明朝" w:hint="eastAsia"/>
          <w:position w:val="-10"/>
          <w:szCs w:val="21"/>
        </w:rPr>
        <w:object w:dxaOrig="880" w:dyaOrig="300" w14:anchorId="4D65BD03">
          <v:shape id="_x0000_i1273" type="#_x0000_t75" style="width:45pt;height:15pt" o:ole="">
            <v:imagedata r:id="rId432" o:title=""/>
          </v:shape>
          <o:OLEObject Type="Embed" ProgID="Equation.3" ShapeID="_x0000_i1273" DrawAspect="Content" ObjectID="_1543332134" r:id="rId433"/>
        </w:object>
      </w:r>
      <w:r>
        <w:rPr>
          <w:rFonts w:ascii="ＭＳ 明朝" w:hAnsi="ＭＳ 明朝" w:hint="eastAsia"/>
          <w:szCs w:val="21"/>
        </w:rPr>
        <w:t>はジョブ</w:t>
      </w:r>
      <w:r w:rsidRPr="00213398">
        <w:rPr>
          <w:rFonts w:ascii="ＭＳ 明朝" w:hAnsi="ＭＳ 明朝" w:hint="eastAsia"/>
          <w:position w:val="-10"/>
          <w:szCs w:val="21"/>
        </w:rPr>
        <w:object w:dxaOrig="180" w:dyaOrig="280" w14:anchorId="5310E811">
          <v:shape id="_x0000_i1274" type="#_x0000_t75" style="width:9pt;height:14.25pt" o:ole="">
            <v:imagedata r:id="rId434" o:title=""/>
          </v:shape>
          <o:OLEObject Type="Embed" ProgID="Equation.3" ShapeID="_x0000_i1274" DrawAspect="Content" ObjectID="_1543332135" r:id="rId435"/>
        </w:object>
      </w:r>
      <w:r>
        <w:rPr>
          <w:rFonts w:ascii="ＭＳ 明朝" w:hAnsi="ＭＳ 明朝" w:hint="eastAsia"/>
          <w:szCs w:val="21"/>
        </w:rPr>
        <w:t>の層</w:t>
      </w:r>
      <w:r w:rsidRPr="00213398">
        <w:rPr>
          <w:rFonts w:ascii="ＭＳ 明朝" w:hAnsi="ＭＳ 明朝" w:hint="eastAsia"/>
          <w:position w:val="-10"/>
          <w:szCs w:val="21"/>
        </w:rPr>
        <w:object w:dxaOrig="1840" w:dyaOrig="300" w14:anchorId="4AA3B50F">
          <v:shape id="_x0000_i1275" type="#_x0000_t75" style="width:93.75pt;height:15pt" o:ole="">
            <v:imagedata r:id="rId436" o:title=""/>
          </v:shape>
          <o:OLEObject Type="Embed" ProgID="Equation.3" ShapeID="_x0000_i1275" DrawAspect="Content" ObjectID="_1543332136" r:id="rId437"/>
        </w:object>
      </w:r>
      <w:r>
        <w:rPr>
          <w:rFonts w:ascii="ＭＳ 明朝" w:hAnsi="ＭＳ 明朝" w:hint="eastAsia"/>
          <w:szCs w:val="21"/>
        </w:rPr>
        <w:t>に属するタスク番号の最小値である．</w:t>
      </w:r>
    </w:p>
    <w:p w14:paraId="19E0B281" w14:textId="77777777" w:rsidR="0034603D" w:rsidRDefault="0034603D" w:rsidP="0034603D">
      <w:pPr>
        <w:spacing w:afterLines="50" w:after="180" w:line="360" w:lineRule="exact"/>
        <w:ind w:firstLineChars="100" w:firstLine="210"/>
        <w:rPr>
          <w:rFonts w:ascii="ＭＳ 明朝" w:hAnsi="ＭＳ 明朝"/>
          <w:szCs w:val="21"/>
        </w:rPr>
      </w:pPr>
      <w:r>
        <w:rPr>
          <w:rFonts w:ascii="ＭＳ 明朝" w:hAnsi="ＭＳ 明朝" w:hint="eastAsia"/>
          <w:szCs w:val="21"/>
        </w:rPr>
        <w:t>ガントチャートへの配置順と処理マシンの対</w:t>
      </w:r>
      <w:r w:rsidRPr="00213398">
        <w:rPr>
          <w:rFonts w:ascii="ＭＳ 明朝" w:hAnsi="ＭＳ 明朝" w:hint="eastAsia"/>
          <w:position w:val="-10"/>
          <w:szCs w:val="21"/>
        </w:rPr>
        <w:object w:dxaOrig="2720" w:dyaOrig="360" w14:anchorId="0565D4F9">
          <v:shape id="_x0000_i1276" type="#_x0000_t75" style="width:135pt;height:18.75pt" o:ole="">
            <v:imagedata r:id="rId438" o:title=""/>
          </v:shape>
          <o:OLEObject Type="Embed" ProgID="Equation.3" ShapeID="_x0000_i1276" DrawAspect="Content" ObjectID="_1543332137" r:id="rId439"/>
        </w:object>
      </w:r>
      <w:r>
        <w:rPr>
          <w:rFonts w:ascii="ＭＳ 明朝" w:hAnsi="ＭＳ 明朝" w:hint="eastAsia"/>
          <w:szCs w:val="21"/>
        </w:rPr>
        <w:t>を用いると，アルゴリズムはつぎの</w:t>
      </w:r>
      <w:r>
        <w:rPr>
          <w:szCs w:val="21"/>
        </w:rPr>
        <w:t>D1</w:t>
      </w:r>
      <w:r>
        <w:rPr>
          <w:rFonts w:hint="eastAsia"/>
        </w:rPr>
        <w:t>-</w:t>
      </w:r>
      <w:r>
        <w:rPr>
          <w:szCs w:val="21"/>
        </w:rPr>
        <w:t>D1</w:t>
      </w:r>
      <w:r>
        <w:rPr>
          <w:rFonts w:hint="eastAsia"/>
          <w:szCs w:val="21"/>
        </w:rPr>
        <w:t>5</w:t>
      </w:r>
      <w:r>
        <w:rPr>
          <w:rFonts w:ascii="ＭＳ 明朝" w:hAnsi="ＭＳ 明朝" w:hint="eastAsia"/>
          <w:szCs w:val="21"/>
        </w:rPr>
        <w:t>となる．</w:t>
      </w:r>
    </w:p>
    <w:p w14:paraId="5C2CB8A2" w14:textId="77777777" w:rsidR="0034603D" w:rsidRDefault="0034603D" w:rsidP="0034603D">
      <w:pPr>
        <w:spacing w:line="360" w:lineRule="exact"/>
        <w:rPr>
          <w:szCs w:val="21"/>
        </w:rPr>
      </w:pPr>
      <w:r>
        <w:rPr>
          <w:szCs w:val="21"/>
        </w:rPr>
        <w:t>D1</w:t>
      </w:r>
      <w:r>
        <w:rPr>
          <w:rFonts w:hint="eastAsia"/>
          <w:szCs w:val="21"/>
        </w:rPr>
        <w:t>：ジョブ</w:t>
      </w:r>
      <w:r w:rsidRPr="00213398">
        <w:rPr>
          <w:position w:val="-10"/>
          <w:szCs w:val="21"/>
        </w:rPr>
        <w:object w:dxaOrig="180" w:dyaOrig="280" w14:anchorId="2EA803BD">
          <v:shape id="_x0000_i1277" type="#_x0000_t75" style="width:9pt;height:14.25pt" o:ole="">
            <v:imagedata r:id="rId440" o:title=""/>
          </v:shape>
          <o:OLEObject Type="Embed" ProgID="Equation.3" ShapeID="_x0000_i1277" DrawAspect="Content" ObjectID="_1543332138" r:id="rId441"/>
        </w:object>
      </w:r>
      <w:r>
        <w:rPr>
          <w:rFonts w:hint="eastAsia"/>
          <w:szCs w:val="21"/>
        </w:rPr>
        <w:t>の層</w:t>
      </w:r>
      <w:r>
        <w:rPr>
          <w:rFonts w:hint="eastAsia"/>
          <w:spacing w:val="2"/>
        </w:rPr>
        <w:t>の処理終了時刻を</w:t>
      </w:r>
      <w:r w:rsidRPr="00213398">
        <w:rPr>
          <w:spacing w:val="2"/>
          <w:position w:val="-10"/>
        </w:rPr>
        <w:object w:dxaOrig="2079" w:dyaOrig="300" w14:anchorId="7EA434BC">
          <v:shape id="_x0000_i1278" type="#_x0000_t75" style="width:105.75pt;height:15pt" o:ole="">
            <v:imagedata r:id="rId442" o:title=""/>
          </v:shape>
          <o:OLEObject Type="Embed" ProgID="Equation.3" ShapeID="_x0000_i1278" DrawAspect="Content" ObjectID="_1543332139" r:id="rId443"/>
        </w:object>
      </w:r>
      <w:r>
        <w:rPr>
          <w:rFonts w:hint="eastAsia"/>
          <w:spacing w:val="2"/>
        </w:rPr>
        <w:t>とする．</w:t>
      </w:r>
    </w:p>
    <w:p w14:paraId="3AB3FA6A" w14:textId="77777777" w:rsidR="0034603D" w:rsidRDefault="0034603D" w:rsidP="0034603D">
      <w:pPr>
        <w:spacing w:line="360" w:lineRule="exact"/>
        <w:rPr>
          <w:szCs w:val="21"/>
        </w:rPr>
      </w:pPr>
      <w:r>
        <w:rPr>
          <w:szCs w:val="21"/>
        </w:rPr>
        <w:t>D2</w:t>
      </w:r>
      <w:r>
        <w:rPr>
          <w:rFonts w:hint="eastAsia"/>
          <w:szCs w:val="21"/>
        </w:rPr>
        <w:t>：マシン</w:t>
      </w:r>
      <w:r w:rsidRPr="00213398">
        <w:rPr>
          <w:position w:val="-6"/>
        </w:rPr>
        <w:object w:dxaOrig="240" w:dyaOrig="200" w14:anchorId="7C8810A5">
          <v:shape id="_x0000_i1279" type="#_x0000_t75" style="width:12.75pt;height:9.75pt" o:ole="">
            <v:imagedata r:id="rId444" o:title=""/>
          </v:shape>
          <o:OLEObject Type="Embed" ProgID="Equation.3" ShapeID="_x0000_i1279" DrawAspect="Content" ObjectID="_1543332140" r:id="rId445"/>
        </w:object>
      </w:r>
      <w:r>
        <w:rPr>
          <w:rFonts w:hint="eastAsia"/>
          <w:szCs w:val="21"/>
        </w:rPr>
        <w:t>の処理終了時刻を</w:t>
      </w:r>
      <w:r w:rsidRPr="00213398">
        <w:rPr>
          <w:position w:val="-10"/>
          <w:szCs w:val="21"/>
        </w:rPr>
        <w:object w:dxaOrig="2219" w:dyaOrig="300" w14:anchorId="0AF38FFE">
          <v:shape id="_x0000_i1280" type="#_x0000_t75" style="width:111.75pt;height:15pt" o:ole="">
            <v:imagedata r:id="rId446" o:title=""/>
          </v:shape>
          <o:OLEObject Type="Embed" ProgID="Equation.3" ShapeID="_x0000_i1280" DrawAspect="Content" ObjectID="_1543332141" r:id="rId447"/>
        </w:object>
      </w:r>
      <w:r>
        <w:rPr>
          <w:rFonts w:hint="eastAsia"/>
          <w:szCs w:val="21"/>
        </w:rPr>
        <w:t>とする．</w:t>
      </w:r>
    </w:p>
    <w:p w14:paraId="259A8D00" w14:textId="77777777" w:rsidR="0034603D" w:rsidRDefault="0034603D" w:rsidP="0034603D">
      <w:pPr>
        <w:spacing w:line="360" w:lineRule="exact"/>
        <w:rPr>
          <w:szCs w:val="21"/>
        </w:rPr>
      </w:pPr>
      <w:r>
        <w:rPr>
          <w:szCs w:val="21"/>
        </w:rPr>
        <w:t>D3</w:t>
      </w:r>
      <w:r>
        <w:rPr>
          <w:rFonts w:hint="eastAsia"/>
          <w:szCs w:val="21"/>
        </w:rPr>
        <w:t>：ジョブ</w:t>
      </w:r>
      <w:r w:rsidRPr="00213398">
        <w:rPr>
          <w:position w:val="-10"/>
          <w:szCs w:val="21"/>
        </w:rPr>
        <w:object w:dxaOrig="180" w:dyaOrig="280" w14:anchorId="3CE7B51A">
          <v:shape id="_x0000_i1281" type="#_x0000_t75" style="width:9pt;height:14.25pt" o:ole="">
            <v:imagedata r:id="rId440" o:title=""/>
          </v:shape>
          <o:OLEObject Type="Embed" ProgID="Equation.3" ShapeID="_x0000_i1281" DrawAspect="Content" ObjectID="_1543332142" r:id="rId448"/>
        </w:object>
      </w:r>
      <w:r>
        <w:rPr>
          <w:rFonts w:hint="eastAsia"/>
          <w:szCs w:val="21"/>
        </w:rPr>
        <w:t>の層番号を</w:t>
      </w:r>
      <w:r w:rsidRPr="00213398">
        <w:rPr>
          <w:position w:val="-10"/>
          <w:szCs w:val="21"/>
        </w:rPr>
        <w:object w:dxaOrig="2040" w:dyaOrig="300" w14:anchorId="201B7845">
          <v:shape id="_x0000_i1282" type="#_x0000_t75" style="width:102.75pt;height:15pt" o:ole="">
            <v:imagedata r:id="rId449" o:title=""/>
          </v:shape>
          <o:OLEObject Type="Embed" ProgID="Equation.3" ShapeID="_x0000_i1282" DrawAspect="Content" ObjectID="_1543332143" r:id="rId450"/>
        </w:object>
      </w:r>
      <w:r>
        <w:rPr>
          <w:rFonts w:hint="eastAsia"/>
          <w:szCs w:val="21"/>
        </w:rPr>
        <w:t>とする．</w:t>
      </w:r>
    </w:p>
    <w:p w14:paraId="35200055" w14:textId="77777777" w:rsidR="0034603D" w:rsidRDefault="0034603D" w:rsidP="0034603D">
      <w:pPr>
        <w:spacing w:line="360" w:lineRule="exact"/>
        <w:rPr>
          <w:szCs w:val="21"/>
        </w:rPr>
      </w:pPr>
      <w:r>
        <w:rPr>
          <w:szCs w:val="21"/>
        </w:rPr>
        <w:t>D4</w:t>
      </w:r>
      <w:r>
        <w:rPr>
          <w:rFonts w:hint="eastAsia"/>
          <w:szCs w:val="21"/>
        </w:rPr>
        <w:t>：ジョブ</w:t>
      </w:r>
      <w:r w:rsidRPr="00213398">
        <w:rPr>
          <w:position w:val="-10"/>
          <w:szCs w:val="21"/>
        </w:rPr>
        <w:object w:dxaOrig="180" w:dyaOrig="280" w14:anchorId="58E1B007">
          <v:shape id="_x0000_i1283" type="#_x0000_t75" style="width:9pt;height:14.25pt" o:ole="">
            <v:imagedata r:id="rId440" o:title=""/>
          </v:shape>
          <o:OLEObject Type="Embed" ProgID="Equation.3" ShapeID="_x0000_i1283" DrawAspect="Content" ObjectID="_1543332144" r:id="rId451"/>
        </w:object>
      </w:r>
      <w:r>
        <w:rPr>
          <w:rFonts w:hint="eastAsia"/>
          <w:szCs w:val="21"/>
        </w:rPr>
        <w:t>の配置済みタスク数を</w:t>
      </w:r>
      <w:r w:rsidRPr="00213398">
        <w:rPr>
          <w:position w:val="-10"/>
          <w:szCs w:val="21"/>
        </w:rPr>
        <w:object w:dxaOrig="2060" w:dyaOrig="300" w14:anchorId="652AE8E3">
          <v:shape id="_x0000_i1284" type="#_x0000_t75" style="width:102.75pt;height:15pt" o:ole="">
            <v:imagedata r:id="rId452" o:title=""/>
          </v:shape>
          <o:OLEObject Type="Embed" ProgID="Equation.3" ShapeID="_x0000_i1284" DrawAspect="Content" ObjectID="_1543332145" r:id="rId453"/>
        </w:object>
      </w:r>
      <w:r>
        <w:rPr>
          <w:rFonts w:hint="eastAsia"/>
          <w:szCs w:val="21"/>
        </w:rPr>
        <w:t>とする．</w:t>
      </w:r>
    </w:p>
    <w:p w14:paraId="27B993B9" w14:textId="77777777" w:rsidR="0034603D" w:rsidRPr="00172254" w:rsidRDefault="0034603D" w:rsidP="0034603D">
      <w:pPr>
        <w:spacing w:line="360" w:lineRule="exact"/>
        <w:rPr>
          <w:szCs w:val="21"/>
        </w:rPr>
      </w:pPr>
      <w:r w:rsidRPr="00172254">
        <w:rPr>
          <w:rFonts w:hint="eastAsia"/>
          <w:szCs w:val="21"/>
        </w:rPr>
        <w:t>D5</w:t>
      </w:r>
      <w:r w:rsidRPr="00172254">
        <w:rPr>
          <w:rFonts w:hint="eastAsia"/>
          <w:szCs w:val="21"/>
        </w:rPr>
        <w:t>：ジョブ</w:t>
      </w:r>
      <w:r w:rsidRPr="00172254">
        <w:rPr>
          <w:position w:val="-10"/>
          <w:szCs w:val="21"/>
        </w:rPr>
        <w:object w:dxaOrig="180" w:dyaOrig="280" w14:anchorId="3A353F55">
          <v:shape id="_x0000_i1285" type="#_x0000_t75" style="width:9pt;height:14.25pt" o:ole="">
            <v:imagedata r:id="rId440" o:title=""/>
          </v:shape>
          <o:OLEObject Type="Embed" ProgID="Equation.3" ShapeID="_x0000_i1285" DrawAspect="Content" ObjectID="_1543332146" r:id="rId454"/>
        </w:object>
      </w:r>
      <w:r w:rsidRPr="00172254">
        <w:rPr>
          <w:rFonts w:hint="eastAsia"/>
          <w:szCs w:val="21"/>
        </w:rPr>
        <w:t>の仮</w:t>
      </w:r>
      <w:r w:rsidRPr="00172254">
        <w:rPr>
          <w:rFonts w:hint="eastAsia"/>
          <w:spacing w:val="2"/>
        </w:rPr>
        <w:t>処理終了時刻を</w:t>
      </w:r>
      <w:r w:rsidRPr="00172254">
        <w:rPr>
          <w:spacing w:val="2"/>
          <w:position w:val="-10"/>
        </w:rPr>
        <w:object w:dxaOrig="1900" w:dyaOrig="279" w14:anchorId="27CB64D1">
          <v:shape id="_x0000_i1286" type="#_x0000_t75" style="width:94.5pt;height:14.25pt" o:ole="">
            <v:imagedata r:id="rId455" o:title=""/>
          </v:shape>
          <o:OLEObject Type="Embed" ProgID="Equation.3" ShapeID="_x0000_i1286" DrawAspect="Content" ObjectID="_1543332147" r:id="rId456"/>
        </w:object>
      </w:r>
      <w:r w:rsidRPr="00172254">
        <w:rPr>
          <w:rFonts w:hint="eastAsia"/>
          <w:spacing w:val="2"/>
        </w:rPr>
        <w:t>とする．</w:t>
      </w:r>
    </w:p>
    <w:p w14:paraId="1564E7B1" w14:textId="77777777" w:rsidR="0034603D" w:rsidRPr="00172254" w:rsidRDefault="0034603D" w:rsidP="0034603D">
      <w:pPr>
        <w:spacing w:line="360" w:lineRule="exact"/>
        <w:rPr>
          <w:szCs w:val="21"/>
        </w:rPr>
      </w:pPr>
      <w:r w:rsidRPr="00172254">
        <w:rPr>
          <w:szCs w:val="21"/>
        </w:rPr>
        <w:t>D</w:t>
      </w:r>
      <w:r w:rsidRPr="00172254">
        <w:rPr>
          <w:rFonts w:hint="eastAsia"/>
          <w:szCs w:val="21"/>
        </w:rPr>
        <w:t>6</w:t>
      </w:r>
      <w:r w:rsidRPr="00172254">
        <w:rPr>
          <w:rFonts w:hint="eastAsia"/>
          <w:szCs w:val="21"/>
        </w:rPr>
        <w:t>：</w:t>
      </w:r>
      <w:r w:rsidRPr="00172254">
        <w:rPr>
          <w:position w:val="-10"/>
          <w:szCs w:val="21"/>
        </w:rPr>
        <w:object w:dxaOrig="520" w:dyaOrig="300" w14:anchorId="40E75D99">
          <v:shape id="_x0000_i1287" type="#_x0000_t75" style="width:26.25pt;height:15pt" o:ole="">
            <v:imagedata r:id="rId301" o:title=""/>
          </v:shape>
          <o:OLEObject Type="Embed" ProgID="Equation.3" ShapeID="_x0000_i1287" DrawAspect="Content" ObjectID="_1543332148" r:id="rId457"/>
        </w:object>
      </w:r>
      <w:r w:rsidRPr="00172254">
        <w:rPr>
          <w:rFonts w:hint="eastAsia"/>
          <w:szCs w:val="21"/>
        </w:rPr>
        <w:t>とする</w:t>
      </w:r>
      <w:r w:rsidRPr="00172254">
        <w:rPr>
          <w:rFonts w:eastAsia="ＭＳ Ｐ明朝" w:hint="eastAsia"/>
          <w:szCs w:val="21"/>
        </w:rPr>
        <w:t>．</w:t>
      </w:r>
    </w:p>
    <w:p w14:paraId="5B192FB7" w14:textId="77777777" w:rsidR="0034603D" w:rsidRPr="00172254" w:rsidRDefault="0034603D" w:rsidP="0034603D">
      <w:pPr>
        <w:spacing w:line="360" w:lineRule="exact"/>
        <w:rPr>
          <w:szCs w:val="21"/>
        </w:rPr>
      </w:pPr>
      <w:r w:rsidRPr="00172254">
        <w:rPr>
          <w:szCs w:val="21"/>
        </w:rPr>
        <w:t>D</w:t>
      </w:r>
      <w:r w:rsidRPr="00172254">
        <w:rPr>
          <w:rFonts w:hint="eastAsia"/>
          <w:szCs w:val="21"/>
        </w:rPr>
        <w:t>7</w:t>
      </w:r>
      <w:r w:rsidRPr="00172254">
        <w:rPr>
          <w:rFonts w:hint="eastAsia"/>
          <w:szCs w:val="21"/>
        </w:rPr>
        <w:t>：</w:t>
      </w:r>
      <w:r w:rsidRPr="00172254">
        <w:rPr>
          <w:position w:val="-10"/>
          <w:szCs w:val="21"/>
        </w:rPr>
        <w:object w:dxaOrig="240" w:dyaOrig="300" w14:anchorId="06FE8EDA">
          <v:shape id="_x0000_i1288" type="#_x0000_t75" style="width:12.75pt;height:15pt" o:ole="">
            <v:imagedata r:id="rId458" o:title=""/>
          </v:shape>
          <o:OLEObject Type="Embed" ProgID="Equation.3" ShapeID="_x0000_i1288" DrawAspect="Content" ObjectID="_1543332149" r:id="rId459"/>
        </w:object>
      </w:r>
      <w:r w:rsidRPr="00172254">
        <w:rPr>
          <w:rFonts w:hint="eastAsia"/>
          <w:szCs w:val="21"/>
        </w:rPr>
        <w:t>番目に選ばれたタスク</w:t>
      </w:r>
      <w:r w:rsidRPr="00172254">
        <w:rPr>
          <w:spacing w:val="2"/>
          <w:position w:val="-10"/>
        </w:rPr>
        <w:object w:dxaOrig="580" w:dyaOrig="360" w14:anchorId="6EBAF39F">
          <v:shape id="_x0000_i1289" type="#_x0000_t75" style="width:29.25pt;height:18.75pt" o:ole="">
            <v:imagedata r:id="rId460" o:title=""/>
          </v:shape>
          <o:OLEObject Type="Embed" ProgID="Equation.3" ShapeID="_x0000_i1289" DrawAspect="Content" ObjectID="_1543332150" r:id="rId461"/>
        </w:object>
      </w:r>
      <w:r w:rsidRPr="00172254">
        <w:rPr>
          <w:rFonts w:hint="eastAsia"/>
          <w:spacing w:val="2"/>
        </w:rPr>
        <w:t>のジョブ番号を</w:t>
      </w:r>
      <w:r w:rsidRPr="00172254">
        <w:rPr>
          <w:position w:val="-10"/>
          <w:szCs w:val="21"/>
        </w:rPr>
        <w:object w:dxaOrig="180" w:dyaOrig="280" w14:anchorId="1520FDF8">
          <v:shape id="_x0000_i1290" type="#_x0000_t75" style="width:9pt;height:14.25pt" o:ole="">
            <v:imagedata r:id="rId440" o:title=""/>
          </v:shape>
          <o:OLEObject Type="Embed" ProgID="Equation.3" ShapeID="_x0000_i1290" DrawAspect="Content" ObjectID="_1543332151" r:id="rId462"/>
        </w:object>
      </w:r>
      <w:r w:rsidRPr="00172254">
        <w:rPr>
          <w:rFonts w:hint="eastAsia"/>
          <w:szCs w:val="21"/>
        </w:rPr>
        <w:t>とする．</w:t>
      </w:r>
    </w:p>
    <w:p w14:paraId="70486515" w14:textId="77777777" w:rsidR="0034603D" w:rsidRPr="00172254" w:rsidRDefault="0034603D" w:rsidP="0034603D">
      <w:pPr>
        <w:spacing w:line="360" w:lineRule="exact"/>
        <w:rPr>
          <w:szCs w:val="21"/>
        </w:rPr>
      </w:pPr>
      <w:r w:rsidRPr="00172254">
        <w:rPr>
          <w:szCs w:val="21"/>
        </w:rPr>
        <w:t>D</w:t>
      </w:r>
      <w:r w:rsidRPr="00172254">
        <w:rPr>
          <w:rFonts w:hint="eastAsia"/>
          <w:szCs w:val="21"/>
        </w:rPr>
        <w:t>8</w:t>
      </w:r>
      <w:r w:rsidRPr="00172254">
        <w:rPr>
          <w:rFonts w:hint="eastAsia"/>
          <w:szCs w:val="21"/>
        </w:rPr>
        <w:t>：タスク</w:t>
      </w:r>
      <w:r w:rsidRPr="00172254">
        <w:rPr>
          <w:spacing w:val="2"/>
          <w:position w:val="-10"/>
        </w:rPr>
        <w:object w:dxaOrig="580" w:dyaOrig="360" w14:anchorId="2DBBD974">
          <v:shape id="_x0000_i1291" type="#_x0000_t75" style="width:29.25pt;height:18.75pt" o:ole="">
            <v:imagedata r:id="rId460" o:title=""/>
          </v:shape>
          <o:OLEObject Type="Embed" ProgID="Equation.3" ShapeID="_x0000_i1291" DrawAspect="Content" ObjectID="_1543332152" r:id="rId463"/>
        </w:object>
      </w:r>
      <w:r w:rsidRPr="00172254">
        <w:rPr>
          <w:rFonts w:hint="eastAsia"/>
          <w:spacing w:val="2"/>
        </w:rPr>
        <w:t>の処理時間</w:t>
      </w:r>
      <w:ins w:id="33" w:author="大阪産業大学" w:date="2011-12-02T14:28:00Z">
        <w:r w:rsidRPr="00172254">
          <w:rPr>
            <w:spacing w:val="2"/>
            <w:position w:val="-10"/>
          </w:rPr>
          <w:object w:dxaOrig="460" w:dyaOrig="300" w14:anchorId="1A920020">
            <v:shape id="_x0000_i1292" type="#_x0000_t75" style="width:23.25pt;height:15pt" o:ole="">
              <v:imagedata r:id="rId464" o:title=""/>
            </v:shape>
            <o:OLEObject Type="Embed" ProgID="Equation.3" ShapeID="_x0000_i1292" DrawAspect="Content" ObjectID="_1543332153" r:id="rId465"/>
          </w:object>
        </w:r>
      </w:ins>
      <w:r w:rsidRPr="00172254">
        <w:rPr>
          <w:rFonts w:hint="eastAsia"/>
          <w:spacing w:val="2"/>
        </w:rPr>
        <w:t>を式</w:t>
      </w:r>
      <w:r w:rsidRPr="00172254">
        <w:rPr>
          <w:spacing w:val="2"/>
        </w:rPr>
        <w:t>(1)</w:t>
      </w:r>
      <w:r w:rsidRPr="00172254">
        <w:rPr>
          <w:rFonts w:hint="eastAsia"/>
          <w:spacing w:val="2"/>
        </w:rPr>
        <w:t>で計算する．</w:t>
      </w:r>
    </w:p>
    <w:p w14:paraId="245ABC29" w14:textId="77777777" w:rsidR="0034603D" w:rsidRPr="00172254" w:rsidRDefault="0034603D" w:rsidP="0034603D">
      <w:pPr>
        <w:spacing w:line="360" w:lineRule="exact"/>
        <w:rPr>
          <w:szCs w:val="21"/>
        </w:rPr>
      </w:pPr>
      <w:r w:rsidRPr="00172254">
        <w:rPr>
          <w:szCs w:val="21"/>
        </w:rPr>
        <w:lastRenderedPageBreak/>
        <w:t>D</w:t>
      </w:r>
      <w:r w:rsidRPr="00172254">
        <w:rPr>
          <w:rFonts w:hint="eastAsia"/>
          <w:szCs w:val="21"/>
        </w:rPr>
        <w:t>9</w:t>
      </w:r>
      <w:r w:rsidRPr="00172254">
        <w:rPr>
          <w:rFonts w:hint="eastAsia"/>
          <w:szCs w:val="21"/>
        </w:rPr>
        <w:t>：タスク</w:t>
      </w:r>
      <w:r w:rsidRPr="00172254">
        <w:rPr>
          <w:spacing w:val="2"/>
          <w:position w:val="-10"/>
        </w:rPr>
        <w:object w:dxaOrig="580" w:dyaOrig="360" w14:anchorId="6E1B7BF4">
          <v:shape id="_x0000_i1293" type="#_x0000_t75" style="width:29.25pt;height:18.75pt" o:ole="">
            <v:imagedata r:id="rId460" o:title=""/>
          </v:shape>
          <o:OLEObject Type="Embed" ProgID="Equation.3" ShapeID="_x0000_i1293" DrawAspect="Content" ObjectID="_1543332154" r:id="rId466"/>
        </w:object>
      </w:r>
      <w:r w:rsidRPr="00172254">
        <w:rPr>
          <w:rFonts w:hint="eastAsia"/>
          <w:spacing w:val="2"/>
        </w:rPr>
        <w:t>の処理終了時刻を</w:t>
      </w:r>
      <w:r w:rsidRPr="00172254">
        <w:rPr>
          <w:position w:val="-10"/>
          <w:szCs w:val="21"/>
        </w:rPr>
        <w:object w:dxaOrig="3180" w:dyaOrig="360" w14:anchorId="2F6F1F8D">
          <v:shape id="_x0000_i1294" type="#_x0000_t75" style="width:159pt;height:18.75pt" o:ole="">
            <v:imagedata r:id="rId467" o:title=""/>
          </v:shape>
          <o:OLEObject Type="Embed" ProgID="Equation.3" ShapeID="_x0000_i1294" DrawAspect="Content" ObjectID="_1543332155" r:id="rId468"/>
        </w:object>
      </w:r>
      <w:r w:rsidRPr="00172254">
        <w:rPr>
          <w:rFonts w:hint="eastAsia"/>
          <w:szCs w:val="21"/>
        </w:rPr>
        <w:t>とする．（</w:t>
      </w:r>
      <w:r w:rsidRPr="00172254">
        <w:rPr>
          <w:rFonts w:hint="eastAsia"/>
          <w:spacing w:val="2"/>
        </w:rPr>
        <w:t>処理開始時刻は</w:t>
      </w:r>
      <w:r w:rsidRPr="00172254">
        <w:rPr>
          <w:position w:val="-10"/>
          <w:szCs w:val="21"/>
        </w:rPr>
        <w:object w:dxaOrig="2180" w:dyaOrig="360" w14:anchorId="551A2AE1">
          <v:shape id="_x0000_i1295" type="#_x0000_t75" style="width:108pt;height:18.75pt" o:ole="">
            <v:imagedata r:id="rId469" o:title=""/>
          </v:shape>
          <o:OLEObject Type="Embed" ProgID="Equation.3" ShapeID="_x0000_i1295" DrawAspect="Content" ObjectID="_1543332156" r:id="rId470"/>
        </w:object>
      </w:r>
      <w:r w:rsidRPr="00172254">
        <w:rPr>
          <w:rFonts w:hint="eastAsia"/>
          <w:szCs w:val="21"/>
        </w:rPr>
        <w:t>である．）</w:t>
      </w:r>
    </w:p>
    <w:p w14:paraId="47F1292A" w14:textId="77777777" w:rsidR="0034603D" w:rsidRPr="00172254" w:rsidRDefault="0034603D" w:rsidP="0034603D">
      <w:pPr>
        <w:spacing w:line="360" w:lineRule="exact"/>
        <w:rPr>
          <w:szCs w:val="21"/>
        </w:rPr>
      </w:pPr>
      <w:r w:rsidRPr="00172254">
        <w:rPr>
          <w:spacing w:val="2"/>
        </w:rPr>
        <w:t>D</w:t>
      </w:r>
      <w:r w:rsidRPr="00172254">
        <w:rPr>
          <w:rFonts w:hint="eastAsia"/>
          <w:spacing w:val="2"/>
        </w:rPr>
        <w:t>10</w:t>
      </w:r>
      <w:r w:rsidRPr="00172254">
        <w:rPr>
          <w:rFonts w:hint="eastAsia"/>
          <w:spacing w:val="2"/>
        </w:rPr>
        <w:t>：マシン</w:t>
      </w:r>
      <w:r w:rsidRPr="00172254">
        <w:rPr>
          <w:position w:val="-10"/>
        </w:rPr>
        <w:object w:dxaOrig="640" w:dyaOrig="360" w14:anchorId="67EBDE97">
          <v:shape id="_x0000_i1296" type="#_x0000_t75" style="width:33.75pt;height:18.75pt" o:ole="">
            <v:imagedata r:id="rId471" o:title=""/>
          </v:shape>
          <o:OLEObject Type="Embed" ProgID="Equation.3" ShapeID="_x0000_i1296" DrawAspect="Content" ObjectID="_1543332157" r:id="rId472"/>
        </w:object>
      </w:r>
      <w:r w:rsidRPr="00172254">
        <w:rPr>
          <w:rFonts w:hint="eastAsia"/>
          <w:spacing w:val="2"/>
        </w:rPr>
        <w:t>の</w:t>
      </w:r>
      <w:r w:rsidRPr="00172254">
        <w:rPr>
          <w:rFonts w:hint="eastAsia"/>
          <w:szCs w:val="21"/>
        </w:rPr>
        <w:t>処理終了時刻を</w:t>
      </w:r>
      <w:r w:rsidRPr="00172254">
        <w:rPr>
          <w:position w:val="-10"/>
          <w:szCs w:val="21"/>
        </w:rPr>
        <w:object w:dxaOrig="1579" w:dyaOrig="360" w14:anchorId="5EC7336D">
          <v:shape id="_x0000_i1297" type="#_x0000_t75" style="width:79.5pt;height:18.75pt" o:ole="">
            <v:imagedata r:id="rId473" o:title=""/>
          </v:shape>
          <o:OLEObject Type="Embed" ProgID="Equation.3" ShapeID="_x0000_i1297" DrawAspect="Content" ObjectID="_1543332158" r:id="rId474"/>
        </w:object>
      </w:r>
      <w:r w:rsidRPr="00172254">
        <w:rPr>
          <w:rFonts w:hint="eastAsia"/>
          <w:szCs w:val="21"/>
        </w:rPr>
        <w:t>とする．</w:t>
      </w:r>
    </w:p>
    <w:p w14:paraId="09C519E9" w14:textId="77777777" w:rsidR="0034603D" w:rsidRPr="00172254" w:rsidRDefault="0034603D" w:rsidP="0034603D">
      <w:pPr>
        <w:spacing w:line="360" w:lineRule="exact"/>
        <w:rPr>
          <w:szCs w:val="21"/>
        </w:rPr>
      </w:pPr>
      <w:r w:rsidRPr="00172254">
        <w:rPr>
          <w:rFonts w:hint="eastAsia"/>
          <w:szCs w:val="21"/>
        </w:rPr>
        <w:t>D11</w:t>
      </w:r>
      <w:r w:rsidRPr="00172254">
        <w:rPr>
          <w:rFonts w:hint="eastAsia"/>
          <w:szCs w:val="21"/>
        </w:rPr>
        <w:t>：ジョブ</w:t>
      </w:r>
      <w:r w:rsidRPr="00172254">
        <w:rPr>
          <w:position w:val="-10"/>
          <w:szCs w:val="21"/>
        </w:rPr>
        <w:object w:dxaOrig="180" w:dyaOrig="280" w14:anchorId="1B0CBE02">
          <v:shape id="_x0000_i1298" type="#_x0000_t75" style="width:9pt;height:14.25pt" o:ole="">
            <v:imagedata r:id="rId440" o:title=""/>
          </v:shape>
          <o:OLEObject Type="Embed" ProgID="Equation.3" ShapeID="_x0000_i1298" DrawAspect="Content" ObjectID="_1543332159" r:id="rId475"/>
        </w:object>
      </w:r>
      <w:r w:rsidRPr="00172254">
        <w:rPr>
          <w:rFonts w:hint="eastAsia"/>
          <w:szCs w:val="21"/>
        </w:rPr>
        <w:t>の仮</w:t>
      </w:r>
      <w:r w:rsidRPr="00172254">
        <w:rPr>
          <w:rFonts w:hint="eastAsia"/>
          <w:spacing w:val="2"/>
        </w:rPr>
        <w:t>処理終了時刻を</w:t>
      </w:r>
      <w:r w:rsidRPr="00172254">
        <w:rPr>
          <w:spacing w:val="2"/>
          <w:position w:val="-10"/>
        </w:rPr>
        <w:object w:dxaOrig="2040" w:dyaOrig="300" w14:anchorId="52E20B4C">
          <v:shape id="_x0000_i1299" type="#_x0000_t75" style="width:102.75pt;height:15pt" o:ole="">
            <v:imagedata r:id="rId476" o:title=""/>
          </v:shape>
          <o:OLEObject Type="Embed" ProgID="Equation.3" ShapeID="_x0000_i1299" DrawAspect="Content" ObjectID="_1543332160" r:id="rId477"/>
        </w:object>
      </w:r>
      <w:r w:rsidRPr="00172254">
        <w:rPr>
          <w:rFonts w:hint="eastAsia"/>
          <w:szCs w:val="21"/>
        </w:rPr>
        <w:t>とする．</w:t>
      </w:r>
    </w:p>
    <w:p w14:paraId="697FB777" w14:textId="77777777" w:rsidR="0034603D" w:rsidRPr="00320E8E" w:rsidRDefault="0034603D" w:rsidP="0034603D">
      <w:pPr>
        <w:spacing w:line="360" w:lineRule="exact"/>
        <w:rPr>
          <w:szCs w:val="21"/>
        </w:rPr>
      </w:pPr>
      <w:r w:rsidRPr="00172254">
        <w:rPr>
          <w:spacing w:val="2"/>
        </w:rPr>
        <w:t>D1</w:t>
      </w:r>
      <w:r w:rsidRPr="00172254">
        <w:rPr>
          <w:rFonts w:hint="eastAsia"/>
          <w:spacing w:val="2"/>
        </w:rPr>
        <w:t>2</w:t>
      </w:r>
      <w:r w:rsidRPr="00172254">
        <w:rPr>
          <w:rFonts w:hint="eastAsia"/>
          <w:spacing w:val="2"/>
        </w:rPr>
        <w:t>：</w:t>
      </w:r>
      <w:r w:rsidRPr="00172254">
        <w:rPr>
          <w:rFonts w:hint="eastAsia"/>
          <w:szCs w:val="21"/>
        </w:rPr>
        <w:t>ジョブ</w:t>
      </w:r>
      <w:r w:rsidRPr="00172254">
        <w:rPr>
          <w:position w:val="-10"/>
          <w:szCs w:val="21"/>
        </w:rPr>
        <w:object w:dxaOrig="180" w:dyaOrig="280" w14:anchorId="44D841C5">
          <v:shape id="_x0000_i1300" type="#_x0000_t75" style="width:9pt;height:14.25pt" o:ole="">
            <v:imagedata r:id="rId440" o:title=""/>
          </v:shape>
          <o:OLEObject Type="Embed" ProgID="Equation.3" ShapeID="_x0000_i1300" DrawAspect="Content" ObjectID="_1543332161" r:id="rId478"/>
        </w:object>
      </w:r>
      <w:r w:rsidRPr="00172254">
        <w:rPr>
          <w:rFonts w:hint="eastAsia"/>
          <w:szCs w:val="21"/>
        </w:rPr>
        <w:t>の配置済みタスク数を</w:t>
      </w:r>
      <w:r w:rsidRPr="00172254">
        <w:rPr>
          <w:position w:val="-10"/>
          <w:szCs w:val="21"/>
        </w:rPr>
        <w:object w:dxaOrig="1339" w:dyaOrig="300" w14:anchorId="375FF045">
          <v:shape id="_x0000_i1301" type="#_x0000_t75" style="width:69pt;height:15pt" o:ole="">
            <v:imagedata r:id="rId479" o:title=""/>
          </v:shape>
          <o:OLEObject Type="Embed" ProgID="Equation.3" ShapeID="_x0000_i1301" DrawAspect="Content" ObjectID="_1543332162" r:id="rId480"/>
        </w:object>
      </w:r>
      <w:r>
        <w:rPr>
          <w:rFonts w:hint="eastAsia"/>
          <w:szCs w:val="21"/>
        </w:rPr>
        <w:t>とする．</w:t>
      </w:r>
    </w:p>
    <w:p w14:paraId="63AE366E" w14:textId="77777777" w:rsidR="0034603D" w:rsidRPr="00172254" w:rsidRDefault="0034603D" w:rsidP="0034603D">
      <w:pPr>
        <w:spacing w:line="360" w:lineRule="exact"/>
        <w:rPr>
          <w:szCs w:val="21"/>
        </w:rPr>
      </w:pPr>
      <w:r w:rsidRPr="00172254">
        <w:rPr>
          <w:szCs w:val="21"/>
        </w:rPr>
        <w:t>D1</w:t>
      </w:r>
      <w:r w:rsidRPr="00172254">
        <w:rPr>
          <w:rFonts w:hint="eastAsia"/>
          <w:szCs w:val="21"/>
        </w:rPr>
        <w:t>3</w:t>
      </w:r>
      <w:r w:rsidRPr="00172254">
        <w:rPr>
          <w:rFonts w:hint="eastAsia"/>
          <w:szCs w:val="21"/>
        </w:rPr>
        <w:t>：もし</w:t>
      </w:r>
      <w:r w:rsidRPr="00172254">
        <w:rPr>
          <w:position w:val="-10"/>
          <w:szCs w:val="21"/>
        </w:rPr>
        <w:object w:dxaOrig="1620" w:dyaOrig="300" w14:anchorId="76914867">
          <v:shape id="_x0000_i1302" type="#_x0000_t75" style="width:81pt;height:15pt" o:ole="">
            <v:imagedata r:id="rId481" o:title=""/>
          </v:shape>
          <o:OLEObject Type="Embed" ProgID="Equation.3" ShapeID="_x0000_i1302" DrawAspect="Content" ObjectID="_1543332163" r:id="rId482"/>
        </w:object>
      </w:r>
      <w:r w:rsidRPr="00172254">
        <w:rPr>
          <w:rFonts w:hint="eastAsia"/>
          <w:szCs w:val="21"/>
        </w:rPr>
        <w:t>なら，ジョブ</w:t>
      </w:r>
      <w:r w:rsidRPr="00172254">
        <w:rPr>
          <w:position w:val="-10"/>
          <w:szCs w:val="21"/>
        </w:rPr>
        <w:object w:dxaOrig="180" w:dyaOrig="280" w14:anchorId="3E93803E">
          <v:shape id="_x0000_i1303" type="#_x0000_t75" style="width:9pt;height:14.25pt" o:ole="">
            <v:imagedata r:id="rId440" o:title=""/>
          </v:shape>
          <o:OLEObject Type="Embed" ProgID="Equation.3" ShapeID="_x0000_i1303" DrawAspect="Content" ObjectID="_1543332164" r:id="rId483"/>
        </w:object>
      </w:r>
      <w:r w:rsidRPr="00172254">
        <w:rPr>
          <w:rFonts w:hint="eastAsia"/>
          <w:szCs w:val="21"/>
        </w:rPr>
        <w:t>の層</w:t>
      </w:r>
      <w:r w:rsidRPr="00172254">
        <w:rPr>
          <w:rFonts w:hint="eastAsia"/>
          <w:spacing w:val="2"/>
        </w:rPr>
        <w:t>の処理終了時刻を</w:t>
      </w:r>
      <w:r w:rsidRPr="00172254">
        <w:rPr>
          <w:position w:val="-10"/>
          <w:szCs w:val="21"/>
        </w:rPr>
        <w:object w:dxaOrig="1020" w:dyaOrig="300" w14:anchorId="3BABA8DC">
          <v:shape id="_x0000_i1304" type="#_x0000_t75" style="width:50.25pt;height:15pt" o:ole="">
            <v:imagedata r:id="rId484" o:title=""/>
          </v:shape>
          <o:OLEObject Type="Embed" ProgID="Equation.3" ShapeID="_x0000_i1304" DrawAspect="Content" ObjectID="_1543332165" r:id="rId485"/>
        </w:object>
      </w:r>
      <w:r w:rsidRPr="00172254">
        <w:rPr>
          <w:rFonts w:hint="eastAsia"/>
          <w:szCs w:val="21"/>
        </w:rPr>
        <w:t>，ジョブ</w:t>
      </w:r>
      <w:r w:rsidRPr="00172254">
        <w:rPr>
          <w:position w:val="-10"/>
          <w:szCs w:val="21"/>
        </w:rPr>
        <w:object w:dxaOrig="180" w:dyaOrig="280" w14:anchorId="4379CDB3">
          <v:shape id="_x0000_i1305" type="#_x0000_t75" style="width:9pt;height:14.25pt" o:ole="">
            <v:imagedata r:id="rId440" o:title=""/>
          </v:shape>
          <o:OLEObject Type="Embed" ProgID="Equation.3" ShapeID="_x0000_i1305" DrawAspect="Content" ObjectID="_1543332166" r:id="rId486"/>
        </w:object>
      </w:r>
      <w:r w:rsidRPr="00172254">
        <w:rPr>
          <w:rFonts w:hint="eastAsia"/>
          <w:szCs w:val="21"/>
        </w:rPr>
        <w:t>の層番号を</w:t>
      </w:r>
      <w:r w:rsidRPr="00172254">
        <w:rPr>
          <w:position w:val="-10"/>
          <w:szCs w:val="21"/>
        </w:rPr>
        <w:object w:dxaOrig="1380" w:dyaOrig="300" w14:anchorId="32D51456">
          <v:shape id="_x0000_i1306" type="#_x0000_t75" style="width:69pt;height:15pt" o:ole="">
            <v:imagedata r:id="rId487" o:title=""/>
          </v:shape>
          <o:OLEObject Type="Embed" ProgID="Equation.3" ShapeID="_x0000_i1306" DrawAspect="Content" ObjectID="_1543332167" r:id="rId488"/>
        </w:object>
      </w:r>
      <w:r w:rsidRPr="00172254">
        <w:rPr>
          <w:rFonts w:hint="eastAsia"/>
          <w:szCs w:val="21"/>
        </w:rPr>
        <w:t>とし，</w:t>
      </w:r>
      <w:r w:rsidRPr="00172254">
        <w:rPr>
          <w:szCs w:val="21"/>
        </w:rPr>
        <w:t>D1</w:t>
      </w:r>
      <w:r w:rsidRPr="00172254">
        <w:rPr>
          <w:rFonts w:hint="eastAsia"/>
          <w:szCs w:val="21"/>
        </w:rPr>
        <w:t>4</w:t>
      </w:r>
      <w:r w:rsidRPr="00172254">
        <w:rPr>
          <w:rFonts w:hint="eastAsia"/>
          <w:szCs w:val="21"/>
        </w:rPr>
        <w:t>へ進む．</w:t>
      </w:r>
      <w:r w:rsidRPr="00172254">
        <w:rPr>
          <w:position w:val="-10"/>
          <w:szCs w:val="21"/>
        </w:rPr>
        <w:object w:dxaOrig="1620" w:dyaOrig="279" w14:anchorId="3379E595">
          <v:shape id="_x0000_i1307" type="#_x0000_t75" style="width:81pt;height:13.5pt" o:ole="">
            <v:imagedata r:id="rId489" o:title=""/>
          </v:shape>
          <o:OLEObject Type="Embed" ProgID="Equation.3" ShapeID="_x0000_i1307" DrawAspect="Content" ObjectID="_1543332168" r:id="rId490"/>
        </w:object>
      </w:r>
      <w:r w:rsidRPr="00172254">
        <w:rPr>
          <w:rFonts w:hint="eastAsia"/>
          <w:szCs w:val="21"/>
        </w:rPr>
        <w:t>なら</w:t>
      </w:r>
      <w:r w:rsidRPr="00172254">
        <w:rPr>
          <w:szCs w:val="21"/>
        </w:rPr>
        <w:t>D1</w:t>
      </w:r>
      <w:r w:rsidRPr="00172254">
        <w:rPr>
          <w:rFonts w:hint="eastAsia"/>
          <w:szCs w:val="21"/>
        </w:rPr>
        <w:t>4</w:t>
      </w:r>
      <w:r w:rsidRPr="00172254">
        <w:rPr>
          <w:rFonts w:hint="eastAsia"/>
          <w:szCs w:val="21"/>
        </w:rPr>
        <w:t>へ進む．</w:t>
      </w:r>
    </w:p>
    <w:p w14:paraId="2D6B10E0" w14:textId="77777777" w:rsidR="0034603D" w:rsidRPr="00172254" w:rsidRDefault="0034603D" w:rsidP="0034603D">
      <w:pPr>
        <w:spacing w:line="360" w:lineRule="exact"/>
        <w:rPr>
          <w:szCs w:val="21"/>
        </w:rPr>
      </w:pPr>
      <w:r w:rsidRPr="00172254">
        <w:rPr>
          <w:szCs w:val="21"/>
        </w:rPr>
        <w:t>D1</w:t>
      </w:r>
      <w:r w:rsidRPr="00172254">
        <w:rPr>
          <w:rFonts w:hint="eastAsia"/>
          <w:szCs w:val="21"/>
        </w:rPr>
        <w:t>4</w:t>
      </w:r>
      <w:r w:rsidRPr="00172254">
        <w:rPr>
          <w:rFonts w:hint="eastAsia"/>
          <w:szCs w:val="21"/>
        </w:rPr>
        <w:t>：</w:t>
      </w:r>
      <w:r w:rsidRPr="00172254">
        <w:rPr>
          <w:position w:val="-10"/>
          <w:szCs w:val="21"/>
        </w:rPr>
        <w:object w:dxaOrig="900" w:dyaOrig="300" w14:anchorId="666963C3">
          <v:shape id="_x0000_i1308" type="#_x0000_t75" style="width:45pt;height:15pt" o:ole="">
            <v:imagedata r:id="rId491" o:title=""/>
          </v:shape>
          <o:OLEObject Type="Embed" ProgID="Equation.3" ShapeID="_x0000_i1308" DrawAspect="Content" ObjectID="_1543332169" r:id="rId492"/>
        </w:object>
      </w:r>
      <w:r w:rsidRPr="00172254">
        <w:rPr>
          <w:rFonts w:hint="eastAsia"/>
          <w:szCs w:val="21"/>
        </w:rPr>
        <w:t>とする．</w:t>
      </w:r>
    </w:p>
    <w:p w14:paraId="7F731EF6" w14:textId="77777777" w:rsidR="0034603D" w:rsidRDefault="0034603D" w:rsidP="0034603D">
      <w:pPr>
        <w:spacing w:line="360" w:lineRule="exact"/>
        <w:ind w:left="8" w:hangingChars="4" w:hanging="8"/>
        <w:rPr>
          <w:szCs w:val="21"/>
        </w:rPr>
      </w:pPr>
      <w:r>
        <w:rPr>
          <w:szCs w:val="21"/>
        </w:rPr>
        <w:t>D1</w:t>
      </w:r>
      <w:r>
        <w:rPr>
          <w:rFonts w:hint="eastAsia"/>
          <w:szCs w:val="21"/>
        </w:rPr>
        <w:t>5</w:t>
      </w:r>
      <w:r>
        <w:rPr>
          <w:rFonts w:hint="eastAsia"/>
          <w:szCs w:val="21"/>
        </w:rPr>
        <w:t>：もし</w:t>
      </w:r>
      <w:r w:rsidRPr="00213398">
        <w:rPr>
          <w:position w:val="-10"/>
          <w:szCs w:val="21"/>
        </w:rPr>
        <w:object w:dxaOrig="620" w:dyaOrig="300" w14:anchorId="7425197C">
          <v:shape id="_x0000_i1309" type="#_x0000_t75" style="width:30pt;height:15pt" o:ole="">
            <v:imagedata r:id="rId493" o:title=""/>
          </v:shape>
          <o:OLEObject Type="Embed" ProgID="Equation.3" ShapeID="_x0000_i1309" DrawAspect="Content" ObjectID="_1543332170" r:id="rId494"/>
        </w:object>
      </w:r>
      <w:r>
        <w:rPr>
          <w:rFonts w:hint="eastAsia"/>
          <w:szCs w:val="21"/>
        </w:rPr>
        <w:t>なら</w:t>
      </w:r>
      <w:r>
        <w:rPr>
          <w:szCs w:val="21"/>
        </w:rPr>
        <w:t>D6</w:t>
      </w:r>
      <w:r>
        <w:rPr>
          <w:rFonts w:hint="eastAsia"/>
          <w:szCs w:val="21"/>
        </w:rPr>
        <w:t>に戻る．</w:t>
      </w:r>
      <w:r w:rsidRPr="00213398">
        <w:rPr>
          <w:position w:val="-10"/>
          <w:szCs w:val="21"/>
        </w:rPr>
        <w:object w:dxaOrig="620" w:dyaOrig="300" w14:anchorId="4E4FAE98">
          <v:shape id="_x0000_i1310" type="#_x0000_t75" style="width:30pt;height:15pt" o:ole="">
            <v:imagedata r:id="rId495" o:title=""/>
          </v:shape>
          <o:OLEObject Type="Embed" ProgID="Equation.3" ShapeID="_x0000_i1310" DrawAspect="Content" ObjectID="_1543332171" r:id="rId496"/>
        </w:object>
      </w:r>
      <w:r>
        <w:rPr>
          <w:rFonts w:hint="eastAsia"/>
          <w:szCs w:val="21"/>
        </w:rPr>
        <w:t>なら式</w:t>
      </w:r>
      <w:r>
        <w:rPr>
          <w:szCs w:val="21"/>
        </w:rPr>
        <w:t>(3)</w:t>
      </w:r>
      <w:r>
        <w:rPr>
          <w:rFonts w:hint="eastAsia"/>
          <w:szCs w:val="21"/>
        </w:rPr>
        <w:t>の評価値を各ジョブの最終層の処理終了時刻の中で最も遅い時刻</w:t>
      </w:r>
      <w:r w:rsidRPr="00213398">
        <w:rPr>
          <w:position w:val="-10"/>
        </w:rPr>
        <w:object w:dxaOrig="2840" w:dyaOrig="360" w14:anchorId="61E9E37E">
          <v:shape id="_x0000_i1311" type="#_x0000_t75" style="width:141.75pt;height:18.75pt" o:ole="">
            <v:imagedata r:id="rId497" o:title=""/>
          </v:shape>
          <o:OLEObject Type="Embed" ProgID="Equation.3" ShapeID="_x0000_i1311" DrawAspect="Content" ObjectID="_1543332172" r:id="rId498"/>
        </w:object>
      </w:r>
      <w:r>
        <w:rPr>
          <w:rFonts w:hint="eastAsia"/>
          <w:szCs w:val="21"/>
        </w:rPr>
        <w:t>とし，</w:t>
      </w:r>
      <w:r>
        <w:rPr>
          <w:rFonts w:hint="eastAsia"/>
        </w:rPr>
        <w:t>ガントチャート処理を終了する．</w:t>
      </w:r>
    </w:p>
    <w:p w14:paraId="7E77CF68" w14:textId="77777777" w:rsidR="0034603D" w:rsidRDefault="0034603D" w:rsidP="0034603D"/>
    <w:p w14:paraId="555CB55A" w14:textId="77777777" w:rsidR="0034603D" w:rsidRDefault="0034603D" w:rsidP="0034603D">
      <w:r>
        <w:t>4.5</w:t>
      </w:r>
      <w:r>
        <w:rPr>
          <w:rFonts w:hint="eastAsia"/>
        </w:rPr>
        <w:t xml:space="preserve">　探索アルゴリズムの全容</w:t>
      </w:r>
    </w:p>
    <w:p w14:paraId="60A61F2D" w14:textId="77777777" w:rsidR="0034603D" w:rsidRDefault="0034603D" w:rsidP="0034603D">
      <w:pPr>
        <w:spacing w:afterLines="50" w:after="180"/>
      </w:pPr>
      <w:r>
        <w:rPr>
          <w:rFonts w:hint="eastAsia"/>
        </w:rPr>
        <w:t xml:space="preserve">　探索アルゴリズムの全容は</w:t>
      </w:r>
      <w:r>
        <w:t>4.1</w:t>
      </w:r>
      <w:r>
        <w:rPr>
          <w:rFonts w:hint="eastAsia"/>
        </w:rPr>
        <w:t>-</w:t>
      </w:r>
      <w:r>
        <w:t>4.4</w:t>
      </w:r>
      <w:r>
        <w:rPr>
          <w:rFonts w:hint="eastAsia"/>
        </w:rPr>
        <w:t>で示した処理を内部に含む形でつぎの</w:t>
      </w:r>
      <w:r>
        <w:t>E1</w:t>
      </w:r>
      <w:r>
        <w:rPr>
          <w:rFonts w:hint="eastAsia"/>
        </w:rPr>
        <w:t>-</w:t>
      </w:r>
      <w:r>
        <w:t>E12</w:t>
      </w:r>
      <w:r>
        <w:rPr>
          <w:rFonts w:hint="eastAsia"/>
        </w:rPr>
        <w:t>となる．</w:t>
      </w:r>
    </w:p>
    <w:p w14:paraId="6006E740" w14:textId="77777777" w:rsidR="0034603D" w:rsidRDefault="0034603D" w:rsidP="0034603D">
      <w:r>
        <w:t>E1</w:t>
      </w:r>
      <w:r>
        <w:rPr>
          <w:rFonts w:hint="eastAsia"/>
        </w:rPr>
        <w:t>：グリッド環境，</w:t>
      </w:r>
      <w:r>
        <w:t>ACO</w:t>
      </w:r>
      <w:r>
        <w:rPr>
          <w:rFonts w:hint="eastAsia"/>
        </w:rPr>
        <w:t>，ジョブ（タスク）に関するパラメータを設定する．</w:t>
      </w:r>
    </w:p>
    <w:p w14:paraId="03E25D4B" w14:textId="77777777" w:rsidR="0034603D" w:rsidRDefault="0034603D" w:rsidP="0034603D">
      <w:r>
        <w:rPr>
          <w:spacing w:val="2"/>
        </w:rPr>
        <w:t>E2</w:t>
      </w:r>
      <w:r>
        <w:rPr>
          <w:rFonts w:hint="eastAsia"/>
          <w:spacing w:val="2"/>
        </w:rPr>
        <w:t>：サイクル数を</w:t>
      </w:r>
      <w:r w:rsidRPr="00213398">
        <w:rPr>
          <w:spacing w:val="2"/>
          <w:position w:val="-6"/>
        </w:rPr>
        <w:object w:dxaOrig="520" w:dyaOrig="260" w14:anchorId="64C956A7">
          <v:shape id="_x0000_i1312" type="#_x0000_t75" style="width:26.25pt;height:13.5pt" o:ole="">
            <v:imagedata r:id="rId499" o:title=""/>
          </v:shape>
          <o:OLEObject Type="Embed" ProgID="Equation.3" ShapeID="_x0000_i1312" DrawAspect="Content" ObjectID="_1543332173" r:id="rId500"/>
        </w:object>
      </w:r>
      <w:r>
        <w:rPr>
          <w:rFonts w:hint="eastAsia"/>
          <w:spacing w:val="2"/>
        </w:rPr>
        <w:t>とする．</w:t>
      </w:r>
    </w:p>
    <w:p w14:paraId="1E21ADF6" w14:textId="77777777" w:rsidR="0034603D" w:rsidRDefault="0034603D" w:rsidP="0034603D">
      <w:pPr>
        <w:rPr>
          <w:spacing w:val="2"/>
        </w:rPr>
      </w:pPr>
      <w:r>
        <w:t>E3</w:t>
      </w:r>
      <w:r>
        <w:rPr>
          <w:rFonts w:hint="eastAsia"/>
        </w:rPr>
        <w:t>：すべての処理</w:t>
      </w:r>
      <w:r>
        <w:rPr>
          <w:rFonts w:hint="eastAsia"/>
          <w:spacing w:val="2"/>
        </w:rPr>
        <w:t>順ノード空間に初期フェロモンを散布する．</w:t>
      </w:r>
    </w:p>
    <w:p w14:paraId="0D1B7430" w14:textId="77777777" w:rsidR="0034603D" w:rsidRDefault="0034603D" w:rsidP="0034603D">
      <w:pPr>
        <w:rPr>
          <w:spacing w:val="2"/>
        </w:rPr>
      </w:pPr>
      <w:r>
        <w:rPr>
          <w:spacing w:val="2"/>
        </w:rPr>
        <w:t>E4</w:t>
      </w:r>
      <w:r>
        <w:rPr>
          <w:rFonts w:hint="eastAsia"/>
          <w:spacing w:val="2"/>
        </w:rPr>
        <w:t>：配置順ノード空間に初期フェロモンを散布する．</w:t>
      </w:r>
    </w:p>
    <w:p w14:paraId="7145034A" w14:textId="77777777" w:rsidR="0034603D" w:rsidRDefault="0034603D" w:rsidP="0034603D">
      <w:r>
        <w:rPr>
          <w:spacing w:val="2"/>
        </w:rPr>
        <w:t>E5</w:t>
      </w:r>
      <w:r>
        <w:rPr>
          <w:rFonts w:hint="eastAsia"/>
          <w:spacing w:val="2"/>
        </w:rPr>
        <w:t>：</w:t>
      </w:r>
      <w:r>
        <w:rPr>
          <w:rFonts w:hint="eastAsia"/>
        </w:rPr>
        <w:t>すべての</w:t>
      </w:r>
      <w:r>
        <w:rPr>
          <w:rFonts w:hint="eastAsia"/>
          <w:spacing w:val="2"/>
        </w:rPr>
        <w:t>割当てノード空間に容量制約式</w:t>
      </w:r>
      <w:r>
        <w:rPr>
          <w:spacing w:val="2"/>
        </w:rPr>
        <w:t>(2)</w:t>
      </w:r>
      <w:r>
        <w:rPr>
          <w:rFonts w:hint="eastAsia"/>
          <w:spacing w:val="2"/>
        </w:rPr>
        <w:t>を考慮して初期フェロモンを散布する．</w:t>
      </w:r>
    </w:p>
    <w:p w14:paraId="7F9C3460" w14:textId="77777777" w:rsidR="0034603D" w:rsidRDefault="0034603D" w:rsidP="0034603D">
      <w:r>
        <w:t>E6</w:t>
      </w:r>
      <w:r>
        <w:rPr>
          <w:rFonts w:hint="eastAsia"/>
        </w:rPr>
        <w:t>：アリ番号を</w:t>
      </w:r>
      <w:r w:rsidRPr="00213398">
        <w:rPr>
          <w:position w:val="-6"/>
        </w:rPr>
        <w:object w:dxaOrig="480" w:dyaOrig="260" w14:anchorId="1B0E2481">
          <v:shape id="_x0000_i1313" type="#_x0000_t75" style="width:24pt;height:13.5pt" o:ole="">
            <v:imagedata r:id="rId501" o:title=""/>
          </v:shape>
          <o:OLEObject Type="Embed" ProgID="Equation.3" ShapeID="_x0000_i1313" DrawAspect="Content" ObjectID="_1543332174" r:id="rId502"/>
        </w:object>
      </w:r>
      <w:r>
        <w:rPr>
          <w:rFonts w:hint="eastAsia"/>
        </w:rPr>
        <w:t>とする．</w:t>
      </w:r>
    </w:p>
    <w:p w14:paraId="269248E1" w14:textId="77777777" w:rsidR="0034603D" w:rsidRDefault="0034603D" w:rsidP="0034603D">
      <w:r>
        <w:t>E7</w:t>
      </w:r>
      <w:r>
        <w:rPr>
          <w:rFonts w:hint="eastAsia"/>
        </w:rPr>
        <w:t>：</w:t>
      </w:r>
      <w:r>
        <w:t>A1</w:t>
      </w:r>
      <w:r w:rsidRPr="00172254">
        <w:rPr>
          <w:rFonts w:hint="eastAsia"/>
        </w:rPr>
        <w:t>-</w:t>
      </w:r>
      <w:r w:rsidRPr="00172254">
        <w:t>D1</w:t>
      </w:r>
      <w:r w:rsidRPr="00172254">
        <w:rPr>
          <w:rFonts w:hint="eastAsia"/>
        </w:rPr>
        <w:t>5</w:t>
      </w:r>
      <w:r w:rsidRPr="00172254">
        <w:rPr>
          <w:rFonts w:hint="eastAsia"/>
        </w:rPr>
        <w:t>を</w:t>
      </w:r>
      <w:r>
        <w:rPr>
          <w:rFonts w:hint="eastAsia"/>
        </w:rPr>
        <w:t>実行する．</w:t>
      </w:r>
    </w:p>
    <w:p w14:paraId="550298E8" w14:textId="77777777" w:rsidR="0034603D" w:rsidRDefault="0034603D" w:rsidP="0034603D">
      <w:r>
        <w:t>E8</w:t>
      </w:r>
      <w:r>
        <w:rPr>
          <w:rFonts w:hint="eastAsia"/>
        </w:rPr>
        <w:t>：</w:t>
      </w:r>
      <w:r w:rsidRPr="00213398">
        <w:rPr>
          <w:position w:val="-6"/>
        </w:rPr>
        <w:object w:dxaOrig="820" w:dyaOrig="260" w14:anchorId="089B288E">
          <v:shape id="_x0000_i1314" type="#_x0000_t75" style="width:41.25pt;height:13.5pt" o:ole="">
            <v:imagedata r:id="rId503" o:title=""/>
          </v:shape>
          <o:OLEObject Type="Embed" ProgID="Equation.3" ShapeID="_x0000_i1314" DrawAspect="Content" ObjectID="_1543332175" r:id="rId504"/>
        </w:object>
      </w:r>
      <w:r>
        <w:rPr>
          <w:rFonts w:hint="eastAsia"/>
        </w:rPr>
        <w:t>とする．</w:t>
      </w:r>
    </w:p>
    <w:p w14:paraId="5FB0ECD2" w14:textId="77777777" w:rsidR="0034603D" w:rsidRDefault="0034603D" w:rsidP="0034603D">
      <w:r>
        <w:t>E9</w:t>
      </w:r>
      <w:r>
        <w:rPr>
          <w:rFonts w:hint="eastAsia"/>
        </w:rPr>
        <w:t>：もし</w:t>
      </w:r>
      <w:r w:rsidRPr="00213398">
        <w:rPr>
          <w:position w:val="-6"/>
        </w:rPr>
        <w:object w:dxaOrig="560" w:dyaOrig="260" w14:anchorId="436F9233">
          <v:shape id="_x0000_i1315" type="#_x0000_t75" style="width:27pt;height:13.5pt" o:ole="">
            <v:imagedata r:id="rId505" o:title=""/>
          </v:shape>
          <o:OLEObject Type="Embed" ProgID="Equation.3" ShapeID="_x0000_i1315" DrawAspect="Content" ObjectID="_1543332176" r:id="rId506"/>
        </w:object>
      </w:r>
      <w:r>
        <w:rPr>
          <w:rFonts w:hint="eastAsia"/>
        </w:rPr>
        <w:t>なら</w:t>
      </w:r>
      <w:r>
        <w:t>E7</w:t>
      </w:r>
      <w:r>
        <w:rPr>
          <w:rFonts w:hint="eastAsia"/>
        </w:rPr>
        <w:t>に戻る．</w:t>
      </w:r>
      <w:r w:rsidRPr="00213398">
        <w:rPr>
          <w:position w:val="-6"/>
        </w:rPr>
        <w:object w:dxaOrig="560" w:dyaOrig="260" w14:anchorId="2A48745D">
          <v:shape id="_x0000_i1316" type="#_x0000_t75" style="width:27pt;height:13.5pt" o:ole="">
            <v:imagedata r:id="rId507" o:title=""/>
          </v:shape>
          <o:OLEObject Type="Embed" ProgID="Equation.3" ShapeID="_x0000_i1316" DrawAspect="Content" ObjectID="_1543332177" r:id="rId508"/>
        </w:object>
      </w:r>
      <w:r>
        <w:rPr>
          <w:rFonts w:hint="eastAsia"/>
        </w:rPr>
        <w:t>なら</w:t>
      </w:r>
      <w:r>
        <w:t>E10</w:t>
      </w:r>
      <w:r>
        <w:rPr>
          <w:rFonts w:hint="eastAsia"/>
        </w:rPr>
        <w:t>へ進む．</w:t>
      </w:r>
    </w:p>
    <w:p w14:paraId="217A2DC0" w14:textId="77777777" w:rsidR="0034603D" w:rsidRDefault="0034603D" w:rsidP="0034603D">
      <w:r>
        <w:t>E10</w:t>
      </w:r>
      <w:r>
        <w:rPr>
          <w:rFonts w:hint="eastAsia"/>
        </w:rPr>
        <w:t>：すべての処理</w:t>
      </w:r>
      <w:r>
        <w:rPr>
          <w:rFonts w:hint="eastAsia"/>
          <w:spacing w:val="2"/>
        </w:rPr>
        <w:t>順ノード空間，配置順ノード空間およびすべての割当て</w:t>
      </w:r>
      <w:r>
        <w:rPr>
          <w:rFonts w:hint="eastAsia"/>
        </w:rPr>
        <w:t>ノード空間の蓄積フェロモンを式</w:t>
      </w:r>
      <w:r>
        <w:t>(</w:t>
      </w:r>
      <w:r>
        <w:rPr>
          <w:rFonts w:hint="eastAsia"/>
        </w:rPr>
        <w:t>10</w:t>
      </w:r>
      <w:r>
        <w:t>)-(</w:t>
      </w:r>
      <w:r>
        <w:rPr>
          <w:rFonts w:hint="eastAsia"/>
        </w:rPr>
        <w:t>12</w:t>
      </w:r>
      <w:r>
        <w:t>)</w:t>
      </w:r>
      <w:r>
        <w:rPr>
          <w:rFonts w:hint="eastAsia"/>
        </w:rPr>
        <w:t>を用いて更新する．</w:t>
      </w:r>
    </w:p>
    <w:p w14:paraId="6739E315" w14:textId="77777777" w:rsidR="0034603D" w:rsidRDefault="0034603D" w:rsidP="0034603D">
      <w:pPr>
        <w:spacing w:line="360" w:lineRule="exact"/>
      </w:pPr>
      <w:r>
        <w:t>E11</w:t>
      </w:r>
      <w:r>
        <w:rPr>
          <w:rFonts w:hint="eastAsia"/>
        </w:rPr>
        <w:t>：</w:t>
      </w:r>
      <w:r w:rsidRPr="00213398">
        <w:rPr>
          <w:position w:val="-6"/>
        </w:rPr>
        <w:object w:dxaOrig="820" w:dyaOrig="260" w14:anchorId="38A4D25A">
          <v:shape id="_x0000_i1317" type="#_x0000_t75" style="width:41.25pt;height:13.5pt" o:ole="">
            <v:imagedata r:id="rId509" o:title=""/>
          </v:shape>
          <o:OLEObject Type="Embed" ProgID="Equation.3" ShapeID="_x0000_i1317" DrawAspect="Content" ObjectID="_1543332178" r:id="rId510"/>
        </w:object>
      </w:r>
      <w:r>
        <w:rPr>
          <w:rFonts w:hint="eastAsia"/>
        </w:rPr>
        <w:t>とする．</w:t>
      </w:r>
    </w:p>
    <w:p w14:paraId="32C98FA5" w14:textId="77777777" w:rsidR="0034603D" w:rsidRDefault="0034603D" w:rsidP="0034603D">
      <w:pPr>
        <w:spacing w:line="360" w:lineRule="exact"/>
        <w:ind w:leftChars="-3" w:left="-6" w:firstLineChars="2" w:firstLine="4"/>
      </w:pPr>
      <w:r>
        <w:t>E12</w:t>
      </w:r>
      <w:r>
        <w:rPr>
          <w:rFonts w:hint="eastAsia"/>
        </w:rPr>
        <w:t>：</w:t>
      </w:r>
      <w:r w:rsidRPr="00213398">
        <w:rPr>
          <w:position w:val="-6"/>
        </w:rPr>
        <w:object w:dxaOrig="580" w:dyaOrig="260" w14:anchorId="262693E0">
          <v:shape id="_x0000_i1318" type="#_x0000_t75" style="width:29.25pt;height:13.5pt" o:ole="">
            <v:imagedata r:id="rId511" o:title=""/>
          </v:shape>
          <o:OLEObject Type="Embed" ProgID="Equation.3" ShapeID="_x0000_i1318" DrawAspect="Content" ObjectID="_1543332179" r:id="rId512"/>
        </w:object>
      </w:r>
      <w:r>
        <w:rPr>
          <w:rFonts w:hint="eastAsia"/>
        </w:rPr>
        <w:t>（最大サイクル数）なら</w:t>
      </w:r>
      <w:r>
        <w:t>E6</w:t>
      </w:r>
      <w:r>
        <w:rPr>
          <w:rFonts w:hint="eastAsia"/>
        </w:rPr>
        <w:t>に戻る．</w:t>
      </w:r>
      <w:r w:rsidRPr="00213398">
        <w:rPr>
          <w:position w:val="-6"/>
        </w:rPr>
        <w:object w:dxaOrig="580" w:dyaOrig="260" w14:anchorId="3103AF4C">
          <v:shape id="_x0000_i1319" type="#_x0000_t75" style="width:29.25pt;height:13.5pt" o:ole="">
            <v:imagedata r:id="rId513" o:title=""/>
          </v:shape>
          <o:OLEObject Type="Embed" ProgID="Equation.3" ShapeID="_x0000_i1319" DrawAspect="Content" ObjectID="_1543332180" r:id="rId514"/>
        </w:object>
      </w:r>
      <w:r>
        <w:rPr>
          <w:rFonts w:hint="eastAsia"/>
        </w:rPr>
        <w:t>なら</w:t>
      </w:r>
      <w:r w:rsidRPr="00213398">
        <w:rPr>
          <w:position w:val="-20"/>
        </w:rPr>
        <w:object w:dxaOrig="1539" w:dyaOrig="460" w14:anchorId="7568D5EA">
          <v:shape id="_x0000_i1320" type="#_x0000_t75" style="width:77.25pt;height:23.25pt" o:ole="">
            <v:imagedata r:id="rId515" o:title=""/>
          </v:shape>
          <o:OLEObject Type="Embed" ProgID="Equation.3" ShapeID="_x0000_i1320" DrawAspect="Content" ObjectID="_1543332181" r:id="rId516"/>
        </w:object>
      </w:r>
      <w:r>
        <w:rPr>
          <w:rFonts w:hint="eastAsia"/>
        </w:rPr>
        <w:t>を最良アリとし，最良アリの移動ルートから最良スケジュールを得る．</w:t>
      </w:r>
    </w:p>
    <w:p w14:paraId="79987FCF" w14:textId="77777777" w:rsidR="0034603D" w:rsidRDefault="0034603D" w:rsidP="0034603D">
      <w:pPr>
        <w:spacing w:line="360" w:lineRule="exact"/>
      </w:pPr>
    </w:p>
    <w:p w14:paraId="6A6C245A" w14:textId="77777777" w:rsidR="0034603D" w:rsidRDefault="0034603D" w:rsidP="0034603D"/>
    <w:p w14:paraId="51BB9026" w14:textId="77777777" w:rsidR="0034603D" w:rsidRDefault="0034603D" w:rsidP="0034603D"/>
    <w:p w14:paraId="2395DA86" w14:textId="77777777" w:rsidR="0034603D" w:rsidRDefault="0034603D" w:rsidP="0034603D"/>
    <w:p w14:paraId="46ECFC8E" w14:textId="77777777" w:rsidR="0034603D" w:rsidRDefault="0034603D" w:rsidP="0034603D"/>
    <w:p w14:paraId="0CA19E11" w14:textId="77777777" w:rsidR="0034603D" w:rsidRDefault="0034603D" w:rsidP="0034603D"/>
    <w:p w14:paraId="2F39BAC8" w14:textId="77777777" w:rsidR="0034603D" w:rsidRDefault="0034603D" w:rsidP="0034603D">
      <w:pPr>
        <w:rPr>
          <w:rFonts w:hint="eastAsia"/>
        </w:rPr>
      </w:pPr>
    </w:p>
    <w:p w14:paraId="54BF64DE" w14:textId="77777777" w:rsidR="0034603D" w:rsidRDefault="0034603D" w:rsidP="0034603D">
      <w:pPr>
        <w:rPr>
          <w:rFonts w:eastAsia="ＭＳ Ｐ明朝"/>
          <w:sz w:val="24"/>
          <w:szCs w:val="24"/>
        </w:rPr>
      </w:pPr>
      <w:r>
        <w:rPr>
          <w:rFonts w:eastAsia="ＭＳ Ｐ明朝"/>
          <w:sz w:val="24"/>
          <w:szCs w:val="24"/>
        </w:rPr>
        <w:lastRenderedPageBreak/>
        <w:t>5</w:t>
      </w:r>
      <w:r w:rsidRPr="001B2936">
        <w:rPr>
          <w:rFonts w:asciiTheme="minorEastAsia" w:eastAsiaTheme="minorEastAsia" w:hAnsiTheme="minorEastAsia" w:hint="eastAsia"/>
          <w:sz w:val="24"/>
          <w:szCs w:val="24"/>
        </w:rPr>
        <w:t>．数値実験</w:t>
      </w:r>
    </w:p>
    <w:p w14:paraId="4D8D8D29" w14:textId="77777777" w:rsidR="0034603D" w:rsidRPr="00232970" w:rsidRDefault="00232970" w:rsidP="0034603D">
      <w:pPr>
        <w:rPr>
          <w:rFonts w:eastAsia="ＭＳ Ｐ明朝" w:hint="eastAsia"/>
          <w:sz w:val="22"/>
          <w:szCs w:val="24"/>
        </w:rPr>
      </w:pPr>
      <w:r w:rsidRPr="00232970">
        <w:rPr>
          <w:rFonts w:eastAsia="ＭＳ Ｐ明朝"/>
          <w:sz w:val="22"/>
          <w:szCs w:val="24"/>
        </w:rPr>
        <w:t xml:space="preserve">5.1 </w:t>
      </w:r>
      <w:r w:rsidRPr="00232970">
        <w:rPr>
          <w:rFonts w:eastAsia="ＭＳ Ｐ明朝" w:hint="eastAsia"/>
          <w:sz w:val="22"/>
          <w:szCs w:val="24"/>
        </w:rPr>
        <w:t>実験条件</w:t>
      </w:r>
    </w:p>
    <w:p w14:paraId="4A6D490B" w14:textId="77777777" w:rsidR="00232970" w:rsidRPr="00232970" w:rsidRDefault="00232970" w:rsidP="0034603D">
      <w:pPr>
        <w:rPr>
          <w:rFonts w:eastAsia="ＭＳ Ｐ明朝" w:hint="eastAsia"/>
          <w:sz w:val="22"/>
          <w:szCs w:val="24"/>
        </w:rPr>
      </w:pPr>
      <w:r>
        <w:rPr>
          <w:rFonts w:eastAsia="ＭＳ Ｐ明朝" w:hint="eastAsia"/>
          <w:sz w:val="22"/>
          <w:szCs w:val="24"/>
        </w:rPr>
        <w:t xml:space="preserve">　</w:t>
      </w:r>
      <w:r w:rsidRPr="00232970">
        <w:rPr>
          <w:rFonts w:eastAsia="ＭＳ Ｐ明朝" w:hint="eastAsia"/>
          <w:sz w:val="22"/>
          <w:szCs w:val="24"/>
        </w:rPr>
        <w:t>グリッドコンピューティング</w:t>
      </w:r>
      <w:r>
        <w:rPr>
          <w:rFonts w:eastAsia="ＭＳ Ｐ明朝" w:hint="eastAsia"/>
          <w:sz w:val="22"/>
          <w:szCs w:val="24"/>
        </w:rPr>
        <w:t>のモデルとして，</w:t>
      </w:r>
      <w:r w:rsidRPr="00232970">
        <w:rPr>
          <w:rFonts w:eastAsia="ＭＳ Ｐ明朝" w:hint="eastAsia"/>
          <w:sz w:val="22"/>
          <w:szCs w:val="24"/>
        </w:rPr>
        <w:t>次の</w:t>
      </w:r>
      <w:r>
        <w:rPr>
          <w:rFonts w:eastAsia="ＭＳ Ｐ明朝" w:hint="eastAsia"/>
          <w:sz w:val="22"/>
          <w:szCs w:val="24"/>
        </w:rPr>
        <w:t>表</w:t>
      </w:r>
      <w:r>
        <w:rPr>
          <w:rFonts w:eastAsia="ＭＳ Ｐ明朝"/>
          <w:sz w:val="22"/>
          <w:szCs w:val="24"/>
        </w:rPr>
        <w:t>5.1, 5.2</w:t>
      </w:r>
      <w:r>
        <w:rPr>
          <w:rFonts w:eastAsia="ＭＳ Ｐ明朝" w:hint="eastAsia"/>
          <w:sz w:val="22"/>
          <w:szCs w:val="24"/>
        </w:rPr>
        <w:t>に示すモデルを想定した．</w:t>
      </w:r>
    </w:p>
    <w:p w14:paraId="5D97FB18" w14:textId="77777777" w:rsidR="00232970" w:rsidRDefault="00232970" w:rsidP="0034603D">
      <w:pPr>
        <w:rPr>
          <w:rFonts w:eastAsia="ＭＳ Ｐ明朝" w:hint="eastAsia"/>
          <w:sz w:val="22"/>
          <w:szCs w:val="24"/>
        </w:rPr>
      </w:pPr>
    </w:p>
    <w:p w14:paraId="2A88A83A" w14:textId="77777777" w:rsidR="00232970" w:rsidRPr="00232970" w:rsidRDefault="00232970" w:rsidP="00232970">
      <w:pPr>
        <w:jc w:val="center"/>
        <w:rPr>
          <w:rFonts w:eastAsia="ＭＳ Ｐ明朝" w:hint="eastAsia"/>
          <w:sz w:val="22"/>
          <w:szCs w:val="24"/>
        </w:rPr>
      </w:pPr>
      <w:r>
        <w:rPr>
          <w:rFonts w:eastAsia="ＭＳ Ｐ明朝" w:hint="eastAsia"/>
          <w:sz w:val="22"/>
          <w:szCs w:val="24"/>
        </w:rPr>
        <w:t>表</w:t>
      </w:r>
      <w:r>
        <w:rPr>
          <w:rFonts w:eastAsia="ＭＳ Ｐ明朝"/>
          <w:sz w:val="22"/>
          <w:szCs w:val="24"/>
        </w:rPr>
        <w:t xml:space="preserve"> 5.1 </w:t>
      </w:r>
      <w:r>
        <w:rPr>
          <w:rFonts w:eastAsia="ＭＳ Ｐ明朝" w:hint="eastAsia"/>
          <w:sz w:val="22"/>
          <w:szCs w:val="24"/>
        </w:rPr>
        <w:t>ジョブの条件</w:t>
      </w:r>
    </w:p>
    <w:tbl>
      <w:tblPr>
        <w:tblW w:w="5340" w:type="dxa"/>
        <w:jc w:val="center"/>
        <w:tblCellMar>
          <w:left w:w="99" w:type="dxa"/>
          <w:right w:w="99" w:type="dxa"/>
        </w:tblCellMar>
        <w:tblLook w:val="04A0" w:firstRow="1" w:lastRow="0" w:firstColumn="1" w:lastColumn="0" w:noHBand="0" w:noVBand="1"/>
      </w:tblPr>
      <w:tblGrid>
        <w:gridCol w:w="1780"/>
        <w:gridCol w:w="1780"/>
        <w:gridCol w:w="1780"/>
      </w:tblGrid>
      <w:tr w:rsidR="00232970" w:rsidRPr="00232970" w14:paraId="022B9D4A" w14:textId="77777777" w:rsidTr="00232970">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A911C" w14:textId="77777777" w:rsidR="00232970" w:rsidRPr="00232970" w:rsidRDefault="00232970" w:rsidP="00232970">
            <w:pPr>
              <w:widowControl/>
              <w:jc w:val="center"/>
              <w:rPr>
                <w:rFonts w:ascii="Yu Gothic" w:eastAsia="Yu Gothic" w:hAnsi="Yu Gothic"/>
                <w:color w:val="000000"/>
                <w:kern w:val="0"/>
                <w:sz w:val="24"/>
                <w:szCs w:val="24"/>
              </w:rPr>
            </w:pPr>
            <w:r w:rsidRPr="00232970">
              <w:rPr>
                <w:rFonts w:ascii="Yu Gothic" w:eastAsia="Yu Gothic" w:hAnsi="Yu Gothic" w:hint="eastAsia"/>
                <w:color w:val="000000"/>
                <w:kern w:val="0"/>
                <w:sz w:val="24"/>
                <w:szCs w:val="24"/>
              </w:rPr>
              <w:t>ジョブ番号j</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458DC96C" w14:textId="77777777" w:rsidR="00232970" w:rsidRPr="00232970" w:rsidRDefault="00232970" w:rsidP="00232970">
            <w:pPr>
              <w:widowControl/>
              <w:jc w:val="center"/>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階層数</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6B74FD70" w14:textId="77777777" w:rsidR="00232970" w:rsidRPr="00232970" w:rsidRDefault="00232970" w:rsidP="00232970">
            <w:pPr>
              <w:widowControl/>
              <w:jc w:val="center"/>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タスク数　n</w:t>
            </w:r>
          </w:p>
        </w:tc>
      </w:tr>
      <w:tr w:rsidR="00232970" w:rsidRPr="00232970" w14:paraId="6DBE63A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E3DCD10"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1</w:t>
            </w:r>
          </w:p>
        </w:tc>
        <w:tc>
          <w:tcPr>
            <w:tcW w:w="1780" w:type="dxa"/>
            <w:tcBorders>
              <w:top w:val="nil"/>
              <w:left w:val="nil"/>
              <w:bottom w:val="single" w:sz="4" w:space="0" w:color="auto"/>
              <w:right w:val="single" w:sz="4" w:space="0" w:color="auto"/>
            </w:tcBorders>
            <w:shd w:val="clear" w:color="auto" w:fill="auto"/>
            <w:noWrap/>
            <w:vAlign w:val="bottom"/>
            <w:hideMark/>
          </w:tcPr>
          <w:p w14:paraId="03F0CCF7"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47F3C44C"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40</w:t>
            </w:r>
          </w:p>
        </w:tc>
      </w:tr>
      <w:tr w:rsidR="00232970" w:rsidRPr="00232970" w14:paraId="21463A79"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C02323F"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2</w:t>
            </w:r>
          </w:p>
        </w:tc>
        <w:tc>
          <w:tcPr>
            <w:tcW w:w="1780" w:type="dxa"/>
            <w:tcBorders>
              <w:top w:val="nil"/>
              <w:left w:val="nil"/>
              <w:bottom w:val="single" w:sz="4" w:space="0" w:color="auto"/>
              <w:right w:val="single" w:sz="4" w:space="0" w:color="auto"/>
            </w:tcBorders>
            <w:shd w:val="clear" w:color="auto" w:fill="auto"/>
            <w:noWrap/>
            <w:vAlign w:val="bottom"/>
            <w:hideMark/>
          </w:tcPr>
          <w:p w14:paraId="3B4E6B6F"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6</w:t>
            </w:r>
          </w:p>
        </w:tc>
        <w:tc>
          <w:tcPr>
            <w:tcW w:w="1780" w:type="dxa"/>
            <w:tcBorders>
              <w:top w:val="nil"/>
              <w:left w:val="nil"/>
              <w:bottom w:val="single" w:sz="4" w:space="0" w:color="auto"/>
              <w:right w:val="single" w:sz="4" w:space="0" w:color="auto"/>
            </w:tcBorders>
            <w:shd w:val="clear" w:color="auto" w:fill="auto"/>
            <w:noWrap/>
            <w:vAlign w:val="bottom"/>
            <w:hideMark/>
          </w:tcPr>
          <w:p w14:paraId="4A7C6547"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80</w:t>
            </w:r>
          </w:p>
        </w:tc>
      </w:tr>
      <w:tr w:rsidR="00232970" w:rsidRPr="00232970" w14:paraId="73E87B41"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E3DFA18"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4AB01ECB"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9A34CD"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30</w:t>
            </w:r>
          </w:p>
        </w:tc>
      </w:tr>
      <w:tr w:rsidR="00232970" w:rsidRPr="00232970" w14:paraId="702E9C5D"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8CD6433"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4</w:t>
            </w:r>
          </w:p>
        </w:tc>
        <w:tc>
          <w:tcPr>
            <w:tcW w:w="1780" w:type="dxa"/>
            <w:tcBorders>
              <w:top w:val="nil"/>
              <w:left w:val="nil"/>
              <w:bottom w:val="single" w:sz="4" w:space="0" w:color="auto"/>
              <w:right w:val="single" w:sz="4" w:space="0" w:color="auto"/>
            </w:tcBorders>
            <w:shd w:val="clear" w:color="auto" w:fill="auto"/>
            <w:noWrap/>
            <w:vAlign w:val="bottom"/>
            <w:hideMark/>
          </w:tcPr>
          <w:p w14:paraId="3A89CE79"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3C2B88B"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70</w:t>
            </w:r>
          </w:p>
        </w:tc>
      </w:tr>
      <w:tr w:rsidR="00232970" w:rsidRPr="00232970" w14:paraId="10D3EB66" w14:textId="77777777" w:rsidTr="00232970">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47317CE4"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50912040"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5</w:t>
            </w:r>
          </w:p>
        </w:tc>
        <w:tc>
          <w:tcPr>
            <w:tcW w:w="1780" w:type="dxa"/>
            <w:tcBorders>
              <w:top w:val="nil"/>
              <w:left w:val="nil"/>
              <w:bottom w:val="single" w:sz="4" w:space="0" w:color="auto"/>
              <w:right w:val="single" w:sz="4" w:space="0" w:color="auto"/>
            </w:tcBorders>
            <w:shd w:val="clear" w:color="auto" w:fill="auto"/>
            <w:noWrap/>
            <w:vAlign w:val="bottom"/>
            <w:hideMark/>
          </w:tcPr>
          <w:p w14:paraId="6A8F26E4" w14:textId="77777777" w:rsidR="00232970" w:rsidRPr="00232970" w:rsidRDefault="00232970" w:rsidP="00232970">
            <w:pPr>
              <w:widowControl/>
              <w:jc w:val="right"/>
              <w:rPr>
                <w:rFonts w:ascii="Yu Gothic" w:eastAsia="Yu Gothic" w:hAnsi="Yu Gothic" w:hint="eastAsia"/>
                <w:color w:val="000000"/>
                <w:kern w:val="0"/>
                <w:sz w:val="24"/>
                <w:szCs w:val="24"/>
              </w:rPr>
            </w:pPr>
            <w:r w:rsidRPr="00232970">
              <w:rPr>
                <w:rFonts w:ascii="Yu Gothic" w:eastAsia="Yu Gothic" w:hAnsi="Yu Gothic" w:hint="eastAsia"/>
                <w:color w:val="000000"/>
                <w:kern w:val="0"/>
                <w:sz w:val="24"/>
                <w:szCs w:val="24"/>
              </w:rPr>
              <w:t>60</w:t>
            </w:r>
          </w:p>
        </w:tc>
      </w:tr>
    </w:tbl>
    <w:p w14:paraId="2CFA511E" w14:textId="77777777" w:rsidR="00232970" w:rsidRPr="00232970" w:rsidRDefault="00232970" w:rsidP="0034603D">
      <w:pPr>
        <w:rPr>
          <w:rFonts w:eastAsia="ＭＳ Ｐ明朝" w:hint="eastAsia"/>
          <w:sz w:val="22"/>
          <w:szCs w:val="24"/>
        </w:rPr>
      </w:pPr>
    </w:p>
    <w:p w14:paraId="1A06B40F" w14:textId="77777777" w:rsidR="00232970" w:rsidRPr="00232970" w:rsidRDefault="00232970" w:rsidP="0034603D">
      <w:pPr>
        <w:rPr>
          <w:rFonts w:eastAsia="ＭＳ Ｐ明朝" w:hint="eastAsia"/>
          <w:sz w:val="22"/>
          <w:szCs w:val="24"/>
        </w:rPr>
      </w:pPr>
      <w:r>
        <w:rPr>
          <w:rFonts w:eastAsia="ＭＳ Ｐ明朝" w:hint="eastAsia"/>
          <w:sz w:val="22"/>
          <w:szCs w:val="24"/>
        </w:rPr>
        <w:t xml:space="preserve">　処理量，必要容量についてはそれぞれ，処理量は</w:t>
      </w:r>
      <w:r>
        <w:rPr>
          <w:rFonts w:eastAsia="ＭＳ Ｐ明朝"/>
          <w:sz w:val="22"/>
          <w:szCs w:val="24"/>
        </w:rPr>
        <w:t>50~100</w:t>
      </w:r>
      <w:r>
        <w:rPr>
          <w:rFonts w:eastAsia="ＭＳ Ｐ明朝" w:hint="eastAsia"/>
          <w:sz w:val="22"/>
          <w:szCs w:val="24"/>
        </w:rPr>
        <w:t>，必要容量は</w:t>
      </w:r>
      <w:r>
        <w:rPr>
          <w:rFonts w:eastAsia="ＭＳ Ｐ明朝"/>
          <w:sz w:val="22"/>
          <w:szCs w:val="24"/>
        </w:rPr>
        <w:t>100~210</w:t>
      </w:r>
      <w:r>
        <w:rPr>
          <w:rFonts w:eastAsia="ＭＳ Ｐ明朝" w:hint="eastAsia"/>
          <w:sz w:val="22"/>
          <w:szCs w:val="24"/>
        </w:rPr>
        <w:t>のなかで乱数を用いてランダムに設定を行った．</w:t>
      </w:r>
    </w:p>
    <w:p w14:paraId="0E3653DB" w14:textId="77777777" w:rsidR="00232970" w:rsidRPr="00232970" w:rsidRDefault="00232970" w:rsidP="0034603D">
      <w:pPr>
        <w:rPr>
          <w:rFonts w:eastAsia="ＭＳ Ｐ明朝"/>
          <w:sz w:val="22"/>
          <w:szCs w:val="24"/>
        </w:rPr>
      </w:pPr>
    </w:p>
    <w:p w14:paraId="553BB912" w14:textId="77777777" w:rsidR="00232970" w:rsidRDefault="00232970" w:rsidP="00637E74">
      <w:pPr>
        <w:jc w:val="center"/>
        <w:rPr>
          <w:rFonts w:eastAsia="ＭＳ Ｐ明朝" w:hint="eastAsia"/>
          <w:sz w:val="22"/>
          <w:szCs w:val="24"/>
        </w:rPr>
      </w:pPr>
      <w:r>
        <w:rPr>
          <w:rFonts w:eastAsia="ＭＳ Ｐ明朝" w:hint="eastAsia"/>
          <w:sz w:val="22"/>
          <w:szCs w:val="24"/>
        </w:rPr>
        <w:t>表</w:t>
      </w:r>
      <w:r>
        <w:rPr>
          <w:rFonts w:eastAsia="ＭＳ Ｐ明朝"/>
          <w:sz w:val="22"/>
          <w:szCs w:val="24"/>
        </w:rPr>
        <w:t xml:space="preserve"> 5.2 </w:t>
      </w:r>
      <w:r>
        <w:rPr>
          <w:rFonts w:eastAsia="ＭＳ Ｐ明朝" w:hint="eastAsia"/>
          <w:sz w:val="22"/>
          <w:szCs w:val="24"/>
        </w:rPr>
        <w:t>マシンの条件</w:t>
      </w:r>
    </w:p>
    <w:tbl>
      <w:tblPr>
        <w:tblW w:w="5340" w:type="dxa"/>
        <w:jc w:val="center"/>
        <w:tblCellMar>
          <w:left w:w="99" w:type="dxa"/>
          <w:right w:w="99" w:type="dxa"/>
        </w:tblCellMar>
        <w:tblLook w:val="04A0" w:firstRow="1" w:lastRow="0" w:firstColumn="1" w:lastColumn="0" w:noHBand="0" w:noVBand="1"/>
      </w:tblPr>
      <w:tblGrid>
        <w:gridCol w:w="1780"/>
        <w:gridCol w:w="2036"/>
        <w:gridCol w:w="1524"/>
      </w:tblGrid>
      <w:tr w:rsidR="00637E74" w:rsidRPr="00637E74" w14:paraId="1738A320" w14:textId="77777777" w:rsidTr="00637E74">
        <w:trPr>
          <w:trHeight w:val="4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37D070" w14:textId="77777777" w:rsidR="00637E74" w:rsidRPr="00637E74" w:rsidRDefault="00637E74" w:rsidP="00637E74">
            <w:pPr>
              <w:widowControl/>
              <w:jc w:val="left"/>
              <w:rPr>
                <w:rFonts w:ascii="Yu Gothic" w:eastAsia="Yu Gothic" w:hAnsi="Yu Gothic"/>
                <w:color w:val="000000"/>
                <w:kern w:val="0"/>
                <w:sz w:val="24"/>
                <w:szCs w:val="24"/>
              </w:rPr>
            </w:pPr>
            <w:r w:rsidRPr="00637E74">
              <w:rPr>
                <w:rFonts w:ascii="Yu Gothic" w:eastAsia="Yu Gothic" w:hAnsi="Yu Gothic" w:hint="eastAsia"/>
                <w:color w:val="000000"/>
                <w:kern w:val="0"/>
                <w:sz w:val="24"/>
                <w:szCs w:val="24"/>
              </w:rPr>
              <w:t>マシン番号 m</w:t>
            </w:r>
          </w:p>
        </w:tc>
        <w:tc>
          <w:tcPr>
            <w:tcW w:w="2036" w:type="dxa"/>
            <w:tcBorders>
              <w:top w:val="single" w:sz="4" w:space="0" w:color="auto"/>
              <w:left w:val="nil"/>
              <w:bottom w:val="single" w:sz="4" w:space="0" w:color="auto"/>
              <w:right w:val="single" w:sz="4" w:space="0" w:color="auto"/>
            </w:tcBorders>
            <w:shd w:val="clear" w:color="auto" w:fill="auto"/>
            <w:noWrap/>
            <w:vAlign w:val="bottom"/>
            <w:hideMark/>
          </w:tcPr>
          <w:p w14:paraId="4B443DEA" w14:textId="77777777" w:rsidR="00637E74" w:rsidRPr="00637E74" w:rsidRDefault="00637E74" w:rsidP="00637E74">
            <w:pPr>
              <w:widowControl/>
              <w:jc w:val="lef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処理速度 v(m)</w:t>
            </w:r>
          </w:p>
        </w:tc>
        <w:tc>
          <w:tcPr>
            <w:tcW w:w="1524" w:type="dxa"/>
            <w:tcBorders>
              <w:top w:val="single" w:sz="4" w:space="0" w:color="auto"/>
              <w:left w:val="nil"/>
              <w:bottom w:val="single" w:sz="4" w:space="0" w:color="auto"/>
              <w:right w:val="single" w:sz="4" w:space="0" w:color="auto"/>
            </w:tcBorders>
            <w:shd w:val="clear" w:color="auto" w:fill="auto"/>
            <w:noWrap/>
            <w:vAlign w:val="bottom"/>
            <w:hideMark/>
          </w:tcPr>
          <w:p w14:paraId="14082323" w14:textId="77777777" w:rsidR="00637E74" w:rsidRPr="00637E74" w:rsidRDefault="00637E74" w:rsidP="00637E74">
            <w:pPr>
              <w:widowControl/>
              <w:jc w:val="lef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容量 c(m)</w:t>
            </w:r>
          </w:p>
        </w:tc>
      </w:tr>
      <w:tr w:rsidR="00637E74" w:rsidRPr="00637E74" w14:paraId="1F6501D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2D6B8F2"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1</w:t>
            </w:r>
          </w:p>
        </w:tc>
        <w:tc>
          <w:tcPr>
            <w:tcW w:w="2036" w:type="dxa"/>
            <w:tcBorders>
              <w:top w:val="nil"/>
              <w:left w:val="nil"/>
              <w:bottom w:val="single" w:sz="4" w:space="0" w:color="auto"/>
              <w:right w:val="single" w:sz="4" w:space="0" w:color="auto"/>
            </w:tcBorders>
            <w:shd w:val="clear" w:color="auto" w:fill="auto"/>
            <w:noWrap/>
            <w:vAlign w:val="bottom"/>
            <w:hideMark/>
          </w:tcPr>
          <w:p w14:paraId="32821034"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42B47122"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70</w:t>
            </w:r>
          </w:p>
        </w:tc>
      </w:tr>
      <w:tr w:rsidR="00637E74" w:rsidRPr="00637E74" w14:paraId="6312DA3B"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10367F3"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2</w:t>
            </w:r>
          </w:p>
        </w:tc>
        <w:tc>
          <w:tcPr>
            <w:tcW w:w="2036" w:type="dxa"/>
            <w:tcBorders>
              <w:top w:val="nil"/>
              <w:left w:val="nil"/>
              <w:bottom w:val="single" w:sz="4" w:space="0" w:color="auto"/>
              <w:right w:val="single" w:sz="4" w:space="0" w:color="auto"/>
            </w:tcBorders>
            <w:shd w:val="clear" w:color="auto" w:fill="auto"/>
            <w:noWrap/>
            <w:vAlign w:val="bottom"/>
            <w:hideMark/>
          </w:tcPr>
          <w:p w14:paraId="7AB79184"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6F5676A7"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664BBB8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54AE31F"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3</w:t>
            </w:r>
          </w:p>
        </w:tc>
        <w:tc>
          <w:tcPr>
            <w:tcW w:w="2036" w:type="dxa"/>
            <w:tcBorders>
              <w:top w:val="nil"/>
              <w:left w:val="nil"/>
              <w:bottom w:val="single" w:sz="4" w:space="0" w:color="auto"/>
              <w:right w:val="single" w:sz="4" w:space="0" w:color="auto"/>
            </w:tcBorders>
            <w:shd w:val="clear" w:color="auto" w:fill="auto"/>
            <w:noWrap/>
            <w:vAlign w:val="bottom"/>
            <w:hideMark/>
          </w:tcPr>
          <w:p w14:paraId="04F8065D"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3A18D90E"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0818294F"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267561D"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4</w:t>
            </w:r>
          </w:p>
        </w:tc>
        <w:tc>
          <w:tcPr>
            <w:tcW w:w="2036" w:type="dxa"/>
            <w:tcBorders>
              <w:top w:val="nil"/>
              <w:left w:val="nil"/>
              <w:bottom w:val="single" w:sz="4" w:space="0" w:color="auto"/>
              <w:right w:val="single" w:sz="4" w:space="0" w:color="auto"/>
            </w:tcBorders>
            <w:shd w:val="clear" w:color="auto" w:fill="auto"/>
            <w:noWrap/>
            <w:vAlign w:val="bottom"/>
            <w:hideMark/>
          </w:tcPr>
          <w:p w14:paraId="515F3EFF"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E0099C6"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90</w:t>
            </w:r>
          </w:p>
        </w:tc>
      </w:tr>
      <w:tr w:rsidR="00637E74" w:rsidRPr="00637E74" w14:paraId="27CAA21E"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1F57027"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5</w:t>
            </w:r>
          </w:p>
        </w:tc>
        <w:tc>
          <w:tcPr>
            <w:tcW w:w="2036" w:type="dxa"/>
            <w:tcBorders>
              <w:top w:val="nil"/>
              <w:left w:val="nil"/>
              <w:bottom w:val="single" w:sz="4" w:space="0" w:color="auto"/>
              <w:right w:val="single" w:sz="4" w:space="0" w:color="auto"/>
            </w:tcBorders>
            <w:shd w:val="clear" w:color="auto" w:fill="auto"/>
            <w:noWrap/>
            <w:vAlign w:val="bottom"/>
            <w:hideMark/>
          </w:tcPr>
          <w:p w14:paraId="5FDC4156"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100</w:t>
            </w:r>
          </w:p>
        </w:tc>
        <w:tc>
          <w:tcPr>
            <w:tcW w:w="1524" w:type="dxa"/>
            <w:tcBorders>
              <w:top w:val="nil"/>
              <w:left w:val="nil"/>
              <w:bottom w:val="single" w:sz="4" w:space="0" w:color="auto"/>
              <w:right w:val="single" w:sz="4" w:space="0" w:color="auto"/>
            </w:tcBorders>
            <w:shd w:val="clear" w:color="auto" w:fill="auto"/>
            <w:noWrap/>
            <w:vAlign w:val="bottom"/>
            <w:hideMark/>
          </w:tcPr>
          <w:p w14:paraId="1FC370C9"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7BACF718"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3BA1D3C"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w:t>
            </w:r>
          </w:p>
        </w:tc>
        <w:tc>
          <w:tcPr>
            <w:tcW w:w="2036" w:type="dxa"/>
            <w:tcBorders>
              <w:top w:val="nil"/>
              <w:left w:val="nil"/>
              <w:bottom w:val="single" w:sz="4" w:space="0" w:color="auto"/>
              <w:right w:val="single" w:sz="4" w:space="0" w:color="auto"/>
            </w:tcBorders>
            <w:shd w:val="clear" w:color="auto" w:fill="auto"/>
            <w:noWrap/>
            <w:vAlign w:val="bottom"/>
            <w:hideMark/>
          </w:tcPr>
          <w:p w14:paraId="36005373"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c>
          <w:tcPr>
            <w:tcW w:w="1524" w:type="dxa"/>
            <w:tcBorders>
              <w:top w:val="nil"/>
              <w:left w:val="nil"/>
              <w:bottom w:val="single" w:sz="4" w:space="0" w:color="auto"/>
              <w:right w:val="single" w:sz="4" w:space="0" w:color="auto"/>
            </w:tcBorders>
            <w:shd w:val="clear" w:color="auto" w:fill="auto"/>
            <w:noWrap/>
            <w:vAlign w:val="bottom"/>
            <w:hideMark/>
          </w:tcPr>
          <w:p w14:paraId="458E35A6"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80</w:t>
            </w:r>
          </w:p>
        </w:tc>
      </w:tr>
      <w:tr w:rsidR="00637E74" w:rsidRPr="00637E74" w14:paraId="3ACBCD21"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5905319"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7</w:t>
            </w:r>
          </w:p>
        </w:tc>
        <w:tc>
          <w:tcPr>
            <w:tcW w:w="2036" w:type="dxa"/>
            <w:tcBorders>
              <w:top w:val="nil"/>
              <w:left w:val="nil"/>
              <w:bottom w:val="single" w:sz="4" w:space="0" w:color="auto"/>
              <w:right w:val="single" w:sz="4" w:space="0" w:color="auto"/>
            </w:tcBorders>
            <w:shd w:val="clear" w:color="auto" w:fill="auto"/>
            <w:noWrap/>
            <w:vAlign w:val="bottom"/>
            <w:hideMark/>
          </w:tcPr>
          <w:p w14:paraId="7CD0B7D3"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90</w:t>
            </w:r>
          </w:p>
        </w:tc>
        <w:tc>
          <w:tcPr>
            <w:tcW w:w="1524" w:type="dxa"/>
            <w:tcBorders>
              <w:top w:val="nil"/>
              <w:left w:val="nil"/>
              <w:bottom w:val="single" w:sz="4" w:space="0" w:color="auto"/>
              <w:right w:val="single" w:sz="4" w:space="0" w:color="auto"/>
            </w:tcBorders>
            <w:shd w:val="clear" w:color="auto" w:fill="auto"/>
            <w:noWrap/>
            <w:vAlign w:val="bottom"/>
            <w:hideMark/>
          </w:tcPr>
          <w:p w14:paraId="6E29205F"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618E748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7894521"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w:t>
            </w:r>
          </w:p>
        </w:tc>
        <w:tc>
          <w:tcPr>
            <w:tcW w:w="2036" w:type="dxa"/>
            <w:tcBorders>
              <w:top w:val="nil"/>
              <w:left w:val="nil"/>
              <w:bottom w:val="single" w:sz="4" w:space="0" w:color="auto"/>
              <w:right w:val="single" w:sz="4" w:space="0" w:color="auto"/>
            </w:tcBorders>
            <w:shd w:val="clear" w:color="auto" w:fill="auto"/>
            <w:noWrap/>
            <w:vAlign w:val="bottom"/>
            <w:hideMark/>
          </w:tcPr>
          <w:p w14:paraId="282DCA2C"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FB1C2E3"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90</w:t>
            </w:r>
          </w:p>
        </w:tc>
      </w:tr>
      <w:tr w:rsidR="00637E74" w:rsidRPr="00637E74" w14:paraId="4EAEF27D"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11A2941"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9</w:t>
            </w:r>
          </w:p>
        </w:tc>
        <w:tc>
          <w:tcPr>
            <w:tcW w:w="2036" w:type="dxa"/>
            <w:tcBorders>
              <w:top w:val="nil"/>
              <w:left w:val="nil"/>
              <w:bottom w:val="single" w:sz="4" w:space="0" w:color="auto"/>
              <w:right w:val="single" w:sz="4" w:space="0" w:color="auto"/>
            </w:tcBorders>
            <w:shd w:val="clear" w:color="auto" w:fill="auto"/>
            <w:noWrap/>
            <w:vAlign w:val="bottom"/>
            <w:hideMark/>
          </w:tcPr>
          <w:p w14:paraId="53AD68E5"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70</w:t>
            </w:r>
          </w:p>
        </w:tc>
        <w:tc>
          <w:tcPr>
            <w:tcW w:w="1524" w:type="dxa"/>
            <w:tcBorders>
              <w:top w:val="nil"/>
              <w:left w:val="nil"/>
              <w:bottom w:val="single" w:sz="4" w:space="0" w:color="auto"/>
              <w:right w:val="single" w:sz="4" w:space="0" w:color="auto"/>
            </w:tcBorders>
            <w:shd w:val="clear" w:color="auto" w:fill="auto"/>
            <w:noWrap/>
            <w:vAlign w:val="bottom"/>
            <w:hideMark/>
          </w:tcPr>
          <w:p w14:paraId="3E9E0191"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r>
      <w:tr w:rsidR="00637E74" w:rsidRPr="00637E74" w14:paraId="68FE8742" w14:textId="77777777" w:rsidTr="00637E74">
        <w:trPr>
          <w:trHeight w:val="4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89984F2"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10</w:t>
            </w:r>
          </w:p>
        </w:tc>
        <w:tc>
          <w:tcPr>
            <w:tcW w:w="2036" w:type="dxa"/>
            <w:tcBorders>
              <w:top w:val="nil"/>
              <w:left w:val="nil"/>
              <w:bottom w:val="single" w:sz="4" w:space="0" w:color="auto"/>
              <w:right w:val="single" w:sz="4" w:space="0" w:color="auto"/>
            </w:tcBorders>
            <w:shd w:val="clear" w:color="auto" w:fill="auto"/>
            <w:noWrap/>
            <w:vAlign w:val="bottom"/>
            <w:hideMark/>
          </w:tcPr>
          <w:p w14:paraId="248E0218"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80</w:t>
            </w:r>
          </w:p>
        </w:tc>
        <w:tc>
          <w:tcPr>
            <w:tcW w:w="1524" w:type="dxa"/>
            <w:tcBorders>
              <w:top w:val="nil"/>
              <w:left w:val="nil"/>
              <w:bottom w:val="single" w:sz="4" w:space="0" w:color="auto"/>
              <w:right w:val="single" w:sz="4" w:space="0" w:color="auto"/>
            </w:tcBorders>
            <w:shd w:val="clear" w:color="auto" w:fill="auto"/>
            <w:noWrap/>
            <w:vAlign w:val="bottom"/>
            <w:hideMark/>
          </w:tcPr>
          <w:p w14:paraId="76F325D0" w14:textId="77777777" w:rsidR="00637E74" w:rsidRPr="00637E74" w:rsidRDefault="00637E74" w:rsidP="00637E74">
            <w:pPr>
              <w:widowControl/>
              <w:jc w:val="right"/>
              <w:rPr>
                <w:rFonts w:ascii="Yu Gothic" w:eastAsia="Yu Gothic" w:hAnsi="Yu Gothic" w:hint="eastAsia"/>
                <w:color w:val="000000"/>
                <w:kern w:val="0"/>
                <w:sz w:val="24"/>
                <w:szCs w:val="24"/>
              </w:rPr>
            </w:pPr>
            <w:r w:rsidRPr="00637E74">
              <w:rPr>
                <w:rFonts w:ascii="Yu Gothic" w:eastAsia="Yu Gothic" w:hAnsi="Yu Gothic" w:hint="eastAsia"/>
                <w:color w:val="000000"/>
                <w:kern w:val="0"/>
                <w:sz w:val="24"/>
                <w:szCs w:val="24"/>
              </w:rPr>
              <w:t>60</w:t>
            </w:r>
          </w:p>
        </w:tc>
      </w:tr>
    </w:tbl>
    <w:p w14:paraId="0797E1FF" w14:textId="77777777" w:rsidR="00232970" w:rsidRPr="00232970" w:rsidRDefault="00232970" w:rsidP="0034603D">
      <w:pPr>
        <w:rPr>
          <w:rFonts w:eastAsia="ＭＳ Ｐ明朝"/>
          <w:sz w:val="22"/>
          <w:szCs w:val="24"/>
        </w:rPr>
      </w:pPr>
    </w:p>
    <w:p w14:paraId="68C5A024" w14:textId="77777777" w:rsidR="00232970" w:rsidRPr="00637E74" w:rsidRDefault="00637E74" w:rsidP="0034603D">
      <w:pPr>
        <w:rPr>
          <w:rFonts w:eastAsia="ＭＳ Ｐ明朝" w:hint="eastAsia"/>
          <w:sz w:val="22"/>
          <w:szCs w:val="24"/>
        </w:rPr>
      </w:pPr>
      <w:r>
        <w:rPr>
          <w:rFonts w:eastAsia="ＭＳ Ｐ明朝" w:hint="eastAsia"/>
          <w:sz w:val="22"/>
          <w:szCs w:val="24"/>
        </w:rPr>
        <w:t xml:space="preserve">　マシンの処理速度，容量に関してもそれぞれ，処理速度は</w:t>
      </w:r>
      <w:r>
        <w:rPr>
          <w:rFonts w:eastAsia="ＭＳ Ｐ明朝"/>
          <w:sz w:val="22"/>
          <w:szCs w:val="24"/>
        </w:rPr>
        <w:t>60~100</w:t>
      </w:r>
      <w:r>
        <w:rPr>
          <w:rFonts w:eastAsia="ＭＳ Ｐ明朝" w:hint="eastAsia"/>
          <w:sz w:val="22"/>
          <w:szCs w:val="24"/>
        </w:rPr>
        <w:t>，容量も</w:t>
      </w:r>
      <w:r>
        <w:rPr>
          <w:rFonts w:eastAsia="ＭＳ Ｐ明朝"/>
          <w:sz w:val="22"/>
          <w:szCs w:val="24"/>
        </w:rPr>
        <w:t>60~100</w:t>
      </w:r>
      <w:r>
        <w:rPr>
          <w:rFonts w:eastAsia="ＭＳ Ｐ明朝" w:hint="eastAsia"/>
          <w:sz w:val="22"/>
          <w:szCs w:val="24"/>
        </w:rPr>
        <w:t>の条件で</w:t>
      </w:r>
      <w:r>
        <w:rPr>
          <w:rFonts w:eastAsia="ＭＳ Ｐ明朝" w:hint="eastAsia"/>
          <w:sz w:val="22"/>
          <w:szCs w:val="24"/>
        </w:rPr>
        <w:t>10</w:t>
      </w:r>
      <w:r>
        <w:rPr>
          <w:rFonts w:eastAsia="ＭＳ Ｐ明朝" w:hint="eastAsia"/>
          <w:sz w:val="22"/>
          <w:szCs w:val="24"/>
        </w:rPr>
        <w:t>刻みに，乱数を用いてランダムに設定を行った。</w:t>
      </w:r>
    </w:p>
    <w:p w14:paraId="009D813D" w14:textId="77777777" w:rsidR="00232970" w:rsidRDefault="00637E74" w:rsidP="0034603D">
      <w:pPr>
        <w:rPr>
          <w:rFonts w:eastAsia="ＭＳ Ｐ明朝" w:hint="eastAsia"/>
          <w:sz w:val="22"/>
          <w:szCs w:val="24"/>
        </w:rPr>
      </w:pPr>
      <w:r>
        <w:rPr>
          <w:rFonts w:eastAsia="ＭＳ Ｐ明朝" w:hint="eastAsia"/>
          <w:sz w:val="22"/>
          <w:szCs w:val="24"/>
        </w:rPr>
        <w:t xml:space="preserve">　また，</w:t>
      </w:r>
      <w:r>
        <w:rPr>
          <w:rFonts w:eastAsia="ＭＳ Ｐ明朝" w:hint="eastAsia"/>
          <w:sz w:val="22"/>
          <w:szCs w:val="24"/>
        </w:rPr>
        <w:t>ACO</w:t>
      </w:r>
      <w:r>
        <w:rPr>
          <w:rFonts w:eastAsia="ＭＳ Ｐ明朝" w:hint="eastAsia"/>
          <w:sz w:val="22"/>
          <w:szCs w:val="24"/>
        </w:rPr>
        <w:t>の条件を表</w:t>
      </w:r>
      <w:r>
        <w:rPr>
          <w:rFonts w:eastAsia="ＭＳ Ｐ明朝"/>
          <w:sz w:val="22"/>
          <w:szCs w:val="24"/>
        </w:rPr>
        <w:t>5.3</w:t>
      </w:r>
      <w:r>
        <w:rPr>
          <w:rFonts w:eastAsia="ＭＳ Ｐ明朝" w:hint="eastAsia"/>
          <w:sz w:val="22"/>
          <w:szCs w:val="24"/>
        </w:rPr>
        <w:t>に示す．</w:t>
      </w:r>
    </w:p>
    <w:p w14:paraId="3573B3D0" w14:textId="77777777" w:rsidR="00637E74" w:rsidRDefault="00637E74" w:rsidP="0034603D">
      <w:pPr>
        <w:rPr>
          <w:rFonts w:eastAsia="ＭＳ Ｐ明朝" w:hint="eastAsia"/>
          <w:sz w:val="22"/>
          <w:szCs w:val="24"/>
        </w:rPr>
      </w:pPr>
    </w:p>
    <w:p w14:paraId="32C60450" w14:textId="77777777" w:rsidR="00637E74" w:rsidRDefault="00637E74" w:rsidP="0034603D">
      <w:pPr>
        <w:rPr>
          <w:rFonts w:eastAsia="ＭＳ Ｐ明朝" w:hint="eastAsia"/>
          <w:sz w:val="22"/>
          <w:szCs w:val="24"/>
        </w:rPr>
      </w:pPr>
    </w:p>
    <w:p w14:paraId="71A03685" w14:textId="77777777" w:rsidR="00637E74" w:rsidRDefault="00637E74" w:rsidP="0034603D">
      <w:pPr>
        <w:rPr>
          <w:rFonts w:eastAsia="ＭＳ Ｐ明朝" w:hint="eastAsia"/>
          <w:sz w:val="22"/>
          <w:szCs w:val="24"/>
        </w:rPr>
      </w:pPr>
    </w:p>
    <w:p w14:paraId="2A5874C5" w14:textId="77777777" w:rsidR="00637E74" w:rsidRDefault="00637E74" w:rsidP="002E20B3">
      <w:pPr>
        <w:jc w:val="center"/>
        <w:rPr>
          <w:rFonts w:eastAsia="ＭＳ Ｐ明朝" w:hint="eastAsia"/>
          <w:sz w:val="22"/>
          <w:szCs w:val="24"/>
        </w:rPr>
      </w:pPr>
      <w:r>
        <w:rPr>
          <w:rFonts w:eastAsia="ＭＳ Ｐ明朝" w:hint="eastAsia"/>
          <w:sz w:val="22"/>
          <w:szCs w:val="24"/>
        </w:rPr>
        <w:lastRenderedPageBreak/>
        <w:t>表</w:t>
      </w:r>
      <w:r>
        <w:rPr>
          <w:rFonts w:eastAsia="ＭＳ Ｐ明朝" w:hint="eastAsia"/>
          <w:sz w:val="22"/>
          <w:szCs w:val="24"/>
        </w:rPr>
        <w:t>5.3</w:t>
      </w:r>
      <w:r>
        <w:rPr>
          <w:rFonts w:eastAsia="ＭＳ Ｐ明朝" w:hint="eastAsia"/>
          <w:sz w:val="22"/>
          <w:szCs w:val="24"/>
        </w:rPr>
        <w:t xml:space="preserve">　</w:t>
      </w:r>
      <w:r>
        <w:rPr>
          <w:rFonts w:eastAsia="ＭＳ Ｐ明朝" w:hint="eastAsia"/>
          <w:sz w:val="22"/>
          <w:szCs w:val="24"/>
        </w:rPr>
        <w:t>ACO</w:t>
      </w:r>
      <w:r>
        <w:rPr>
          <w:rFonts w:eastAsia="ＭＳ Ｐ明朝" w:hint="eastAsia"/>
          <w:sz w:val="22"/>
          <w:szCs w:val="24"/>
        </w:rPr>
        <w:t>の条件</w:t>
      </w:r>
    </w:p>
    <w:tbl>
      <w:tblPr>
        <w:tblW w:w="5180" w:type="dxa"/>
        <w:jc w:val="center"/>
        <w:tblCellMar>
          <w:left w:w="99" w:type="dxa"/>
          <w:right w:w="99" w:type="dxa"/>
        </w:tblCellMar>
        <w:tblLook w:val="04A0" w:firstRow="1" w:lastRow="0" w:firstColumn="1" w:lastColumn="0" w:noHBand="0" w:noVBand="1"/>
      </w:tblPr>
      <w:tblGrid>
        <w:gridCol w:w="2671"/>
        <w:gridCol w:w="729"/>
        <w:gridCol w:w="1780"/>
      </w:tblGrid>
      <w:tr w:rsidR="002E20B3" w:rsidRPr="002E20B3" w14:paraId="2C5C65B4"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46523" w14:textId="77777777" w:rsidR="002E20B3" w:rsidRPr="002E20B3" w:rsidRDefault="002E20B3" w:rsidP="002E20B3">
            <w:pPr>
              <w:widowControl/>
              <w:jc w:val="center"/>
              <w:rPr>
                <w:rFonts w:ascii="Yu Gothic" w:eastAsia="Yu Gothic" w:hAnsi="Yu Gothic"/>
                <w:color w:val="000000"/>
                <w:kern w:val="0"/>
                <w:sz w:val="24"/>
                <w:szCs w:val="24"/>
              </w:rPr>
            </w:pPr>
            <w:r w:rsidRPr="002E20B3">
              <w:rPr>
                <w:rFonts w:ascii="Yu Gothic" w:eastAsia="Yu Gothic" w:hAnsi="Yu Gothic" w:hint="eastAsia"/>
                <w:color w:val="000000"/>
                <w:kern w:val="0"/>
                <w:sz w:val="24"/>
                <w:szCs w:val="24"/>
              </w:rPr>
              <w:t>アリ数　A</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828B2B3"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50, 25</w:t>
            </w:r>
          </w:p>
        </w:tc>
      </w:tr>
      <w:tr w:rsidR="002E20B3" w:rsidRPr="002E20B3" w14:paraId="65D86628"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67AB6" w14:textId="77777777" w:rsidR="002E20B3" w:rsidRPr="002E20B3" w:rsidRDefault="002E20B3" w:rsidP="002E20B3">
            <w:pPr>
              <w:widowControl/>
              <w:jc w:val="center"/>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世代数　K</w:t>
            </w:r>
          </w:p>
        </w:tc>
        <w:tc>
          <w:tcPr>
            <w:tcW w:w="1780" w:type="dxa"/>
            <w:tcBorders>
              <w:top w:val="nil"/>
              <w:left w:val="nil"/>
              <w:bottom w:val="single" w:sz="4" w:space="0" w:color="auto"/>
              <w:right w:val="single" w:sz="4" w:space="0" w:color="auto"/>
            </w:tcBorders>
            <w:shd w:val="clear" w:color="auto" w:fill="auto"/>
            <w:noWrap/>
            <w:vAlign w:val="bottom"/>
            <w:hideMark/>
          </w:tcPr>
          <w:p w14:paraId="468E8D88"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10000, 20000</w:t>
            </w:r>
          </w:p>
        </w:tc>
      </w:tr>
      <w:tr w:rsidR="002E20B3" w:rsidRPr="002E20B3" w14:paraId="461AD2B6"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3FEDF" w14:textId="77777777" w:rsidR="002E20B3" w:rsidRPr="002E20B3" w:rsidRDefault="002E20B3" w:rsidP="002E20B3">
            <w:pPr>
              <w:widowControl/>
              <w:jc w:val="center"/>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初期フェロモン　h1,h2,h3</w:t>
            </w:r>
          </w:p>
        </w:tc>
        <w:tc>
          <w:tcPr>
            <w:tcW w:w="1780" w:type="dxa"/>
            <w:tcBorders>
              <w:top w:val="nil"/>
              <w:left w:val="nil"/>
              <w:bottom w:val="single" w:sz="4" w:space="0" w:color="auto"/>
              <w:right w:val="single" w:sz="4" w:space="0" w:color="auto"/>
            </w:tcBorders>
            <w:shd w:val="clear" w:color="auto" w:fill="auto"/>
            <w:noWrap/>
            <w:vAlign w:val="bottom"/>
            <w:hideMark/>
          </w:tcPr>
          <w:p w14:paraId="14E591E6"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100</w:t>
            </w:r>
          </w:p>
        </w:tc>
      </w:tr>
      <w:tr w:rsidR="002E20B3" w:rsidRPr="002E20B3" w14:paraId="31E7755C" w14:textId="77777777" w:rsidTr="002E20B3">
        <w:trPr>
          <w:trHeight w:val="400"/>
          <w:jc w:val="center"/>
        </w:trPr>
        <w:tc>
          <w:tcPr>
            <w:tcW w:w="3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65C3" w14:textId="77777777" w:rsidR="002E20B3" w:rsidRPr="002E20B3" w:rsidRDefault="002E20B3" w:rsidP="002E20B3">
            <w:pPr>
              <w:widowControl/>
              <w:jc w:val="center"/>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蒸発率　φ</w:t>
            </w:r>
          </w:p>
        </w:tc>
        <w:tc>
          <w:tcPr>
            <w:tcW w:w="1780" w:type="dxa"/>
            <w:tcBorders>
              <w:top w:val="nil"/>
              <w:left w:val="nil"/>
              <w:bottom w:val="single" w:sz="4" w:space="0" w:color="auto"/>
              <w:right w:val="single" w:sz="4" w:space="0" w:color="auto"/>
            </w:tcBorders>
            <w:shd w:val="clear" w:color="auto" w:fill="auto"/>
            <w:noWrap/>
            <w:vAlign w:val="bottom"/>
            <w:hideMark/>
          </w:tcPr>
          <w:p w14:paraId="72D6B4EA"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0.05, 0.01</w:t>
            </w:r>
          </w:p>
        </w:tc>
      </w:tr>
      <w:tr w:rsidR="002E20B3" w:rsidRPr="002E20B3" w14:paraId="60C1B8B9" w14:textId="77777777" w:rsidTr="002E20B3">
        <w:trPr>
          <w:trHeight w:val="400"/>
          <w:jc w:val="center"/>
        </w:trPr>
        <w:tc>
          <w:tcPr>
            <w:tcW w:w="26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8E2A1C" w14:textId="77777777" w:rsidR="002E20B3" w:rsidRPr="002E20B3" w:rsidRDefault="002E20B3" w:rsidP="002E20B3">
            <w:pPr>
              <w:widowControl/>
              <w:jc w:val="center"/>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散布係数</w:t>
            </w:r>
          </w:p>
        </w:tc>
        <w:tc>
          <w:tcPr>
            <w:tcW w:w="729" w:type="dxa"/>
            <w:tcBorders>
              <w:top w:val="nil"/>
              <w:left w:val="nil"/>
              <w:bottom w:val="single" w:sz="4" w:space="0" w:color="auto"/>
              <w:right w:val="single" w:sz="4" w:space="0" w:color="auto"/>
            </w:tcBorders>
            <w:shd w:val="clear" w:color="auto" w:fill="auto"/>
            <w:noWrap/>
            <w:vAlign w:val="bottom"/>
            <w:hideMark/>
          </w:tcPr>
          <w:p w14:paraId="43F225ED" w14:textId="77777777" w:rsidR="002E20B3" w:rsidRPr="002E20B3" w:rsidRDefault="002E20B3" w:rsidP="002E20B3">
            <w:pPr>
              <w:widowControl/>
              <w:jc w:val="lef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ξ</w:t>
            </w:r>
          </w:p>
        </w:tc>
        <w:tc>
          <w:tcPr>
            <w:tcW w:w="1780" w:type="dxa"/>
            <w:tcBorders>
              <w:top w:val="nil"/>
              <w:left w:val="nil"/>
              <w:bottom w:val="single" w:sz="4" w:space="0" w:color="auto"/>
              <w:right w:val="single" w:sz="4" w:space="0" w:color="auto"/>
            </w:tcBorders>
            <w:shd w:val="clear" w:color="auto" w:fill="auto"/>
            <w:noWrap/>
            <w:vAlign w:val="bottom"/>
            <w:hideMark/>
          </w:tcPr>
          <w:p w14:paraId="3BA5BFF4"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100</w:t>
            </w:r>
          </w:p>
        </w:tc>
      </w:tr>
      <w:tr w:rsidR="002E20B3" w:rsidRPr="002E20B3" w14:paraId="61109AE8" w14:textId="77777777" w:rsidTr="002E20B3">
        <w:trPr>
          <w:trHeight w:val="400"/>
          <w:jc w:val="center"/>
        </w:trPr>
        <w:tc>
          <w:tcPr>
            <w:tcW w:w="2671" w:type="dxa"/>
            <w:vMerge/>
            <w:tcBorders>
              <w:top w:val="nil"/>
              <w:left w:val="single" w:sz="4" w:space="0" w:color="auto"/>
              <w:bottom w:val="single" w:sz="4" w:space="0" w:color="auto"/>
              <w:right w:val="single" w:sz="4" w:space="0" w:color="auto"/>
            </w:tcBorders>
            <w:vAlign w:val="center"/>
            <w:hideMark/>
          </w:tcPr>
          <w:p w14:paraId="02D87D2F" w14:textId="77777777" w:rsidR="002E20B3" w:rsidRPr="002E20B3" w:rsidRDefault="002E20B3" w:rsidP="002E20B3">
            <w:pPr>
              <w:widowControl/>
              <w:jc w:val="left"/>
              <w:rPr>
                <w:rFonts w:ascii="Yu Gothic" w:eastAsia="Yu Gothic" w:hAnsi="Yu Gothic"/>
                <w:color w:val="000000"/>
                <w:kern w:val="0"/>
                <w:sz w:val="24"/>
                <w:szCs w:val="24"/>
              </w:rPr>
            </w:pPr>
          </w:p>
        </w:tc>
        <w:tc>
          <w:tcPr>
            <w:tcW w:w="729" w:type="dxa"/>
            <w:tcBorders>
              <w:top w:val="nil"/>
              <w:left w:val="nil"/>
              <w:bottom w:val="single" w:sz="4" w:space="0" w:color="auto"/>
              <w:right w:val="single" w:sz="4" w:space="0" w:color="auto"/>
            </w:tcBorders>
            <w:shd w:val="clear" w:color="auto" w:fill="auto"/>
            <w:noWrap/>
            <w:vAlign w:val="bottom"/>
            <w:hideMark/>
          </w:tcPr>
          <w:p w14:paraId="46471DBC" w14:textId="77777777" w:rsidR="002E20B3" w:rsidRPr="002E20B3" w:rsidRDefault="002E20B3" w:rsidP="002E20B3">
            <w:pPr>
              <w:widowControl/>
              <w:jc w:val="lef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η</w:t>
            </w:r>
          </w:p>
        </w:tc>
        <w:tc>
          <w:tcPr>
            <w:tcW w:w="1780" w:type="dxa"/>
            <w:tcBorders>
              <w:top w:val="nil"/>
              <w:left w:val="nil"/>
              <w:bottom w:val="single" w:sz="4" w:space="0" w:color="auto"/>
              <w:right w:val="single" w:sz="4" w:space="0" w:color="auto"/>
            </w:tcBorders>
            <w:shd w:val="clear" w:color="auto" w:fill="auto"/>
            <w:noWrap/>
            <w:vAlign w:val="bottom"/>
            <w:hideMark/>
          </w:tcPr>
          <w:p w14:paraId="314C8ED7" w14:textId="77777777" w:rsidR="002E20B3" w:rsidRPr="002E20B3" w:rsidRDefault="002E20B3" w:rsidP="002E20B3">
            <w:pPr>
              <w:widowControl/>
              <w:jc w:val="right"/>
              <w:rPr>
                <w:rFonts w:ascii="Yu Gothic" w:eastAsia="Yu Gothic" w:hAnsi="Yu Gothic" w:hint="eastAsia"/>
                <w:color w:val="000000"/>
                <w:kern w:val="0"/>
                <w:sz w:val="24"/>
                <w:szCs w:val="24"/>
              </w:rPr>
            </w:pPr>
            <w:r w:rsidRPr="002E20B3">
              <w:rPr>
                <w:rFonts w:ascii="Yu Gothic" w:eastAsia="Yu Gothic" w:hAnsi="Yu Gothic" w:hint="eastAsia"/>
                <w:color w:val="000000"/>
                <w:kern w:val="0"/>
                <w:sz w:val="24"/>
                <w:szCs w:val="24"/>
              </w:rPr>
              <w:t>1</w:t>
            </w:r>
          </w:p>
        </w:tc>
      </w:tr>
    </w:tbl>
    <w:p w14:paraId="55139716" w14:textId="77777777" w:rsidR="00637E74" w:rsidRDefault="00637E74" w:rsidP="0034603D">
      <w:pPr>
        <w:rPr>
          <w:rFonts w:eastAsia="ＭＳ Ｐ明朝" w:hint="eastAsia"/>
          <w:sz w:val="22"/>
          <w:szCs w:val="24"/>
        </w:rPr>
      </w:pPr>
    </w:p>
    <w:p w14:paraId="6B981AE7" w14:textId="77777777" w:rsidR="00637E74" w:rsidRDefault="002E20B3" w:rsidP="0034603D">
      <w:pPr>
        <w:rPr>
          <w:rFonts w:eastAsia="ＭＳ Ｐ明朝" w:hint="eastAsia"/>
          <w:sz w:val="22"/>
          <w:szCs w:val="24"/>
        </w:rPr>
      </w:pPr>
      <w:r w:rsidRPr="00202D33">
        <w:rPr>
          <w:rFonts w:eastAsia="ＭＳ Ｐ明朝"/>
          <w:sz w:val="24"/>
          <w:szCs w:val="24"/>
        </w:rPr>
        <w:t xml:space="preserve">5.2 </w:t>
      </w:r>
      <w:r w:rsidRPr="00202D33">
        <w:rPr>
          <w:rFonts w:eastAsia="ＭＳ Ｐ明朝" w:hint="eastAsia"/>
          <w:sz w:val="24"/>
          <w:szCs w:val="24"/>
        </w:rPr>
        <w:t>実験結果</w:t>
      </w:r>
    </w:p>
    <w:p w14:paraId="454D100C" w14:textId="77777777" w:rsidR="00202D33" w:rsidRPr="00202D33" w:rsidRDefault="002E20B3" w:rsidP="0034603D">
      <w:pPr>
        <w:rPr>
          <w:rFonts w:eastAsia="ＭＳ Ｐ明朝" w:hint="eastAsia"/>
          <w:sz w:val="22"/>
          <w:szCs w:val="24"/>
        </w:rPr>
      </w:pPr>
      <w:r>
        <w:rPr>
          <w:rFonts w:eastAsia="ＭＳ Ｐ明朝"/>
          <w:sz w:val="22"/>
          <w:szCs w:val="24"/>
        </w:rPr>
        <w:t xml:space="preserve">　</w:t>
      </w:r>
      <w:r w:rsidR="00202D33">
        <w:rPr>
          <w:rFonts w:eastAsia="ＭＳ Ｐ明朝" w:hint="eastAsia"/>
          <w:sz w:val="22"/>
          <w:szCs w:val="24"/>
        </w:rPr>
        <w:t>アリ数</w:t>
      </w:r>
      <w:r w:rsidR="00202D33">
        <w:rPr>
          <w:rFonts w:eastAsia="ＭＳ Ｐ明朝" w:hint="eastAsia"/>
          <w:sz w:val="22"/>
          <w:szCs w:val="24"/>
        </w:rPr>
        <w:t>50</w:t>
      </w:r>
      <w:r w:rsidR="00202D33">
        <w:rPr>
          <w:rFonts w:eastAsia="ＭＳ Ｐ明朝" w:hint="eastAsia"/>
          <w:sz w:val="22"/>
          <w:szCs w:val="24"/>
        </w:rPr>
        <w:t>のときには世代数を</w:t>
      </w:r>
      <w:r w:rsidR="00202D33">
        <w:rPr>
          <w:rFonts w:eastAsia="ＭＳ Ｐ明朝" w:hint="eastAsia"/>
          <w:sz w:val="22"/>
          <w:szCs w:val="24"/>
        </w:rPr>
        <w:t>10000</w:t>
      </w:r>
      <w:r w:rsidR="00202D33">
        <w:rPr>
          <w:rFonts w:eastAsia="ＭＳ Ｐ明朝" w:hint="eastAsia"/>
          <w:sz w:val="22"/>
          <w:szCs w:val="24"/>
        </w:rPr>
        <w:t>まで，アリ数</w:t>
      </w:r>
      <w:r w:rsidR="00202D33">
        <w:rPr>
          <w:rFonts w:eastAsia="ＭＳ Ｐ明朝" w:hint="eastAsia"/>
          <w:sz w:val="22"/>
          <w:szCs w:val="24"/>
        </w:rPr>
        <w:t>25</w:t>
      </w:r>
      <w:r w:rsidR="00202D33">
        <w:rPr>
          <w:rFonts w:eastAsia="ＭＳ Ｐ明朝" w:hint="eastAsia"/>
          <w:sz w:val="22"/>
          <w:szCs w:val="24"/>
        </w:rPr>
        <w:t>のときには世代数</w:t>
      </w:r>
      <w:r w:rsidR="00202D33">
        <w:rPr>
          <w:rFonts w:eastAsia="ＭＳ Ｐ明朝"/>
          <w:sz w:val="22"/>
          <w:szCs w:val="24"/>
        </w:rPr>
        <w:t>20000</w:t>
      </w:r>
      <w:r w:rsidR="00202D33">
        <w:rPr>
          <w:rFonts w:eastAsia="ＭＳ Ｐ明朝" w:hint="eastAsia"/>
          <w:sz w:val="22"/>
          <w:szCs w:val="24"/>
        </w:rPr>
        <w:t>までとし，蒸発率をそれぞれ</w:t>
      </w:r>
      <w:r w:rsidR="00202D33">
        <w:rPr>
          <w:rFonts w:eastAsia="ＭＳ Ｐ明朝"/>
          <w:sz w:val="22"/>
          <w:szCs w:val="24"/>
        </w:rPr>
        <w:t>0.05</w:t>
      </w:r>
      <w:r w:rsidR="00202D33">
        <w:rPr>
          <w:rFonts w:eastAsia="ＭＳ Ｐ明朝" w:hint="eastAsia"/>
          <w:sz w:val="22"/>
          <w:szCs w:val="24"/>
        </w:rPr>
        <w:t>と</w:t>
      </w:r>
      <w:r w:rsidR="00202D33">
        <w:rPr>
          <w:rFonts w:eastAsia="ＭＳ Ｐ明朝"/>
          <w:sz w:val="22"/>
          <w:szCs w:val="24"/>
        </w:rPr>
        <w:t>0.01</w:t>
      </w:r>
    </w:p>
    <w:p w14:paraId="386D6737" w14:textId="77777777" w:rsidR="00637E74" w:rsidRDefault="00637E74" w:rsidP="0034603D">
      <w:pPr>
        <w:rPr>
          <w:rFonts w:eastAsia="ＭＳ Ｐ明朝" w:hint="eastAsia"/>
          <w:sz w:val="22"/>
          <w:szCs w:val="24"/>
        </w:rPr>
      </w:pPr>
    </w:p>
    <w:p w14:paraId="581D6E10" w14:textId="77777777" w:rsidR="00637E74" w:rsidRDefault="00637E74" w:rsidP="0034603D">
      <w:pPr>
        <w:rPr>
          <w:rFonts w:eastAsia="ＭＳ Ｐ明朝" w:hint="eastAsia"/>
          <w:sz w:val="22"/>
          <w:szCs w:val="24"/>
        </w:rPr>
      </w:pPr>
    </w:p>
    <w:p w14:paraId="7C1447C8" w14:textId="77777777" w:rsidR="00637E74" w:rsidRDefault="00637E74" w:rsidP="0034603D">
      <w:pPr>
        <w:rPr>
          <w:rFonts w:eastAsia="ＭＳ Ｐ明朝" w:hint="eastAsia"/>
          <w:sz w:val="22"/>
          <w:szCs w:val="24"/>
        </w:rPr>
      </w:pPr>
    </w:p>
    <w:p w14:paraId="3112BA0B" w14:textId="77777777" w:rsidR="00637E74" w:rsidRDefault="00637E74" w:rsidP="0034603D">
      <w:pPr>
        <w:rPr>
          <w:rFonts w:eastAsia="ＭＳ Ｐ明朝" w:hint="eastAsia"/>
          <w:sz w:val="22"/>
          <w:szCs w:val="24"/>
        </w:rPr>
      </w:pPr>
    </w:p>
    <w:p w14:paraId="36781189" w14:textId="77777777" w:rsidR="00637E74" w:rsidRDefault="00637E74" w:rsidP="0034603D">
      <w:pPr>
        <w:rPr>
          <w:rFonts w:eastAsia="ＭＳ Ｐ明朝" w:hint="eastAsia"/>
          <w:sz w:val="22"/>
          <w:szCs w:val="24"/>
        </w:rPr>
      </w:pPr>
    </w:p>
    <w:p w14:paraId="374590EF" w14:textId="77777777" w:rsidR="00637E74" w:rsidRDefault="00637E74" w:rsidP="0034603D">
      <w:pPr>
        <w:rPr>
          <w:rFonts w:eastAsia="ＭＳ Ｐ明朝" w:hint="eastAsia"/>
          <w:sz w:val="22"/>
          <w:szCs w:val="24"/>
        </w:rPr>
      </w:pPr>
    </w:p>
    <w:p w14:paraId="02D5E457" w14:textId="77777777" w:rsidR="00637E74" w:rsidRDefault="00637E74" w:rsidP="0034603D">
      <w:pPr>
        <w:rPr>
          <w:rFonts w:eastAsia="ＭＳ Ｐ明朝" w:hint="eastAsia"/>
          <w:sz w:val="22"/>
          <w:szCs w:val="24"/>
        </w:rPr>
      </w:pPr>
    </w:p>
    <w:p w14:paraId="62A583F8" w14:textId="77777777" w:rsidR="00637E74" w:rsidRPr="00232970" w:rsidRDefault="00637E74" w:rsidP="0034603D">
      <w:pPr>
        <w:rPr>
          <w:rFonts w:eastAsia="ＭＳ Ｐ明朝" w:hint="eastAsia"/>
          <w:sz w:val="22"/>
          <w:szCs w:val="24"/>
        </w:rPr>
      </w:pPr>
    </w:p>
    <w:p w14:paraId="02C49AF0" w14:textId="77777777" w:rsidR="00232970" w:rsidRDefault="00232970" w:rsidP="0034603D">
      <w:pPr>
        <w:rPr>
          <w:rFonts w:eastAsia="ＭＳ Ｐ明朝" w:hint="eastAsia"/>
          <w:sz w:val="22"/>
          <w:szCs w:val="24"/>
        </w:rPr>
      </w:pPr>
    </w:p>
    <w:p w14:paraId="4B78AB80" w14:textId="77777777" w:rsidR="009108E1" w:rsidRDefault="009108E1" w:rsidP="0034603D">
      <w:pPr>
        <w:rPr>
          <w:rFonts w:eastAsia="ＭＳ Ｐ明朝" w:hint="eastAsia"/>
          <w:sz w:val="22"/>
          <w:szCs w:val="24"/>
        </w:rPr>
      </w:pPr>
    </w:p>
    <w:p w14:paraId="6F581DD3" w14:textId="77777777" w:rsidR="009108E1" w:rsidRDefault="009108E1" w:rsidP="0034603D">
      <w:pPr>
        <w:rPr>
          <w:rFonts w:eastAsia="ＭＳ Ｐ明朝" w:hint="eastAsia"/>
          <w:sz w:val="22"/>
          <w:szCs w:val="24"/>
        </w:rPr>
      </w:pPr>
    </w:p>
    <w:p w14:paraId="227D0DB5" w14:textId="77777777" w:rsidR="009108E1" w:rsidRDefault="009108E1" w:rsidP="0034603D">
      <w:pPr>
        <w:rPr>
          <w:rFonts w:eastAsia="ＭＳ Ｐ明朝" w:hint="eastAsia"/>
          <w:sz w:val="22"/>
          <w:szCs w:val="24"/>
        </w:rPr>
      </w:pPr>
    </w:p>
    <w:p w14:paraId="32839B84" w14:textId="77777777" w:rsidR="009108E1" w:rsidRDefault="009108E1" w:rsidP="0034603D">
      <w:pPr>
        <w:rPr>
          <w:rFonts w:eastAsia="ＭＳ Ｐ明朝" w:hint="eastAsia"/>
          <w:sz w:val="22"/>
          <w:szCs w:val="24"/>
        </w:rPr>
      </w:pPr>
    </w:p>
    <w:p w14:paraId="7DF1EAB8" w14:textId="77777777" w:rsidR="009108E1" w:rsidRDefault="009108E1" w:rsidP="0034603D">
      <w:pPr>
        <w:rPr>
          <w:rFonts w:eastAsia="ＭＳ Ｐ明朝" w:hint="eastAsia"/>
          <w:sz w:val="22"/>
          <w:szCs w:val="24"/>
        </w:rPr>
      </w:pPr>
    </w:p>
    <w:p w14:paraId="44C697E5" w14:textId="77777777" w:rsidR="009108E1" w:rsidRDefault="009108E1" w:rsidP="0034603D">
      <w:pPr>
        <w:rPr>
          <w:rFonts w:eastAsia="ＭＳ Ｐ明朝" w:hint="eastAsia"/>
          <w:sz w:val="22"/>
          <w:szCs w:val="24"/>
        </w:rPr>
      </w:pPr>
    </w:p>
    <w:p w14:paraId="11BDFA32" w14:textId="77777777" w:rsidR="009108E1" w:rsidRPr="00232970" w:rsidRDefault="009108E1" w:rsidP="0034603D">
      <w:pPr>
        <w:rPr>
          <w:rFonts w:eastAsia="ＭＳ Ｐ明朝" w:hint="eastAsia"/>
          <w:sz w:val="22"/>
          <w:szCs w:val="24"/>
        </w:rPr>
      </w:pPr>
      <w:bookmarkStart w:id="34" w:name="_GoBack"/>
      <w:bookmarkEnd w:id="34"/>
    </w:p>
    <w:p w14:paraId="40340703" w14:textId="77777777" w:rsidR="00232970" w:rsidRPr="00232970" w:rsidRDefault="00232970" w:rsidP="0034603D">
      <w:pPr>
        <w:rPr>
          <w:rFonts w:eastAsia="ＭＳ Ｐ明朝"/>
          <w:sz w:val="22"/>
          <w:szCs w:val="24"/>
        </w:rPr>
      </w:pPr>
    </w:p>
    <w:p w14:paraId="26FDD66F" w14:textId="77777777" w:rsidR="00232970" w:rsidRPr="00232970" w:rsidRDefault="00232970" w:rsidP="0034603D">
      <w:pPr>
        <w:rPr>
          <w:rFonts w:eastAsia="ＭＳ Ｐ明朝"/>
          <w:sz w:val="22"/>
          <w:szCs w:val="24"/>
        </w:rPr>
      </w:pPr>
    </w:p>
    <w:p w14:paraId="731819B7" w14:textId="77777777" w:rsidR="0034603D" w:rsidRPr="003C6554" w:rsidRDefault="0034603D" w:rsidP="0034603D">
      <w:pPr>
        <w:rPr>
          <w:rFonts w:asciiTheme="minorEastAsia" w:eastAsiaTheme="minorEastAsia" w:hAnsiTheme="minorEastAsia"/>
          <w:szCs w:val="21"/>
        </w:rPr>
      </w:pPr>
      <w:r w:rsidRPr="003C6554">
        <w:rPr>
          <w:rFonts w:eastAsia="ＭＳ Ｐ明朝" w:hint="eastAsia"/>
          <w:szCs w:val="21"/>
        </w:rPr>
        <w:t>5.1</w:t>
      </w:r>
      <w:r w:rsidRPr="003C6554">
        <w:rPr>
          <w:rFonts w:asciiTheme="minorEastAsia" w:eastAsiaTheme="minorEastAsia" w:hAnsiTheme="minorEastAsia" w:hint="eastAsia"/>
          <w:szCs w:val="21"/>
        </w:rPr>
        <w:t xml:space="preserve">　実験条件</w:t>
      </w:r>
    </w:p>
    <w:p w14:paraId="7E9F86ED" w14:textId="77777777" w:rsidR="0034603D" w:rsidRPr="003C6554" w:rsidRDefault="0034603D" w:rsidP="0034603D">
      <w:pPr>
        <w:ind w:firstLineChars="100" w:firstLine="210"/>
        <w:rPr>
          <w:rFonts w:eastAsia="ＭＳ Ｐ明朝"/>
          <w:szCs w:val="21"/>
        </w:rPr>
      </w:pPr>
      <w:r>
        <w:rPr>
          <w:rFonts w:eastAsia="ＭＳ Ｐ明朝" w:hint="eastAsia"/>
          <w:szCs w:val="21"/>
        </w:rPr>
        <w:t>グリッドコンピューティングの</w:t>
      </w:r>
      <w:r w:rsidRPr="003C6554">
        <w:rPr>
          <w:rFonts w:eastAsia="ＭＳ Ｐ明朝" w:hint="eastAsia"/>
          <w:szCs w:val="21"/>
        </w:rPr>
        <w:t>モデルとして，つぎの表</w:t>
      </w:r>
      <w:r>
        <w:rPr>
          <w:rFonts w:eastAsia="ＭＳ Ｐ明朝" w:hint="eastAsia"/>
          <w:szCs w:val="21"/>
        </w:rPr>
        <w:t>5.1</w:t>
      </w:r>
      <w:r>
        <w:rPr>
          <w:rFonts w:eastAsia="ＭＳ Ｐ明朝" w:hint="eastAsia"/>
          <w:szCs w:val="21"/>
        </w:rPr>
        <w:t>，</w:t>
      </w:r>
      <w:r>
        <w:rPr>
          <w:rFonts w:eastAsia="ＭＳ Ｐ明朝" w:hint="eastAsia"/>
          <w:szCs w:val="21"/>
        </w:rPr>
        <w:t>5.2</w:t>
      </w:r>
      <w:r w:rsidRPr="003C6554">
        <w:rPr>
          <w:rFonts w:eastAsia="ＭＳ Ｐ明朝" w:hint="eastAsia"/>
          <w:szCs w:val="21"/>
        </w:rPr>
        <w:t>に示すモデルを想定した．</w:t>
      </w:r>
    </w:p>
    <w:p w14:paraId="49081F45" w14:textId="77777777" w:rsidR="0034603D" w:rsidRPr="003C6554" w:rsidRDefault="0034603D" w:rsidP="0034603D">
      <w:pPr>
        <w:rPr>
          <w:rFonts w:asciiTheme="minorEastAsia" w:eastAsiaTheme="minorEastAsia" w:hAnsiTheme="minorEastAsia"/>
          <w:szCs w:val="21"/>
        </w:rPr>
      </w:pPr>
    </w:p>
    <w:p w14:paraId="57A46691" w14:textId="77777777" w:rsidR="0034603D" w:rsidRPr="00555940" w:rsidRDefault="0034603D" w:rsidP="0034603D">
      <w:pPr>
        <w:spacing w:afterLines="50" w:after="180"/>
        <w:ind w:firstLineChars="100" w:firstLine="210"/>
        <w:jc w:val="center"/>
        <w:rPr>
          <w:rFonts w:asciiTheme="minorEastAsia" w:eastAsiaTheme="minorEastAsia" w:hAnsiTheme="minorEastAsia"/>
          <w:szCs w:val="21"/>
        </w:rPr>
      </w:pPr>
      <w:r>
        <w:rPr>
          <w:rFonts w:asciiTheme="minorEastAsia" w:eastAsiaTheme="minorEastAsia" w:hAnsiTheme="minorEastAsia" w:hint="eastAsia"/>
          <w:szCs w:val="21"/>
        </w:rPr>
        <w:t>表</w:t>
      </w:r>
      <w:r w:rsidRPr="00E4606A">
        <w:rPr>
          <w:rFonts w:asciiTheme="minorHAnsi" w:eastAsiaTheme="minorEastAsia" w:hAnsiTheme="minorHAnsi"/>
          <w:szCs w:val="21"/>
        </w:rPr>
        <w:t>5.1</w:t>
      </w:r>
      <w:r>
        <w:rPr>
          <w:rFonts w:asciiTheme="minorHAnsi" w:eastAsiaTheme="minorEastAsia" w:hAnsiTheme="minorHAnsi" w:hint="eastAsia"/>
          <w:szCs w:val="21"/>
        </w:rPr>
        <w:t xml:space="preserve">　ジョブの条件</w:t>
      </w:r>
    </w:p>
    <w:tbl>
      <w:tblPr>
        <w:tblStyle w:val="af2"/>
        <w:tblW w:w="4733" w:type="pct"/>
        <w:tblInd w:w="250" w:type="dxa"/>
        <w:tblLook w:val="04A0" w:firstRow="1" w:lastRow="0" w:firstColumn="1" w:lastColumn="0" w:noHBand="0" w:noVBand="1"/>
      </w:tblPr>
      <w:tblGrid>
        <w:gridCol w:w="1225"/>
        <w:gridCol w:w="1137"/>
        <w:gridCol w:w="1137"/>
        <w:gridCol w:w="1137"/>
        <w:gridCol w:w="1225"/>
        <w:gridCol w:w="1089"/>
        <w:gridCol w:w="1090"/>
      </w:tblGrid>
      <w:tr w:rsidR="0034603D" w14:paraId="512829E6" w14:textId="77777777" w:rsidTr="00297681">
        <w:trPr>
          <w:trHeight w:val="447"/>
        </w:trPr>
        <w:tc>
          <w:tcPr>
            <w:tcW w:w="762" w:type="pct"/>
            <w:vMerge w:val="restart"/>
            <w:vAlign w:val="center"/>
          </w:tcPr>
          <w:p w14:paraId="58FFB3F9" w14:textId="77777777" w:rsidR="0034603D" w:rsidRPr="00B51F03" w:rsidRDefault="0034603D" w:rsidP="00297681">
            <w:pPr>
              <w:jc w:val="center"/>
              <w:outlineLvl w:val="0"/>
              <w:rPr>
                <w:szCs w:val="21"/>
              </w:rPr>
            </w:pPr>
            <w:r w:rsidRPr="00B51F03">
              <w:rPr>
                <w:rFonts w:hint="eastAsia"/>
                <w:szCs w:val="21"/>
              </w:rPr>
              <w:t>ジョブ番</w:t>
            </w:r>
            <w:r w:rsidRPr="00B51F03">
              <w:rPr>
                <w:rFonts w:hint="eastAsia"/>
                <w:szCs w:val="21"/>
              </w:rPr>
              <w:lastRenderedPageBreak/>
              <w:t>号</w:t>
            </w:r>
          </w:p>
          <w:p w14:paraId="64A8357D" w14:textId="77777777" w:rsidR="0034603D" w:rsidRPr="00B51F03" w:rsidRDefault="0034603D" w:rsidP="00297681">
            <w:pPr>
              <w:jc w:val="center"/>
              <w:outlineLvl w:val="0"/>
              <w:rPr>
                <w:szCs w:val="21"/>
              </w:rPr>
            </w:pPr>
            <w:r w:rsidRPr="00B51F03">
              <w:rPr>
                <w:position w:val="-10"/>
                <w:szCs w:val="21"/>
              </w:rPr>
              <w:object w:dxaOrig="180" w:dyaOrig="280" w14:anchorId="51E37402">
                <v:shape id="_x0000_i1321" type="#_x0000_t75" style="width:9pt;height:14.25pt" o:ole="">
                  <v:imagedata r:id="rId440" o:title=""/>
                </v:shape>
                <o:OLEObject Type="Embed" ProgID="Equation.3" ShapeID="_x0000_i1321" DrawAspect="Content" ObjectID="_1543332182" r:id="rId517"/>
              </w:object>
            </w:r>
          </w:p>
        </w:tc>
        <w:tc>
          <w:tcPr>
            <w:tcW w:w="2121" w:type="pct"/>
            <w:gridSpan w:val="3"/>
            <w:vAlign w:val="center"/>
          </w:tcPr>
          <w:p w14:paraId="2418FB0A" w14:textId="77777777" w:rsidR="0034603D" w:rsidRPr="00B51F03" w:rsidRDefault="0034603D" w:rsidP="00297681">
            <w:pPr>
              <w:jc w:val="center"/>
              <w:outlineLvl w:val="0"/>
              <w:rPr>
                <w:szCs w:val="21"/>
              </w:rPr>
            </w:pPr>
            <w:r w:rsidRPr="00B51F03">
              <w:rPr>
                <w:rFonts w:hint="eastAsia"/>
                <w:szCs w:val="21"/>
              </w:rPr>
              <w:lastRenderedPageBreak/>
              <w:t>階層番号</w:t>
            </w:r>
            <w:r>
              <w:rPr>
                <w:rFonts w:hint="eastAsia"/>
                <w:szCs w:val="21"/>
              </w:rPr>
              <w:t xml:space="preserve">　</w:t>
            </w:r>
            <w:r w:rsidRPr="00B51F03">
              <w:rPr>
                <w:position w:val="-10"/>
                <w:szCs w:val="21"/>
              </w:rPr>
              <w:object w:dxaOrig="520" w:dyaOrig="320" w14:anchorId="1DE65043">
                <v:shape id="_x0000_i1322" type="#_x0000_t75" style="width:26.25pt;height:15pt" o:ole="">
                  <v:imagedata r:id="rId518" o:title=""/>
                </v:shape>
                <o:OLEObject Type="Embed" ProgID="Equation.3" ShapeID="_x0000_i1322" DrawAspect="Content" ObjectID="_1543332183" r:id="rId519"/>
              </w:object>
            </w:r>
          </w:p>
        </w:tc>
        <w:tc>
          <w:tcPr>
            <w:tcW w:w="762" w:type="pct"/>
            <w:vMerge w:val="restart"/>
            <w:vAlign w:val="center"/>
          </w:tcPr>
          <w:p w14:paraId="6D63876C" w14:textId="77777777" w:rsidR="0034603D" w:rsidRDefault="0034603D" w:rsidP="00297681">
            <w:pPr>
              <w:jc w:val="center"/>
              <w:outlineLvl w:val="0"/>
              <w:rPr>
                <w:szCs w:val="21"/>
              </w:rPr>
            </w:pPr>
            <w:r w:rsidRPr="00B51F03">
              <w:rPr>
                <w:rFonts w:hint="eastAsia"/>
                <w:szCs w:val="21"/>
              </w:rPr>
              <w:t>タスク番</w:t>
            </w:r>
            <w:r w:rsidRPr="00B51F03">
              <w:rPr>
                <w:rFonts w:hint="eastAsia"/>
                <w:szCs w:val="21"/>
              </w:rPr>
              <w:lastRenderedPageBreak/>
              <w:t>号</w:t>
            </w:r>
          </w:p>
          <w:p w14:paraId="1E4F1D71" w14:textId="77777777" w:rsidR="0034603D" w:rsidRPr="00B51F03" w:rsidRDefault="0034603D" w:rsidP="00297681">
            <w:pPr>
              <w:jc w:val="center"/>
              <w:outlineLvl w:val="0"/>
              <w:rPr>
                <w:szCs w:val="21"/>
              </w:rPr>
            </w:pPr>
            <w:r w:rsidRPr="00B51F03">
              <w:rPr>
                <w:position w:val="-6"/>
                <w:szCs w:val="21"/>
              </w:rPr>
              <w:object w:dxaOrig="200" w:dyaOrig="220" w14:anchorId="27A1E485">
                <v:shape id="_x0000_i1323" type="#_x0000_t75" style="width:9.75pt;height:9.75pt" o:ole="">
                  <v:imagedata r:id="rId520" o:title=""/>
                </v:shape>
                <o:OLEObject Type="Embed" ProgID="Equation.3" ShapeID="_x0000_i1323" DrawAspect="Content" ObjectID="_1543332184" r:id="rId521"/>
              </w:object>
            </w:r>
          </w:p>
        </w:tc>
        <w:tc>
          <w:tcPr>
            <w:tcW w:w="677" w:type="pct"/>
            <w:vMerge w:val="restart"/>
            <w:vAlign w:val="center"/>
          </w:tcPr>
          <w:p w14:paraId="5C293E68" w14:textId="77777777" w:rsidR="0034603D" w:rsidRDefault="0034603D" w:rsidP="00297681">
            <w:pPr>
              <w:jc w:val="center"/>
              <w:outlineLvl w:val="0"/>
              <w:rPr>
                <w:szCs w:val="21"/>
              </w:rPr>
            </w:pPr>
            <w:r w:rsidRPr="00B51F03">
              <w:rPr>
                <w:rFonts w:hint="eastAsia"/>
                <w:szCs w:val="21"/>
              </w:rPr>
              <w:lastRenderedPageBreak/>
              <w:t>処理量</w:t>
            </w:r>
          </w:p>
          <w:p w14:paraId="354C0B20" w14:textId="77777777" w:rsidR="0034603D" w:rsidRPr="00B51F03" w:rsidRDefault="0034603D" w:rsidP="00297681">
            <w:pPr>
              <w:jc w:val="center"/>
              <w:outlineLvl w:val="0"/>
              <w:rPr>
                <w:szCs w:val="21"/>
              </w:rPr>
            </w:pPr>
            <w:r w:rsidRPr="00213398">
              <w:rPr>
                <w:position w:val="-10"/>
              </w:rPr>
              <w:object w:dxaOrig="660" w:dyaOrig="300" w14:anchorId="08C8956A">
                <v:shape id="_x0000_i1324" type="#_x0000_t75" style="width:33.75pt;height:15pt" o:ole="">
                  <v:imagedata r:id="rId19" o:title=""/>
                </v:shape>
                <o:OLEObject Type="Embed" ProgID="Equation.3" ShapeID="_x0000_i1324" DrawAspect="Content" ObjectID="_1543332185" r:id="rId522"/>
              </w:object>
            </w:r>
          </w:p>
        </w:tc>
        <w:tc>
          <w:tcPr>
            <w:tcW w:w="678" w:type="pct"/>
            <w:vMerge w:val="restart"/>
            <w:vAlign w:val="center"/>
          </w:tcPr>
          <w:p w14:paraId="4153A151" w14:textId="77777777" w:rsidR="0034603D" w:rsidRDefault="0034603D" w:rsidP="00297681">
            <w:pPr>
              <w:jc w:val="center"/>
              <w:outlineLvl w:val="0"/>
              <w:rPr>
                <w:szCs w:val="21"/>
              </w:rPr>
            </w:pPr>
            <w:r w:rsidRPr="00B51F03">
              <w:rPr>
                <w:rFonts w:hint="eastAsia"/>
                <w:szCs w:val="21"/>
              </w:rPr>
              <w:lastRenderedPageBreak/>
              <w:t>必要容量</w:t>
            </w:r>
          </w:p>
          <w:p w14:paraId="40608056" w14:textId="77777777" w:rsidR="0034603D" w:rsidRPr="00B51F03" w:rsidRDefault="0034603D" w:rsidP="00297681">
            <w:pPr>
              <w:jc w:val="center"/>
              <w:outlineLvl w:val="0"/>
              <w:rPr>
                <w:szCs w:val="21"/>
              </w:rPr>
            </w:pPr>
            <w:r w:rsidRPr="00213398">
              <w:rPr>
                <w:position w:val="-10"/>
              </w:rPr>
              <w:object w:dxaOrig="640" w:dyaOrig="300" w14:anchorId="1218C7D8">
                <v:shape id="_x0000_i1325" type="#_x0000_t75" style="width:33.75pt;height:15pt" o:ole="">
                  <v:imagedata r:id="rId33" o:title=""/>
                </v:shape>
                <o:OLEObject Type="Embed" ProgID="Equation.3" ShapeID="_x0000_i1325" DrawAspect="Content" ObjectID="_1543332186" r:id="rId523"/>
              </w:object>
            </w:r>
          </w:p>
        </w:tc>
      </w:tr>
      <w:tr w:rsidR="0034603D" w14:paraId="564CFA42" w14:textId="77777777" w:rsidTr="00DF5B45">
        <w:trPr>
          <w:trHeight w:val="660"/>
        </w:trPr>
        <w:tc>
          <w:tcPr>
            <w:tcW w:w="762" w:type="pct"/>
            <w:vMerge/>
            <w:tcBorders>
              <w:bottom w:val="single" w:sz="4" w:space="0" w:color="auto"/>
            </w:tcBorders>
            <w:vAlign w:val="center"/>
          </w:tcPr>
          <w:p w14:paraId="0CDC4169" w14:textId="77777777" w:rsidR="0034603D" w:rsidRPr="00B51F03" w:rsidRDefault="0034603D" w:rsidP="00297681">
            <w:pPr>
              <w:jc w:val="center"/>
              <w:outlineLvl w:val="0"/>
              <w:rPr>
                <w:szCs w:val="21"/>
              </w:rPr>
            </w:pPr>
          </w:p>
        </w:tc>
        <w:tc>
          <w:tcPr>
            <w:tcW w:w="707" w:type="pct"/>
            <w:vAlign w:val="center"/>
          </w:tcPr>
          <w:p w14:paraId="78C61F59" w14:textId="77777777" w:rsidR="0034603D" w:rsidRDefault="0034603D" w:rsidP="00297681">
            <w:pPr>
              <w:jc w:val="center"/>
              <w:outlineLvl w:val="0"/>
              <w:rPr>
                <w:szCs w:val="21"/>
              </w:rPr>
            </w:pPr>
            <w:r>
              <w:rPr>
                <w:rFonts w:hint="eastAsia"/>
                <w:szCs w:val="21"/>
              </w:rPr>
              <w:t>Case</w:t>
            </w:r>
            <w:r>
              <w:rPr>
                <w:rFonts w:hint="eastAsia"/>
                <w:szCs w:val="21"/>
              </w:rPr>
              <w:t>１</w:t>
            </w:r>
          </w:p>
        </w:tc>
        <w:tc>
          <w:tcPr>
            <w:tcW w:w="707" w:type="pct"/>
            <w:vAlign w:val="center"/>
          </w:tcPr>
          <w:p w14:paraId="63ADA11A" w14:textId="77777777" w:rsidR="0034603D" w:rsidRDefault="0034603D" w:rsidP="00297681">
            <w:pPr>
              <w:jc w:val="center"/>
              <w:outlineLvl w:val="0"/>
              <w:rPr>
                <w:szCs w:val="21"/>
              </w:rPr>
            </w:pPr>
            <w:r>
              <w:rPr>
                <w:rFonts w:hint="eastAsia"/>
                <w:szCs w:val="21"/>
              </w:rPr>
              <w:t>Case 2</w:t>
            </w:r>
          </w:p>
        </w:tc>
        <w:tc>
          <w:tcPr>
            <w:tcW w:w="707" w:type="pct"/>
            <w:vAlign w:val="center"/>
          </w:tcPr>
          <w:p w14:paraId="170A4162" w14:textId="77777777" w:rsidR="0034603D" w:rsidRDefault="0034603D" w:rsidP="00297681">
            <w:pPr>
              <w:jc w:val="center"/>
              <w:outlineLvl w:val="0"/>
              <w:rPr>
                <w:szCs w:val="21"/>
              </w:rPr>
            </w:pPr>
            <w:r>
              <w:rPr>
                <w:rFonts w:hint="eastAsia"/>
                <w:szCs w:val="21"/>
              </w:rPr>
              <w:t>Case 3</w:t>
            </w:r>
          </w:p>
        </w:tc>
        <w:tc>
          <w:tcPr>
            <w:tcW w:w="762" w:type="pct"/>
            <w:vMerge/>
            <w:vAlign w:val="center"/>
          </w:tcPr>
          <w:p w14:paraId="7F7B0565" w14:textId="77777777" w:rsidR="0034603D" w:rsidRPr="00B51F03" w:rsidRDefault="0034603D" w:rsidP="00297681">
            <w:pPr>
              <w:jc w:val="center"/>
              <w:outlineLvl w:val="0"/>
              <w:rPr>
                <w:szCs w:val="21"/>
              </w:rPr>
            </w:pPr>
          </w:p>
        </w:tc>
        <w:tc>
          <w:tcPr>
            <w:tcW w:w="677" w:type="pct"/>
            <w:vMerge/>
            <w:vAlign w:val="center"/>
          </w:tcPr>
          <w:p w14:paraId="2D8AE7C2" w14:textId="77777777" w:rsidR="0034603D" w:rsidRPr="00B51F03" w:rsidRDefault="0034603D" w:rsidP="00297681">
            <w:pPr>
              <w:jc w:val="center"/>
              <w:outlineLvl w:val="0"/>
              <w:rPr>
                <w:szCs w:val="21"/>
              </w:rPr>
            </w:pPr>
          </w:p>
        </w:tc>
        <w:tc>
          <w:tcPr>
            <w:tcW w:w="678" w:type="pct"/>
            <w:vMerge/>
            <w:vAlign w:val="center"/>
          </w:tcPr>
          <w:p w14:paraId="44E9BEE4" w14:textId="77777777" w:rsidR="0034603D" w:rsidRPr="00B51F03" w:rsidRDefault="0034603D" w:rsidP="00297681">
            <w:pPr>
              <w:jc w:val="center"/>
              <w:outlineLvl w:val="0"/>
              <w:rPr>
                <w:szCs w:val="21"/>
              </w:rPr>
            </w:pPr>
          </w:p>
        </w:tc>
      </w:tr>
      <w:tr w:rsidR="0034603D" w14:paraId="4F1A039C" w14:textId="77777777" w:rsidTr="00297681">
        <w:tc>
          <w:tcPr>
            <w:tcW w:w="762" w:type="pct"/>
            <w:vMerge w:val="restart"/>
            <w:tcBorders>
              <w:top w:val="single" w:sz="4" w:space="0" w:color="auto"/>
              <w:left w:val="single" w:sz="4" w:space="0" w:color="auto"/>
              <w:right w:val="single" w:sz="4" w:space="0" w:color="auto"/>
            </w:tcBorders>
            <w:vAlign w:val="center"/>
          </w:tcPr>
          <w:p w14:paraId="6229901D" w14:textId="77777777" w:rsidR="0034603D" w:rsidRDefault="0034603D" w:rsidP="00297681">
            <w:pPr>
              <w:jc w:val="center"/>
              <w:outlineLvl w:val="0"/>
              <w:rPr>
                <w:szCs w:val="21"/>
              </w:rPr>
            </w:pPr>
            <w:r>
              <w:rPr>
                <w:rFonts w:hint="eastAsia"/>
                <w:szCs w:val="21"/>
              </w:rPr>
              <w:lastRenderedPageBreak/>
              <w:t>1</w:t>
            </w:r>
          </w:p>
        </w:tc>
        <w:tc>
          <w:tcPr>
            <w:tcW w:w="707" w:type="pct"/>
            <w:vMerge w:val="restart"/>
            <w:tcBorders>
              <w:left w:val="single" w:sz="4" w:space="0" w:color="auto"/>
            </w:tcBorders>
            <w:vAlign w:val="center"/>
          </w:tcPr>
          <w:p w14:paraId="6F8A9614"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32AC6C89" w14:textId="77777777" w:rsidR="0034603D" w:rsidRDefault="0034603D" w:rsidP="00297681">
            <w:pPr>
              <w:jc w:val="center"/>
              <w:outlineLvl w:val="0"/>
              <w:rPr>
                <w:szCs w:val="21"/>
              </w:rPr>
            </w:pPr>
            <w:r>
              <w:rPr>
                <w:rFonts w:hint="eastAsia"/>
                <w:szCs w:val="21"/>
              </w:rPr>
              <w:t>1</w:t>
            </w:r>
          </w:p>
        </w:tc>
        <w:tc>
          <w:tcPr>
            <w:tcW w:w="707" w:type="pct"/>
            <w:vMerge w:val="restart"/>
            <w:tcBorders>
              <w:left w:val="single" w:sz="4" w:space="0" w:color="auto"/>
            </w:tcBorders>
            <w:vAlign w:val="center"/>
          </w:tcPr>
          <w:p w14:paraId="1BCC9392" w14:textId="77777777" w:rsidR="0034603D" w:rsidRDefault="0034603D" w:rsidP="00297681">
            <w:pPr>
              <w:jc w:val="center"/>
              <w:outlineLvl w:val="0"/>
              <w:rPr>
                <w:szCs w:val="21"/>
              </w:rPr>
            </w:pPr>
            <w:r>
              <w:rPr>
                <w:rFonts w:hint="eastAsia"/>
                <w:szCs w:val="21"/>
              </w:rPr>
              <w:t>1</w:t>
            </w:r>
          </w:p>
        </w:tc>
        <w:tc>
          <w:tcPr>
            <w:tcW w:w="762" w:type="pct"/>
          </w:tcPr>
          <w:p w14:paraId="12460CAD" w14:textId="77777777" w:rsidR="0034603D" w:rsidRDefault="0034603D" w:rsidP="00297681">
            <w:pPr>
              <w:jc w:val="center"/>
              <w:outlineLvl w:val="0"/>
              <w:rPr>
                <w:szCs w:val="21"/>
              </w:rPr>
            </w:pPr>
            <w:r>
              <w:rPr>
                <w:rFonts w:hint="eastAsia"/>
                <w:szCs w:val="21"/>
              </w:rPr>
              <w:t>1</w:t>
            </w:r>
          </w:p>
        </w:tc>
        <w:tc>
          <w:tcPr>
            <w:tcW w:w="677" w:type="pct"/>
          </w:tcPr>
          <w:p w14:paraId="24610B0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678" w:type="pct"/>
          </w:tcPr>
          <w:p w14:paraId="39F0347A"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0185B716" w14:textId="77777777" w:rsidTr="00297681">
        <w:tc>
          <w:tcPr>
            <w:tcW w:w="762" w:type="pct"/>
            <w:vMerge/>
            <w:tcBorders>
              <w:left w:val="single" w:sz="4" w:space="0" w:color="auto"/>
              <w:right w:val="single" w:sz="4" w:space="0" w:color="auto"/>
            </w:tcBorders>
          </w:tcPr>
          <w:p w14:paraId="340968F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680C97C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627BB8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D513A9F" w14:textId="77777777" w:rsidR="0034603D" w:rsidRDefault="0034603D" w:rsidP="00297681">
            <w:pPr>
              <w:jc w:val="center"/>
              <w:outlineLvl w:val="0"/>
              <w:rPr>
                <w:szCs w:val="21"/>
              </w:rPr>
            </w:pPr>
          </w:p>
        </w:tc>
        <w:tc>
          <w:tcPr>
            <w:tcW w:w="762" w:type="pct"/>
          </w:tcPr>
          <w:p w14:paraId="3042E225" w14:textId="77777777" w:rsidR="0034603D" w:rsidRDefault="0034603D" w:rsidP="00297681">
            <w:pPr>
              <w:jc w:val="center"/>
              <w:outlineLvl w:val="0"/>
              <w:rPr>
                <w:szCs w:val="21"/>
              </w:rPr>
            </w:pPr>
            <w:r>
              <w:rPr>
                <w:rFonts w:hint="eastAsia"/>
                <w:szCs w:val="21"/>
              </w:rPr>
              <w:t>2</w:t>
            </w:r>
          </w:p>
        </w:tc>
        <w:tc>
          <w:tcPr>
            <w:tcW w:w="677" w:type="pct"/>
          </w:tcPr>
          <w:p w14:paraId="10EA6D00" w14:textId="77777777" w:rsidR="0034603D" w:rsidRDefault="0034603D" w:rsidP="00297681">
            <w:pPr>
              <w:wordWrap w:val="0"/>
              <w:jc w:val="right"/>
              <w:outlineLvl w:val="0"/>
              <w:rPr>
                <w:szCs w:val="21"/>
              </w:rPr>
            </w:pPr>
            <w:r>
              <w:rPr>
                <w:rFonts w:hint="eastAsia"/>
                <w:szCs w:val="21"/>
              </w:rPr>
              <w:t>110</w:t>
            </w:r>
            <w:r>
              <w:rPr>
                <w:rFonts w:hint="eastAsia"/>
                <w:szCs w:val="21"/>
              </w:rPr>
              <w:t xml:space="preserve">　</w:t>
            </w:r>
          </w:p>
        </w:tc>
        <w:tc>
          <w:tcPr>
            <w:tcW w:w="678" w:type="pct"/>
          </w:tcPr>
          <w:p w14:paraId="0C645E63"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0B31456A" w14:textId="77777777" w:rsidTr="00297681">
        <w:tc>
          <w:tcPr>
            <w:tcW w:w="762" w:type="pct"/>
            <w:vMerge/>
            <w:tcBorders>
              <w:left w:val="single" w:sz="4" w:space="0" w:color="auto"/>
              <w:right w:val="single" w:sz="4" w:space="0" w:color="auto"/>
            </w:tcBorders>
          </w:tcPr>
          <w:p w14:paraId="01CD868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4AEEA72"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564F0FE"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0C7DF5C7" w14:textId="77777777" w:rsidR="0034603D" w:rsidRDefault="0034603D" w:rsidP="00297681">
            <w:pPr>
              <w:jc w:val="center"/>
              <w:outlineLvl w:val="0"/>
              <w:rPr>
                <w:szCs w:val="21"/>
              </w:rPr>
            </w:pPr>
            <w:r>
              <w:rPr>
                <w:rFonts w:hint="eastAsia"/>
                <w:szCs w:val="21"/>
              </w:rPr>
              <w:t>2</w:t>
            </w:r>
          </w:p>
        </w:tc>
        <w:tc>
          <w:tcPr>
            <w:tcW w:w="762" w:type="pct"/>
          </w:tcPr>
          <w:p w14:paraId="574A7AEE" w14:textId="77777777" w:rsidR="0034603D" w:rsidRDefault="0034603D" w:rsidP="00297681">
            <w:pPr>
              <w:jc w:val="center"/>
              <w:outlineLvl w:val="0"/>
              <w:rPr>
                <w:szCs w:val="21"/>
              </w:rPr>
            </w:pPr>
            <w:r>
              <w:rPr>
                <w:rFonts w:hint="eastAsia"/>
                <w:szCs w:val="21"/>
              </w:rPr>
              <w:t>3</w:t>
            </w:r>
          </w:p>
        </w:tc>
        <w:tc>
          <w:tcPr>
            <w:tcW w:w="677" w:type="pct"/>
          </w:tcPr>
          <w:p w14:paraId="5F5AD9AC" w14:textId="77777777" w:rsidR="0034603D" w:rsidRDefault="0034603D" w:rsidP="00297681">
            <w:pPr>
              <w:wordWrap w:val="0"/>
              <w:jc w:val="right"/>
              <w:outlineLvl w:val="0"/>
              <w:rPr>
                <w:szCs w:val="21"/>
              </w:rPr>
            </w:pPr>
            <w:r>
              <w:rPr>
                <w:rFonts w:hint="eastAsia"/>
                <w:szCs w:val="21"/>
              </w:rPr>
              <w:t>120</w:t>
            </w:r>
            <w:r>
              <w:rPr>
                <w:rFonts w:hint="eastAsia"/>
                <w:szCs w:val="21"/>
              </w:rPr>
              <w:t xml:space="preserve">　</w:t>
            </w:r>
          </w:p>
        </w:tc>
        <w:tc>
          <w:tcPr>
            <w:tcW w:w="678" w:type="pct"/>
          </w:tcPr>
          <w:p w14:paraId="3B5D73D3"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F0EECB2" w14:textId="77777777" w:rsidTr="00297681">
        <w:tc>
          <w:tcPr>
            <w:tcW w:w="762" w:type="pct"/>
            <w:vMerge/>
            <w:tcBorders>
              <w:left w:val="single" w:sz="4" w:space="0" w:color="auto"/>
              <w:right w:val="single" w:sz="4" w:space="0" w:color="auto"/>
            </w:tcBorders>
          </w:tcPr>
          <w:p w14:paraId="7C40AC3A"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81C1A2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4924A914" w14:textId="77777777" w:rsidR="0034603D" w:rsidRDefault="0034603D" w:rsidP="00297681">
            <w:pPr>
              <w:jc w:val="center"/>
              <w:outlineLvl w:val="0"/>
              <w:rPr>
                <w:szCs w:val="21"/>
              </w:rPr>
            </w:pPr>
            <w:r>
              <w:rPr>
                <w:rFonts w:hint="eastAsia"/>
                <w:szCs w:val="21"/>
              </w:rPr>
              <w:t>2</w:t>
            </w:r>
          </w:p>
        </w:tc>
        <w:tc>
          <w:tcPr>
            <w:tcW w:w="707" w:type="pct"/>
            <w:vMerge/>
            <w:tcBorders>
              <w:left w:val="single" w:sz="4" w:space="0" w:color="auto"/>
            </w:tcBorders>
            <w:vAlign w:val="center"/>
          </w:tcPr>
          <w:p w14:paraId="1E774CB8" w14:textId="77777777" w:rsidR="0034603D" w:rsidRDefault="0034603D" w:rsidP="00297681">
            <w:pPr>
              <w:jc w:val="center"/>
              <w:outlineLvl w:val="0"/>
              <w:rPr>
                <w:szCs w:val="21"/>
              </w:rPr>
            </w:pPr>
          </w:p>
        </w:tc>
        <w:tc>
          <w:tcPr>
            <w:tcW w:w="762" w:type="pct"/>
          </w:tcPr>
          <w:p w14:paraId="61C6EA43" w14:textId="77777777" w:rsidR="0034603D" w:rsidRDefault="0034603D" w:rsidP="00297681">
            <w:pPr>
              <w:jc w:val="center"/>
              <w:outlineLvl w:val="0"/>
              <w:rPr>
                <w:szCs w:val="21"/>
              </w:rPr>
            </w:pPr>
            <w:r>
              <w:rPr>
                <w:rFonts w:hint="eastAsia"/>
                <w:szCs w:val="21"/>
              </w:rPr>
              <w:t>4</w:t>
            </w:r>
          </w:p>
        </w:tc>
        <w:tc>
          <w:tcPr>
            <w:tcW w:w="677" w:type="pct"/>
          </w:tcPr>
          <w:p w14:paraId="2715E7C1" w14:textId="77777777" w:rsidR="0034603D" w:rsidRDefault="0034603D" w:rsidP="00297681">
            <w:pPr>
              <w:wordWrap w:val="0"/>
              <w:jc w:val="right"/>
              <w:outlineLvl w:val="0"/>
              <w:rPr>
                <w:szCs w:val="21"/>
              </w:rPr>
            </w:pPr>
            <w:r>
              <w:rPr>
                <w:rFonts w:hint="eastAsia"/>
                <w:szCs w:val="21"/>
              </w:rPr>
              <w:t>130</w:t>
            </w:r>
            <w:r>
              <w:rPr>
                <w:rFonts w:hint="eastAsia"/>
                <w:szCs w:val="21"/>
              </w:rPr>
              <w:t xml:space="preserve">　</w:t>
            </w:r>
          </w:p>
        </w:tc>
        <w:tc>
          <w:tcPr>
            <w:tcW w:w="678" w:type="pct"/>
          </w:tcPr>
          <w:p w14:paraId="0E68A1AC"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2A2AAD4" w14:textId="77777777" w:rsidTr="00297681">
        <w:tc>
          <w:tcPr>
            <w:tcW w:w="762" w:type="pct"/>
            <w:vMerge/>
            <w:tcBorders>
              <w:left w:val="single" w:sz="4" w:space="0" w:color="auto"/>
              <w:right w:val="single" w:sz="4" w:space="0" w:color="auto"/>
            </w:tcBorders>
          </w:tcPr>
          <w:p w14:paraId="5A9B3EC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0C36701"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335352A0"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1E95A5FC" w14:textId="77777777" w:rsidR="0034603D" w:rsidRDefault="0034603D" w:rsidP="00297681">
            <w:pPr>
              <w:jc w:val="center"/>
              <w:outlineLvl w:val="0"/>
              <w:rPr>
                <w:szCs w:val="21"/>
              </w:rPr>
            </w:pPr>
            <w:r>
              <w:rPr>
                <w:rFonts w:hint="eastAsia"/>
                <w:szCs w:val="21"/>
              </w:rPr>
              <w:t>3</w:t>
            </w:r>
          </w:p>
        </w:tc>
        <w:tc>
          <w:tcPr>
            <w:tcW w:w="762" w:type="pct"/>
          </w:tcPr>
          <w:p w14:paraId="6E0D7090" w14:textId="77777777" w:rsidR="0034603D" w:rsidRDefault="0034603D" w:rsidP="00297681">
            <w:pPr>
              <w:jc w:val="center"/>
              <w:outlineLvl w:val="0"/>
              <w:rPr>
                <w:szCs w:val="21"/>
              </w:rPr>
            </w:pPr>
            <w:r>
              <w:rPr>
                <w:rFonts w:hint="eastAsia"/>
                <w:szCs w:val="21"/>
              </w:rPr>
              <w:t>5</w:t>
            </w:r>
          </w:p>
        </w:tc>
        <w:tc>
          <w:tcPr>
            <w:tcW w:w="677" w:type="pct"/>
          </w:tcPr>
          <w:p w14:paraId="14A4311D" w14:textId="77777777" w:rsidR="0034603D" w:rsidRDefault="0034603D" w:rsidP="00297681">
            <w:pPr>
              <w:wordWrap w:val="0"/>
              <w:jc w:val="right"/>
              <w:outlineLvl w:val="0"/>
              <w:rPr>
                <w:szCs w:val="21"/>
              </w:rPr>
            </w:pPr>
            <w:r>
              <w:rPr>
                <w:rFonts w:hint="eastAsia"/>
                <w:szCs w:val="21"/>
              </w:rPr>
              <w:t>140</w:t>
            </w:r>
            <w:r>
              <w:rPr>
                <w:rFonts w:hint="eastAsia"/>
                <w:szCs w:val="21"/>
              </w:rPr>
              <w:t xml:space="preserve">　</w:t>
            </w:r>
          </w:p>
        </w:tc>
        <w:tc>
          <w:tcPr>
            <w:tcW w:w="678" w:type="pct"/>
          </w:tcPr>
          <w:p w14:paraId="79FCCF1E"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33ADBE63" w14:textId="77777777" w:rsidTr="00297681">
        <w:tc>
          <w:tcPr>
            <w:tcW w:w="762" w:type="pct"/>
            <w:vMerge/>
            <w:tcBorders>
              <w:left w:val="single" w:sz="4" w:space="0" w:color="auto"/>
              <w:right w:val="single" w:sz="4" w:space="0" w:color="auto"/>
            </w:tcBorders>
          </w:tcPr>
          <w:p w14:paraId="65808DCF"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0FCD35B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E925617"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5EFD9B6D" w14:textId="77777777" w:rsidR="0034603D" w:rsidRDefault="0034603D" w:rsidP="00297681">
            <w:pPr>
              <w:jc w:val="center"/>
              <w:outlineLvl w:val="0"/>
              <w:rPr>
                <w:szCs w:val="21"/>
              </w:rPr>
            </w:pPr>
          </w:p>
        </w:tc>
        <w:tc>
          <w:tcPr>
            <w:tcW w:w="762" w:type="pct"/>
          </w:tcPr>
          <w:p w14:paraId="42409417" w14:textId="77777777" w:rsidR="0034603D" w:rsidRDefault="0034603D" w:rsidP="00297681">
            <w:pPr>
              <w:jc w:val="center"/>
              <w:outlineLvl w:val="0"/>
              <w:rPr>
                <w:szCs w:val="21"/>
              </w:rPr>
            </w:pPr>
            <w:r>
              <w:rPr>
                <w:rFonts w:hint="eastAsia"/>
                <w:szCs w:val="21"/>
              </w:rPr>
              <w:t>6</w:t>
            </w:r>
          </w:p>
        </w:tc>
        <w:tc>
          <w:tcPr>
            <w:tcW w:w="677" w:type="pct"/>
          </w:tcPr>
          <w:p w14:paraId="427E1AFC" w14:textId="77777777" w:rsidR="0034603D" w:rsidRDefault="0034603D" w:rsidP="00297681">
            <w:pPr>
              <w:wordWrap w:val="0"/>
              <w:jc w:val="right"/>
              <w:outlineLvl w:val="0"/>
              <w:rPr>
                <w:szCs w:val="21"/>
              </w:rPr>
            </w:pPr>
            <w:r>
              <w:rPr>
                <w:rFonts w:hint="eastAsia"/>
                <w:szCs w:val="21"/>
              </w:rPr>
              <w:t>150</w:t>
            </w:r>
            <w:r>
              <w:rPr>
                <w:rFonts w:hint="eastAsia"/>
                <w:szCs w:val="21"/>
              </w:rPr>
              <w:t xml:space="preserve">　</w:t>
            </w:r>
          </w:p>
        </w:tc>
        <w:tc>
          <w:tcPr>
            <w:tcW w:w="678" w:type="pct"/>
          </w:tcPr>
          <w:p w14:paraId="7ADE0D36"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F592326" w14:textId="77777777" w:rsidTr="00297681">
        <w:tc>
          <w:tcPr>
            <w:tcW w:w="762" w:type="pct"/>
            <w:vMerge/>
            <w:tcBorders>
              <w:left w:val="single" w:sz="4" w:space="0" w:color="auto"/>
              <w:right w:val="single" w:sz="4" w:space="0" w:color="auto"/>
            </w:tcBorders>
          </w:tcPr>
          <w:p w14:paraId="2B6DB9DA"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B7FAA87" w14:textId="77777777" w:rsidR="0034603D" w:rsidRDefault="0034603D" w:rsidP="00297681">
            <w:pPr>
              <w:jc w:val="center"/>
              <w:outlineLvl w:val="0"/>
              <w:rPr>
                <w:szCs w:val="21"/>
              </w:rPr>
            </w:pPr>
            <w:r>
              <w:rPr>
                <w:rFonts w:hint="eastAsia"/>
                <w:szCs w:val="21"/>
              </w:rPr>
              <w:t>2</w:t>
            </w:r>
          </w:p>
        </w:tc>
        <w:tc>
          <w:tcPr>
            <w:tcW w:w="707" w:type="pct"/>
            <w:vMerge w:val="restart"/>
            <w:tcBorders>
              <w:left w:val="single" w:sz="4" w:space="0" w:color="auto"/>
            </w:tcBorders>
            <w:vAlign w:val="center"/>
          </w:tcPr>
          <w:p w14:paraId="5BBDB7B6" w14:textId="77777777" w:rsidR="0034603D" w:rsidRDefault="0034603D" w:rsidP="00297681">
            <w:pPr>
              <w:jc w:val="center"/>
              <w:outlineLvl w:val="0"/>
              <w:rPr>
                <w:szCs w:val="21"/>
              </w:rPr>
            </w:pPr>
            <w:r>
              <w:rPr>
                <w:rFonts w:hint="eastAsia"/>
                <w:szCs w:val="21"/>
              </w:rPr>
              <w:t>3</w:t>
            </w:r>
          </w:p>
        </w:tc>
        <w:tc>
          <w:tcPr>
            <w:tcW w:w="707" w:type="pct"/>
            <w:vMerge w:val="restart"/>
            <w:tcBorders>
              <w:left w:val="single" w:sz="4" w:space="0" w:color="auto"/>
            </w:tcBorders>
            <w:vAlign w:val="center"/>
          </w:tcPr>
          <w:p w14:paraId="183DA393" w14:textId="77777777" w:rsidR="0034603D" w:rsidRDefault="0034603D" w:rsidP="00297681">
            <w:pPr>
              <w:jc w:val="center"/>
              <w:outlineLvl w:val="0"/>
              <w:rPr>
                <w:szCs w:val="21"/>
              </w:rPr>
            </w:pPr>
            <w:r>
              <w:rPr>
                <w:rFonts w:hint="eastAsia"/>
                <w:szCs w:val="21"/>
              </w:rPr>
              <w:t>4</w:t>
            </w:r>
          </w:p>
        </w:tc>
        <w:tc>
          <w:tcPr>
            <w:tcW w:w="762" w:type="pct"/>
          </w:tcPr>
          <w:p w14:paraId="0FB90BCE" w14:textId="77777777" w:rsidR="0034603D" w:rsidRDefault="0034603D" w:rsidP="00297681">
            <w:pPr>
              <w:jc w:val="center"/>
              <w:outlineLvl w:val="0"/>
              <w:rPr>
                <w:szCs w:val="21"/>
              </w:rPr>
            </w:pPr>
            <w:r>
              <w:rPr>
                <w:rFonts w:hint="eastAsia"/>
                <w:szCs w:val="21"/>
              </w:rPr>
              <w:t>7</w:t>
            </w:r>
          </w:p>
        </w:tc>
        <w:tc>
          <w:tcPr>
            <w:tcW w:w="677" w:type="pct"/>
          </w:tcPr>
          <w:p w14:paraId="4906A9AA" w14:textId="77777777" w:rsidR="0034603D" w:rsidRDefault="0034603D" w:rsidP="00297681">
            <w:pPr>
              <w:wordWrap w:val="0"/>
              <w:jc w:val="right"/>
              <w:outlineLvl w:val="0"/>
              <w:rPr>
                <w:szCs w:val="21"/>
              </w:rPr>
            </w:pPr>
            <w:r>
              <w:rPr>
                <w:rFonts w:hint="eastAsia"/>
                <w:szCs w:val="21"/>
              </w:rPr>
              <w:t>160</w:t>
            </w:r>
            <w:r>
              <w:rPr>
                <w:rFonts w:hint="eastAsia"/>
                <w:szCs w:val="21"/>
              </w:rPr>
              <w:t xml:space="preserve">　</w:t>
            </w:r>
          </w:p>
        </w:tc>
        <w:tc>
          <w:tcPr>
            <w:tcW w:w="678" w:type="pct"/>
          </w:tcPr>
          <w:p w14:paraId="1FA7B1B5" w14:textId="77777777" w:rsidR="0034603D" w:rsidRDefault="0034603D" w:rsidP="00297681">
            <w:pPr>
              <w:wordWrap w:val="0"/>
              <w:jc w:val="right"/>
              <w:outlineLvl w:val="0"/>
              <w:rPr>
                <w:szCs w:val="21"/>
              </w:rPr>
            </w:pPr>
            <w:r>
              <w:rPr>
                <w:rFonts w:hint="eastAsia"/>
                <w:szCs w:val="21"/>
              </w:rPr>
              <w:t>50</w:t>
            </w:r>
            <w:r>
              <w:rPr>
                <w:rFonts w:hint="eastAsia"/>
                <w:szCs w:val="21"/>
              </w:rPr>
              <w:t xml:space="preserve">　</w:t>
            </w:r>
          </w:p>
        </w:tc>
      </w:tr>
      <w:tr w:rsidR="0034603D" w14:paraId="430893CD" w14:textId="77777777" w:rsidTr="00297681">
        <w:tc>
          <w:tcPr>
            <w:tcW w:w="762" w:type="pct"/>
            <w:vMerge/>
            <w:tcBorders>
              <w:left w:val="single" w:sz="4" w:space="0" w:color="auto"/>
              <w:right w:val="single" w:sz="4" w:space="0" w:color="auto"/>
            </w:tcBorders>
          </w:tcPr>
          <w:p w14:paraId="19A664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F598C0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495D0C88"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1B69527" w14:textId="77777777" w:rsidR="0034603D" w:rsidRDefault="0034603D" w:rsidP="00297681">
            <w:pPr>
              <w:jc w:val="center"/>
              <w:outlineLvl w:val="0"/>
              <w:rPr>
                <w:szCs w:val="21"/>
              </w:rPr>
            </w:pPr>
          </w:p>
        </w:tc>
        <w:tc>
          <w:tcPr>
            <w:tcW w:w="762" w:type="pct"/>
          </w:tcPr>
          <w:p w14:paraId="2484A12F" w14:textId="77777777" w:rsidR="0034603D" w:rsidRDefault="0034603D" w:rsidP="00297681">
            <w:pPr>
              <w:jc w:val="center"/>
              <w:outlineLvl w:val="0"/>
              <w:rPr>
                <w:szCs w:val="21"/>
              </w:rPr>
            </w:pPr>
            <w:r>
              <w:rPr>
                <w:rFonts w:hint="eastAsia"/>
                <w:szCs w:val="21"/>
              </w:rPr>
              <w:t>8</w:t>
            </w:r>
          </w:p>
        </w:tc>
        <w:tc>
          <w:tcPr>
            <w:tcW w:w="677" w:type="pct"/>
          </w:tcPr>
          <w:p w14:paraId="0F283B67" w14:textId="77777777" w:rsidR="0034603D" w:rsidRDefault="0034603D" w:rsidP="00297681">
            <w:pPr>
              <w:wordWrap w:val="0"/>
              <w:jc w:val="right"/>
              <w:outlineLvl w:val="0"/>
              <w:rPr>
                <w:szCs w:val="21"/>
              </w:rPr>
            </w:pPr>
            <w:r>
              <w:rPr>
                <w:rFonts w:hint="eastAsia"/>
                <w:szCs w:val="21"/>
              </w:rPr>
              <w:t>170</w:t>
            </w:r>
            <w:r>
              <w:rPr>
                <w:rFonts w:hint="eastAsia"/>
                <w:szCs w:val="21"/>
              </w:rPr>
              <w:t xml:space="preserve">　</w:t>
            </w:r>
          </w:p>
        </w:tc>
        <w:tc>
          <w:tcPr>
            <w:tcW w:w="678" w:type="pct"/>
          </w:tcPr>
          <w:p w14:paraId="157BA228"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1CFBDCA9" w14:textId="77777777" w:rsidTr="00297681">
        <w:tc>
          <w:tcPr>
            <w:tcW w:w="762" w:type="pct"/>
            <w:vMerge/>
            <w:tcBorders>
              <w:left w:val="single" w:sz="4" w:space="0" w:color="auto"/>
              <w:right w:val="single" w:sz="4" w:space="0" w:color="auto"/>
            </w:tcBorders>
          </w:tcPr>
          <w:p w14:paraId="3B1AECF3"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300F914"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7601CB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D3AE8B5" w14:textId="77777777" w:rsidR="0034603D" w:rsidRDefault="0034603D" w:rsidP="00297681">
            <w:pPr>
              <w:jc w:val="center"/>
              <w:outlineLvl w:val="0"/>
              <w:rPr>
                <w:szCs w:val="21"/>
              </w:rPr>
            </w:pPr>
            <w:r>
              <w:rPr>
                <w:rFonts w:hint="eastAsia"/>
                <w:szCs w:val="21"/>
              </w:rPr>
              <w:t>5</w:t>
            </w:r>
          </w:p>
        </w:tc>
        <w:tc>
          <w:tcPr>
            <w:tcW w:w="762" w:type="pct"/>
          </w:tcPr>
          <w:p w14:paraId="47FE3920" w14:textId="77777777" w:rsidR="0034603D" w:rsidRDefault="0034603D" w:rsidP="00297681">
            <w:pPr>
              <w:jc w:val="center"/>
              <w:outlineLvl w:val="0"/>
              <w:rPr>
                <w:szCs w:val="21"/>
              </w:rPr>
            </w:pPr>
            <w:r>
              <w:rPr>
                <w:rFonts w:hint="eastAsia"/>
                <w:szCs w:val="21"/>
              </w:rPr>
              <w:t>9</w:t>
            </w:r>
          </w:p>
        </w:tc>
        <w:tc>
          <w:tcPr>
            <w:tcW w:w="677" w:type="pct"/>
          </w:tcPr>
          <w:p w14:paraId="7EE26480" w14:textId="77777777" w:rsidR="0034603D" w:rsidRDefault="0034603D" w:rsidP="00297681">
            <w:pPr>
              <w:wordWrap w:val="0"/>
              <w:jc w:val="right"/>
              <w:outlineLvl w:val="0"/>
              <w:rPr>
                <w:szCs w:val="21"/>
              </w:rPr>
            </w:pPr>
            <w:r>
              <w:rPr>
                <w:rFonts w:hint="eastAsia"/>
                <w:szCs w:val="21"/>
              </w:rPr>
              <w:t>180</w:t>
            </w:r>
            <w:r>
              <w:rPr>
                <w:rFonts w:hint="eastAsia"/>
                <w:szCs w:val="21"/>
              </w:rPr>
              <w:t xml:space="preserve">　</w:t>
            </w:r>
          </w:p>
        </w:tc>
        <w:tc>
          <w:tcPr>
            <w:tcW w:w="678" w:type="pct"/>
          </w:tcPr>
          <w:p w14:paraId="4E368792"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0FE1F179" w14:textId="77777777" w:rsidTr="00297681">
        <w:tc>
          <w:tcPr>
            <w:tcW w:w="762" w:type="pct"/>
            <w:vMerge/>
            <w:tcBorders>
              <w:left w:val="single" w:sz="4" w:space="0" w:color="auto"/>
              <w:right w:val="single" w:sz="4" w:space="0" w:color="auto"/>
            </w:tcBorders>
          </w:tcPr>
          <w:p w14:paraId="054CF319"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7416C64B"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28C21EA3" w14:textId="77777777" w:rsidR="0034603D" w:rsidRDefault="0034603D" w:rsidP="00297681">
            <w:pPr>
              <w:jc w:val="center"/>
              <w:outlineLvl w:val="0"/>
              <w:rPr>
                <w:szCs w:val="21"/>
              </w:rPr>
            </w:pPr>
            <w:r>
              <w:rPr>
                <w:rFonts w:hint="eastAsia"/>
                <w:szCs w:val="21"/>
              </w:rPr>
              <w:t>4</w:t>
            </w:r>
          </w:p>
        </w:tc>
        <w:tc>
          <w:tcPr>
            <w:tcW w:w="707" w:type="pct"/>
            <w:vMerge/>
            <w:tcBorders>
              <w:left w:val="single" w:sz="4" w:space="0" w:color="auto"/>
            </w:tcBorders>
            <w:vAlign w:val="center"/>
          </w:tcPr>
          <w:p w14:paraId="3A1E2291" w14:textId="77777777" w:rsidR="0034603D" w:rsidRDefault="0034603D" w:rsidP="00297681">
            <w:pPr>
              <w:jc w:val="center"/>
              <w:outlineLvl w:val="0"/>
              <w:rPr>
                <w:szCs w:val="21"/>
              </w:rPr>
            </w:pPr>
          </w:p>
        </w:tc>
        <w:tc>
          <w:tcPr>
            <w:tcW w:w="762" w:type="pct"/>
          </w:tcPr>
          <w:p w14:paraId="3120D5DD" w14:textId="77777777" w:rsidR="0034603D" w:rsidRDefault="0034603D" w:rsidP="00297681">
            <w:pPr>
              <w:jc w:val="center"/>
              <w:outlineLvl w:val="0"/>
              <w:rPr>
                <w:szCs w:val="21"/>
              </w:rPr>
            </w:pPr>
            <w:r>
              <w:rPr>
                <w:rFonts w:hint="eastAsia"/>
                <w:szCs w:val="21"/>
              </w:rPr>
              <w:t>10</w:t>
            </w:r>
          </w:p>
        </w:tc>
        <w:tc>
          <w:tcPr>
            <w:tcW w:w="677" w:type="pct"/>
          </w:tcPr>
          <w:p w14:paraId="53B95A2C" w14:textId="77777777" w:rsidR="0034603D" w:rsidRDefault="0034603D" w:rsidP="00297681">
            <w:pPr>
              <w:wordWrap w:val="0"/>
              <w:jc w:val="right"/>
              <w:outlineLvl w:val="0"/>
              <w:rPr>
                <w:szCs w:val="21"/>
              </w:rPr>
            </w:pPr>
            <w:r>
              <w:rPr>
                <w:rFonts w:hint="eastAsia"/>
                <w:szCs w:val="21"/>
              </w:rPr>
              <w:t>190</w:t>
            </w:r>
            <w:r>
              <w:rPr>
                <w:rFonts w:hint="eastAsia"/>
                <w:szCs w:val="21"/>
              </w:rPr>
              <w:t xml:space="preserve">　</w:t>
            </w:r>
          </w:p>
        </w:tc>
        <w:tc>
          <w:tcPr>
            <w:tcW w:w="678" w:type="pct"/>
          </w:tcPr>
          <w:p w14:paraId="08C5307D"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6F9DEAD4" w14:textId="77777777" w:rsidTr="00297681">
        <w:tc>
          <w:tcPr>
            <w:tcW w:w="762" w:type="pct"/>
            <w:vMerge/>
            <w:tcBorders>
              <w:left w:val="single" w:sz="4" w:space="0" w:color="auto"/>
              <w:right w:val="single" w:sz="4" w:space="0" w:color="auto"/>
            </w:tcBorders>
          </w:tcPr>
          <w:p w14:paraId="69F95C10"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1E4DB8FE" w14:textId="77777777" w:rsidR="0034603D" w:rsidRDefault="0034603D" w:rsidP="00297681">
            <w:pPr>
              <w:jc w:val="center"/>
              <w:outlineLvl w:val="0"/>
              <w:rPr>
                <w:szCs w:val="21"/>
              </w:rPr>
            </w:pPr>
          </w:p>
        </w:tc>
        <w:tc>
          <w:tcPr>
            <w:tcW w:w="707" w:type="pct"/>
            <w:vMerge/>
            <w:tcBorders>
              <w:left w:val="single" w:sz="4" w:space="0" w:color="auto"/>
            </w:tcBorders>
            <w:vAlign w:val="center"/>
          </w:tcPr>
          <w:p w14:paraId="26BEA052" w14:textId="77777777" w:rsidR="0034603D" w:rsidRDefault="0034603D" w:rsidP="00297681">
            <w:pPr>
              <w:jc w:val="center"/>
              <w:outlineLvl w:val="0"/>
              <w:rPr>
                <w:szCs w:val="21"/>
              </w:rPr>
            </w:pPr>
          </w:p>
        </w:tc>
        <w:tc>
          <w:tcPr>
            <w:tcW w:w="707" w:type="pct"/>
            <w:vMerge w:val="restart"/>
            <w:tcBorders>
              <w:left w:val="single" w:sz="4" w:space="0" w:color="auto"/>
            </w:tcBorders>
            <w:vAlign w:val="center"/>
          </w:tcPr>
          <w:p w14:paraId="7A193E88" w14:textId="77777777" w:rsidR="0034603D" w:rsidRDefault="0034603D" w:rsidP="00297681">
            <w:pPr>
              <w:jc w:val="center"/>
              <w:outlineLvl w:val="0"/>
              <w:rPr>
                <w:szCs w:val="21"/>
              </w:rPr>
            </w:pPr>
            <w:r>
              <w:rPr>
                <w:rFonts w:hint="eastAsia"/>
                <w:szCs w:val="21"/>
              </w:rPr>
              <w:t>6</w:t>
            </w:r>
          </w:p>
        </w:tc>
        <w:tc>
          <w:tcPr>
            <w:tcW w:w="762" w:type="pct"/>
          </w:tcPr>
          <w:p w14:paraId="3580D1F5" w14:textId="77777777" w:rsidR="0034603D" w:rsidRDefault="0034603D" w:rsidP="00297681">
            <w:pPr>
              <w:jc w:val="center"/>
              <w:outlineLvl w:val="0"/>
              <w:rPr>
                <w:szCs w:val="21"/>
              </w:rPr>
            </w:pPr>
            <w:r>
              <w:rPr>
                <w:rFonts w:hint="eastAsia"/>
                <w:szCs w:val="21"/>
              </w:rPr>
              <w:t>11</w:t>
            </w:r>
          </w:p>
        </w:tc>
        <w:tc>
          <w:tcPr>
            <w:tcW w:w="677" w:type="pct"/>
          </w:tcPr>
          <w:p w14:paraId="2A0362DF" w14:textId="77777777" w:rsidR="0034603D" w:rsidRDefault="0034603D" w:rsidP="00297681">
            <w:pPr>
              <w:wordWrap w:val="0"/>
              <w:jc w:val="right"/>
              <w:outlineLvl w:val="0"/>
              <w:rPr>
                <w:szCs w:val="21"/>
              </w:rPr>
            </w:pPr>
            <w:r>
              <w:rPr>
                <w:rFonts w:hint="eastAsia"/>
                <w:szCs w:val="21"/>
              </w:rPr>
              <w:t>200</w:t>
            </w:r>
            <w:r>
              <w:rPr>
                <w:rFonts w:hint="eastAsia"/>
                <w:szCs w:val="21"/>
              </w:rPr>
              <w:t xml:space="preserve">　</w:t>
            </w:r>
          </w:p>
        </w:tc>
        <w:tc>
          <w:tcPr>
            <w:tcW w:w="678" w:type="pct"/>
          </w:tcPr>
          <w:p w14:paraId="5EF4C7B2"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6890C65E" w14:textId="77777777" w:rsidTr="00297681">
        <w:tc>
          <w:tcPr>
            <w:tcW w:w="762" w:type="pct"/>
            <w:vMerge/>
            <w:tcBorders>
              <w:left w:val="single" w:sz="4" w:space="0" w:color="auto"/>
              <w:right w:val="single" w:sz="4" w:space="0" w:color="auto"/>
            </w:tcBorders>
          </w:tcPr>
          <w:p w14:paraId="1846A7D3" w14:textId="77777777" w:rsidR="0034603D" w:rsidRDefault="0034603D" w:rsidP="00297681">
            <w:pPr>
              <w:jc w:val="center"/>
              <w:outlineLvl w:val="0"/>
              <w:rPr>
                <w:szCs w:val="21"/>
              </w:rPr>
            </w:pPr>
          </w:p>
        </w:tc>
        <w:tc>
          <w:tcPr>
            <w:tcW w:w="707" w:type="pct"/>
            <w:vMerge/>
            <w:tcBorders>
              <w:left w:val="single" w:sz="4" w:space="0" w:color="auto"/>
            </w:tcBorders>
          </w:tcPr>
          <w:p w14:paraId="69A11733" w14:textId="77777777" w:rsidR="0034603D" w:rsidRDefault="0034603D" w:rsidP="00297681">
            <w:pPr>
              <w:jc w:val="center"/>
              <w:outlineLvl w:val="0"/>
              <w:rPr>
                <w:szCs w:val="21"/>
              </w:rPr>
            </w:pPr>
          </w:p>
        </w:tc>
        <w:tc>
          <w:tcPr>
            <w:tcW w:w="707" w:type="pct"/>
            <w:vMerge/>
            <w:tcBorders>
              <w:left w:val="single" w:sz="4" w:space="0" w:color="auto"/>
            </w:tcBorders>
          </w:tcPr>
          <w:p w14:paraId="6403FFA7" w14:textId="77777777" w:rsidR="0034603D" w:rsidRDefault="0034603D" w:rsidP="00297681">
            <w:pPr>
              <w:jc w:val="center"/>
              <w:outlineLvl w:val="0"/>
              <w:rPr>
                <w:szCs w:val="21"/>
              </w:rPr>
            </w:pPr>
          </w:p>
        </w:tc>
        <w:tc>
          <w:tcPr>
            <w:tcW w:w="707" w:type="pct"/>
            <w:vMerge/>
            <w:tcBorders>
              <w:left w:val="single" w:sz="4" w:space="0" w:color="auto"/>
            </w:tcBorders>
          </w:tcPr>
          <w:p w14:paraId="08739ABD" w14:textId="77777777" w:rsidR="0034603D" w:rsidRDefault="0034603D" w:rsidP="00297681">
            <w:pPr>
              <w:jc w:val="center"/>
              <w:outlineLvl w:val="0"/>
              <w:rPr>
                <w:szCs w:val="21"/>
              </w:rPr>
            </w:pPr>
          </w:p>
        </w:tc>
        <w:tc>
          <w:tcPr>
            <w:tcW w:w="762" w:type="pct"/>
          </w:tcPr>
          <w:p w14:paraId="5603FBCE" w14:textId="77777777" w:rsidR="0034603D" w:rsidRDefault="0034603D" w:rsidP="00297681">
            <w:pPr>
              <w:jc w:val="center"/>
              <w:outlineLvl w:val="0"/>
              <w:rPr>
                <w:szCs w:val="21"/>
              </w:rPr>
            </w:pPr>
            <w:r>
              <w:rPr>
                <w:rFonts w:hint="eastAsia"/>
                <w:szCs w:val="21"/>
              </w:rPr>
              <w:t>12</w:t>
            </w:r>
          </w:p>
        </w:tc>
        <w:tc>
          <w:tcPr>
            <w:tcW w:w="677" w:type="pct"/>
          </w:tcPr>
          <w:p w14:paraId="71E0020C" w14:textId="77777777" w:rsidR="0034603D" w:rsidRDefault="0034603D" w:rsidP="00297681">
            <w:pPr>
              <w:wordWrap w:val="0"/>
              <w:jc w:val="right"/>
              <w:outlineLvl w:val="0"/>
              <w:rPr>
                <w:szCs w:val="21"/>
              </w:rPr>
            </w:pPr>
            <w:r>
              <w:rPr>
                <w:rFonts w:hint="eastAsia"/>
                <w:szCs w:val="21"/>
              </w:rPr>
              <w:t>210</w:t>
            </w:r>
            <w:r>
              <w:rPr>
                <w:rFonts w:hint="eastAsia"/>
                <w:szCs w:val="21"/>
              </w:rPr>
              <w:t xml:space="preserve">　</w:t>
            </w:r>
          </w:p>
        </w:tc>
        <w:tc>
          <w:tcPr>
            <w:tcW w:w="678" w:type="pct"/>
          </w:tcPr>
          <w:p w14:paraId="39BB7BF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2F931BA4" w14:textId="77777777" w:rsidTr="00297681">
        <w:tc>
          <w:tcPr>
            <w:tcW w:w="762" w:type="pct"/>
            <w:tcBorders>
              <w:left w:val="single" w:sz="4" w:space="0" w:color="auto"/>
              <w:right w:val="single" w:sz="4" w:space="0" w:color="auto"/>
            </w:tcBorders>
          </w:tcPr>
          <w:p w14:paraId="1516F119" w14:textId="77777777" w:rsidR="0034603D" w:rsidRDefault="0034603D" w:rsidP="00297681">
            <w:pPr>
              <w:jc w:val="center"/>
              <w:outlineLvl w:val="0"/>
              <w:rPr>
                <w:szCs w:val="21"/>
              </w:rPr>
            </w:pPr>
            <w:r>
              <w:rPr>
                <w:rFonts w:hint="eastAsia"/>
                <w:szCs w:val="21"/>
              </w:rPr>
              <w:t>2</w:t>
            </w:r>
          </w:p>
        </w:tc>
        <w:tc>
          <w:tcPr>
            <w:tcW w:w="1" w:type="pct"/>
            <w:gridSpan w:val="6"/>
            <w:tcBorders>
              <w:left w:val="single" w:sz="4" w:space="0" w:color="auto"/>
            </w:tcBorders>
            <w:vAlign w:val="center"/>
          </w:tcPr>
          <w:p w14:paraId="2C2C039B" w14:textId="77777777" w:rsidR="0034603D" w:rsidRDefault="0034603D" w:rsidP="00297681">
            <w:pPr>
              <w:wordWrap w:val="0"/>
              <w:jc w:val="center"/>
              <w:outlineLvl w:val="0"/>
              <w:rPr>
                <w:szCs w:val="21"/>
              </w:rPr>
            </w:pPr>
            <w:r>
              <w:rPr>
                <w:rFonts w:hint="eastAsia"/>
                <w:szCs w:val="21"/>
              </w:rPr>
              <w:t>同　上</w:t>
            </w:r>
          </w:p>
        </w:tc>
      </w:tr>
      <w:tr w:rsidR="0034603D" w14:paraId="6B5FE95E" w14:textId="77777777" w:rsidTr="00297681">
        <w:tc>
          <w:tcPr>
            <w:tcW w:w="762" w:type="pct"/>
            <w:tcBorders>
              <w:left w:val="single" w:sz="4" w:space="0" w:color="auto"/>
              <w:right w:val="single" w:sz="4" w:space="0" w:color="auto"/>
            </w:tcBorders>
          </w:tcPr>
          <w:p w14:paraId="39981D3F" w14:textId="77777777" w:rsidR="0034603D" w:rsidRDefault="0034603D" w:rsidP="00297681">
            <w:pPr>
              <w:jc w:val="center"/>
              <w:outlineLvl w:val="0"/>
              <w:rPr>
                <w:szCs w:val="21"/>
              </w:rPr>
            </w:pPr>
            <w:r>
              <w:rPr>
                <w:rFonts w:hint="eastAsia"/>
                <w:szCs w:val="21"/>
              </w:rPr>
              <w:t>3</w:t>
            </w:r>
          </w:p>
        </w:tc>
        <w:tc>
          <w:tcPr>
            <w:tcW w:w="1" w:type="pct"/>
            <w:gridSpan w:val="6"/>
            <w:tcBorders>
              <w:left w:val="single" w:sz="4" w:space="0" w:color="auto"/>
            </w:tcBorders>
            <w:vAlign w:val="bottom"/>
          </w:tcPr>
          <w:p w14:paraId="1BA6DC58" w14:textId="77777777" w:rsidR="0034603D" w:rsidRDefault="0034603D" w:rsidP="00297681">
            <w:pPr>
              <w:wordWrap w:val="0"/>
              <w:jc w:val="center"/>
              <w:outlineLvl w:val="0"/>
              <w:rPr>
                <w:szCs w:val="21"/>
              </w:rPr>
            </w:pPr>
            <w:r>
              <w:rPr>
                <w:rFonts w:hint="eastAsia"/>
                <w:szCs w:val="21"/>
              </w:rPr>
              <w:t>同　上</w:t>
            </w:r>
          </w:p>
        </w:tc>
      </w:tr>
    </w:tbl>
    <w:p w14:paraId="5988AD57" w14:textId="77777777" w:rsidR="0034603D" w:rsidRDefault="0034603D" w:rsidP="0034603D">
      <w:pPr>
        <w:outlineLvl w:val="0"/>
        <w:rPr>
          <w:szCs w:val="21"/>
        </w:rPr>
      </w:pPr>
    </w:p>
    <w:p w14:paraId="6B6EB58C"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5.2</w:t>
      </w:r>
      <w:r>
        <w:rPr>
          <w:rFonts w:hint="eastAsia"/>
          <w:szCs w:val="21"/>
        </w:rPr>
        <w:t xml:space="preserve">　マシンの条件</w:t>
      </w:r>
    </w:p>
    <w:tbl>
      <w:tblPr>
        <w:tblStyle w:val="af2"/>
        <w:tblW w:w="0" w:type="auto"/>
        <w:tblInd w:w="1242" w:type="dxa"/>
        <w:tblLook w:val="04A0" w:firstRow="1" w:lastRow="0" w:firstColumn="1" w:lastColumn="0" w:noHBand="0" w:noVBand="1"/>
      </w:tblPr>
      <w:tblGrid>
        <w:gridCol w:w="1276"/>
        <w:gridCol w:w="1311"/>
        <w:gridCol w:w="1311"/>
        <w:gridCol w:w="1311"/>
        <w:gridCol w:w="1312"/>
      </w:tblGrid>
      <w:tr w:rsidR="0034603D" w14:paraId="2E98B7A2" w14:textId="77777777" w:rsidTr="00297681">
        <w:tc>
          <w:tcPr>
            <w:tcW w:w="1276" w:type="dxa"/>
            <w:vMerge w:val="restart"/>
            <w:vAlign w:val="center"/>
          </w:tcPr>
          <w:p w14:paraId="1137BEFD" w14:textId="77777777" w:rsidR="0034603D" w:rsidRDefault="0034603D" w:rsidP="00297681">
            <w:pPr>
              <w:jc w:val="center"/>
              <w:outlineLvl w:val="0"/>
              <w:rPr>
                <w:szCs w:val="21"/>
              </w:rPr>
            </w:pPr>
            <w:r>
              <w:rPr>
                <w:rFonts w:hint="eastAsia"/>
                <w:szCs w:val="21"/>
              </w:rPr>
              <w:t>マシン番号</w:t>
            </w:r>
            <w:r w:rsidRPr="00213398">
              <w:rPr>
                <w:position w:val="-6"/>
              </w:rPr>
              <w:object w:dxaOrig="240" w:dyaOrig="200" w14:anchorId="5BB7761E">
                <v:shape id="_x0000_i1326" type="#_x0000_t75" style="width:12.75pt;height:9.75pt" o:ole="">
                  <v:imagedata r:id="rId444" o:title=""/>
                </v:shape>
                <o:OLEObject Type="Embed" ProgID="Equation.3" ShapeID="_x0000_i1326" DrawAspect="Content" ObjectID="_1543332187" r:id="rId524"/>
              </w:object>
            </w:r>
          </w:p>
        </w:tc>
        <w:tc>
          <w:tcPr>
            <w:tcW w:w="1311" w:type="dxa"/>
            <w:vMerge w:val="restart"/>
            <w:vAlign w:val="center"/>
          </w:tcPr>
          <w:p w14:paraId="22A69E98" w14:textId="77777777" w:rsidR="0034603D" w:rsidRDefault="0034603D" w:rsidP="00297681">
            <w:pPr>
              <w:jc w:val="center"/>
              <w:outlineLvl w:val="0"/>
              <w:rPr>
                <w:szCs w:val="21"/>
              </w:rPr>
            </w:pPr>
            <w:r>
              <w:rPr>
                <w:rFonts w:hint="eastAsia"/>
                <w:szCs w:val="21"/>
              </w:rPr>
              <w:t>処理速度</w:t>
            </w:r>
          </w:p>
          <w:p w14:paraId="6D1EE6E9" w14:textId="77777777" w:rsidR="0034603D" w:rsidRDefault="0034603D" w:rsidP="00297681">
            <w:pPr>
              <w:jc w:val="center"/>
              <w:outlineLvl w:val="0"/>
              <w:rPr>
                <w:szCs w:val="21"/>
              </w:rPr>
            </w:pPr>
            <w:r w:rsidRPr="00213398">
              <w:rPr>
                <w:position w:val="-10"/>
              </w:rPr>
              <w:object w:dxaOrig="500" w:dyaOrig="300" w14:anchorId="283B5622">
                <v:shape id="_x0000_i1327" type="#_x0000_t75" style="width:24pt;height:15pt" o:ole="">
                  <v:imagedata r:id="rId15" o:title=""/>
                </v:shape>
                <o:OLEObject Type="Embed" ProgID="Equation.3" ShapeID="_x0000_i1327" DrawAspect="Content" ObjectID="_1543332188" r:id="rId525"/>
              </w:object>
            </w:r>
          </w:p>
        </w:tc>
        <w:tc>
          <w:tcPr>
            <w:tcW w:w="3934" w:type="dxa"/>
            <w:gridSpan w:val="3"/>
            <w:vAlign w:val="center"/>
          </w:tcPr>
          <w:p w14:paraId="558D739A" w14:textId="77777777" w:rsidR="0034603D" w:rsidRDefault="0034603D" w:rsidP="00297681">
            <w:pPr>
              <w:jc w:val="center"/>
              <w:outlineLvl w:val="0"/>
              <w:rPr>
                <w:szCs w:val="21"/>
              </w:rPr>
            </w:pPr>
            <w:r>
              <w:rPr>
                <w:rFonts w:hint="eastAsia"/>
                <w:szCs w:val="21"/>
              </w:rPr>
              <w:t xml:space="preserve">容　量　</w:t>
            </w:r>
            <w:r w:rsidRPr="00213398">
              <w:rPr>
                <w:position w:val="-10"/>
              </w:rPr>
              <w:object w:dxaOrig="500" w:dyaOrig="300" w14:anchorId="07642C26">
                <v:shape id="_x0000_i1328" type="#_x0000_t75" style="width:24pt;height:15pt" o:ole="">
                  <v:imagedata r:id="rId29" o:title=""/>
                </v:shape>
                <o:OLEObject Type="Embed" ProgID="Equation.3" ShapeID="_x0000_i1328" DrawAspect="Content" ObjectID="_1543332189" r:id="rId526"/>
              </w:object>
            </w:r>
          </w:p>
        </w:tc>
      </w:tr>
      <w:tr w:rsidR="0034603D" w14:paraId="292465B1" w14:textId="77777777" w:rsidTr="00297681">
        <w:tc>
          <w:tcPr>
            <w:tcW w:w="1276" w:type="dxa"/>
            <w:vMerge/>
          </w:tcPr>
          <w:p w14:paraId="33C98FC7" w14:textId="77777777" w:rsidR="0034603D" w:rsidRDefault="0034603D" w:rsidP="00297681">
            <w:pPr>
              <w:jc w:val="center"/>
              <w:outlineLvl w:val="0"/>
              <w:rPr>
                <w:szCs w:val="21"/>
              </w:rPr>
            </w:pPr>
          </w:p>
        </w:tc>
        <w:tc>
          <w:tcPr>
            <w:tcW w:w="1311" w:type="dxa"/>
            <w:vMerge/>
          </w:tcPr>
          <w:p w14:paraId="569D9B89" w14:textId="77777777" w:rsidR="0034603D" w:rsidRDefault="0034603D" w:rsidP="00297681">
            <w:pPr>
              <w:jc w:val="center"/>
              <w:outlineLvl w:val="0"/>
              <w:rPr>
                <w:szCs w:val="21"/>
              </w:rPr>
            </w:pPr>
          </w:p>
        </w:tc>
        <w:tc>
          <w:tcPr>
            <w:tcW w:w="1311" w:type="dxa"/>
            <w:vAlign w:val="center"/>
          </w:tcPr>
          <w:p w14:paraId="7764B33A" w14:textId="77777777" w:rsidR="0034603D" w:rsidRDefault="0034603D" w:rsidP="00297681">
            <w:pPr>
              <w:jc w:val="center"/>
              <w:outlineLvl w:val="0"/>
              <w:rPr>
                <w:szCs w:val="21"/>
              </w:rPr>
            </w:pPr>
            <w:r>
              <w:rPr>
                <w:rFonts w:hint="eastAsia"/>
                <w:szCs w:val="21"/>
              </w:rPr>
              <w:t>Case A</w:t>
            </w:r>
          </w:p>
        </w:tc>
        <w:tc>
          <w:tcPr>
            <w:tcW w:w="1311" w:type="dxa"/>
            <w:vAlign w:val="center"/>
          </w:tcPr>
          <w:p w14:paraId="6D3CBDD1" w14:textId="77777777" w:rsidR="0034603D" w:rsidRDefault="0034603D" w:rsidP="00297681">
            <w:pPr>
              <w:jc w:val="center"/>
              <w:outlineLvl w:val="0"/>
              <w:rPr>
                <w:szCs w:val="21"/>
              </w:rPr>
            </w:pPr>
            <w:r>
              <w:rPr>
                <w:rFonts w:hint="eastAsia"/>
                <w:szCs w:val="21"/>
              </w:rPr>
              <w:t>Case B</w:t>
            </w:r>
          </w:p>
        </w:tc>
        <w:tc>
          <w:tcPr>
            <w:tcW w:w="1312" w:type="dxa"/>
            <w:vAlign w:val="center"/>
          </w:tcPr>
          <w:p w14:paraId="4E4ADD9B" w14:textId="77777777" w:rsidR="0034603D" w:rsidRDefault="0034603D" w:rsidP="00297681">
            <w:pPr>
              <w:jc w:val="center"/>
              <w:outlineLvl w:val="0"/>
              <w:rPr>
                <w:szCs w:val="21"/>
              </w:rPr>
            </w:pPr>
            <w:r>
              <w:rPr>
                <w:rFonts w:hint="eastAsia"/>
                <w:szCs w:val="21"/>
              </w:rPr>
              <w:t>Case C</w:t>
            </w:r>
          </w:p>
        </w:tc>
      </w:tr>
      <w:tr w:rsidR="0034603D" w14:paraId="3B56E2C5" w14:textId="77777777" w:rsidTr="00297681">
        <w:tc>
          <w:tcPr>
            <w:tcW w:w="1276" w:type="dxa"/>
          </w:tcPr>
          <w:p w14:paraId="745DFDBB" w14:textId="77777777" w:rsidR="0034603D" w:rsidRDefault="0034603D" w:rsidP="00297681">
            <w:pPr>
              <w:jc w:val="center"/>
              <w:outlineLvl w:val="0"/>
              <w:rPr>
                <w:szCs w:val="21"/>
              </w:rPr>
            </w:pPr>
            <w:r>
              <w:rPr>
                <w:rFonts w:hint="eastAsia"/>
                <w:szCs w:val="21"/>
              </w:rPr>
              <w:t>1</w:t>
            </w:r>
          </w:p>
        </w:tc>
        <w:tc>
          <w:tcPr>
            <w:tcW w:w="1311" w:type="dxa"/>
          </w:tcPr>
          <w:p w14:paraId="54DBE53F"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2F67489"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3E16CA9"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2" w:type="dxa"/>
          </w:tcPr>
          <w:p w14:paraId="4A124E69"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r>
      <w:tr w:rsidR="0034603D" w14:paraId="5E0080EE" w14:textId="77777777" w:rsidTr="00297681">
        <w:tc>
          <w:tcPr>
            <w:tcW w:w="1276" w:type="dxa"/>
          </w:tcPr>
          <w:p w14:paraId="0F466421" w14:textId="77777777" w:rsidR="0034603D" w:rsidRDefault="0034603D" w:rsidP="00297681">
            <w:pPr>
              <w:jc w:val="center"/>
              <w:outlineLvl w:val="0"/>
              <w:rPr>
                <w:szCs w:val="21"/>
              </w:rPr>
            </w:pPr>
            <w:r>
              <w:rPr>
                <w:rFonts w:hint="eastAsia"/>
                <w:szCs w:val="21"/>
              </w:rPr>
              <w:t>2</w:t>
            </w:r>
          </w:p>
        </w:tc>
        <w:tc>
          <w:tcPr>
            <w:tcW w:w="1311" w:type="dxa"/>
          </w:tcPr>
          <w:p w14:paraId="1A7C012F"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1" w:type="dxa"/>
          </w:tcPr>
          <w:p w14:paraId="22462E9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7975E10B" w14:textId="77777777" w:rsidR="0034603D" w:rsidRDefault="0034603D" w:rsidP="00297681">
            <w:pPr>
              <w:wordWrap w:val="0"/>
              <w:jc w:val="right"/>
              <w:outlineLvl w:val="0"/>
              <w:rPr>
                <w:szCs w:val="21"/>
              </w:rPr>
            </w:pPr>
            <w:r>
              <w:rPr>
                <w:rFonts w:hint="eastAsia"/>
                <w:szCs w:val="21"/>
              </w:rPr>
              <w:t>85</w:t>
            </w:r>
            <w:r>
              <w:rPr>
                <w:rFonts w:hint="eastAsia"/>
                <w:szCs w:val="21"/>
              </w:rPr>
              <w:t xml:space="preserve">　</w:t>
            </w:r>
          </w:p>
        </w:tc>
        <w:tc>
          <w:tcPr>
            <w:tcW w:w="1312" w:type="dxa"/>
          </w:tcPr>
          <w:p w14:paraId="3A4757CF"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r>
      <w:tr w:rsidR="0034603D" w14:paraId="57AE216E" w14:textId="77777777" w:rsidTr="00297681">
        <w:tc>
          <w:tcPr>
            <w:tcW w:w="1276" w:type="dxa"/>
          </w:tcPr>
          <w:p w14:paraId="545F1768" w14:textId="77777777" w:rsidR="0034603D" w:rsidRDefault="0034603D" w:rsidP="00297681">
            <w:pPr>
              <w:jc w:val="center"/>
              <w:outlineLvl w:val="0"/>
              <w:rPr>
                <w:szCs w:val="21"/>
              </w:rPr>
            </w:pPr>
            <w:r>
              <w:rPr>
                <w:rFonts w:hint="eastAsia"/>
                <w:szCs w:val="21"/>
              </w:rPr>
              <w:t>3</w:t>
            </w:r>
          </w:p>
        </w:tc>
        <w:tc>
          <w:tcPr>
            <w:tcW w:w="1311" w:type="dxa"/>
          </w:tcPr>
          <w:p w14:paraId="5F11CEAA"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c>
          <w:tcPr>
            <w:tcW w:w="1311" w:type="dxa"/>
          </w:tcPr>
          <w:p w14:paraId="4932407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27DF5CD0"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c>
          <w:tcPr>
            <w:tcW w:w="1312" w:type="dxa"/>
          </w:tcPr>
          <w:p w14:paraId="3EF853A8" w14:textId="77777777" w:rsidR="0034603D" w:rsidRDefault="0034603D" w:rsidP="00297681">
            <w:pPr>
              <w:wordWrap w:val="0"/>
              <w:jc w:val="right"/>
              <w:outlineLvl w:val="0"/>
              <w:rPr>
                <w:szCs w:val="21"/>
              </w:rPr>
            </w:pPr>
            <w:r>
              <w:rPr>
                <w:rFonts w:hint="eastAsia"/>
                <w:szCs w:val="21"/>
              </w:rPr>
              <w:t>80</w:t>
            </w:r>
            <w:r>
              <w:rPr>
                <w:rFonts w:hint="eastAsia"/>
                <w:szCs w:val="21"/>
              </w:rPr>
              <w:t xml:space="preserve">　</w:t>
            </w:r>
          </w:p>
        </w:tc>
      </w:tr>
      <w:tr w:rsidR="0034603D" w14:paraId="7A811961" w14:textId="77777777" w:rsidTr="00297681">
        <w:tc>
          <w:tcPr>
            <w:tcW w:w="1276" w:type="dxa"/>
          </w:tcPr>
          <w:p w14:paraId="4E456B27" w14:textId="77777777" w:rsidR="0034603D" w:rsidRDefault="0034603D" w:rsidP="00297681">
            <w:pPr>
              <w:jc w:val="center"/>
              <w:outlineLvl w:val="0"/>
              <w:rPr>
                <w:szCs w:val="21"/>
              </w:rPr>
            </w:pPr>
            <w:r>
              <w:rPr>
                <w:rFonts w:hint="eastAsia"/>
                <w:szCs w:val="21"/>
              </w:rPr>
              <w:t>4</w:t>
            </w:r>
          </w:p>
        </w:tc>
        <w:tc>
          <w:tcPr>
            <w:tcW w:w="1311" w:type="dxa"/>
          </w:tcPr>
          <w:p w14:paraId="582C8A1D" w14:textId="77777777" w:rsidR="0034603D" w:rsidRDefault="0034603D" w:rsidP="00297681">
            <w:pPr>
              <w:wordWrap w:val="0"/>
              <w:jc w:val="right"/>
              <w:outlineLvl w:val="0"/>
              <w:rPr>
                <w:szCs w:val="21"/>
              </w:rPr>
            </w:pPr>
            <w:r>
              <w:rPr>
                <w:rFonts w:hint="eastAsia"/>
                <w:szCs w:val="21"/>
              </w:rPr>
              <w:t>70</w:t>
            </w:r>
            <w:r>
              <w:rPr>
                <w:rFonts w:hint="eastAsia"/>
                <w:szCs w:val="21"/>
              </w:rPr>
              <w:t xml:space="preserve">　</w:t>
            </w:r>
          </w:p>
        </w:tc>
        <w:tc>
          <w:tcPr>
            <w:tcW w:w="1311" w:type="dxa"/>
          </w:tcPr>
          <w:p w14:paraId="3FBB574C"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1110D382" w14:textId="77777777" w:rsidR="0034603D" w:rsidRDefault="0034603D" w:rsidP="00297681">
            <w:pPr>
              <w:wordWrap w:val="0"/>
              <w:jc w:val="right"/>
              <w:outlineLvl w:val="0"/>
              <w:rPr>
                <w:szCs w:val="21"/>
              </w:rPr>
            </w:pPr>
            <w:r>
              <w:rPr>
                <w:rFonts w:hint="eastAsia"/>
                <w:szCs w:val="21"/>
              </w:rPr>
              <w:t>95</w:t>
            </w:r>
            <w:r>
              <w:rPr>
                <w:rFonts w:hint="eastAsia"/>
                <w:szCs w:val="21"/>
              </w:rPr>
              <w:t xml:space="preserve">　</w:t>
            </w:r>
          </w:p>
        </w:tc>
        <w:tc>
          <w:tcPr>
            <w:tcW w:w="1312" w:type="dxa"/>
          </w:tcPr>
          <w:p w14:paraId="4D8ECDFC" w14:textId="77777777" w:rsidR="0034603D" w:rsidRDefault="0034603D" w:rsidP="00297681">
            <w:pPr>
              <w:wordWrap w:val="0"/>
              <w:jc w:val="right"/>
              <w:outlineLvl w:val="0"/>
              <w:rPr>
                <w:szCs w:val="21"/>
              </w:rPr>
            </w:pPr>
            <w:r>
              <w:rPr>
                <w:rFonts w:hint="eastAsia"/>
                <w:szCs w:val="21"/>
              </w:rPr>
              <w:t>90</w:t>
            </w:r>
            <w:r>
              <w:rPr>
                <w:rFonts w:hint="eastAsia"/>
                <w:szCs w:val="21"/>
              </w:rPr>
              <w:t xml:space="preserve">　</w:t>
            </w:r>
          </w:p>
        </w:tc>
      </w:tr>
      <w:tr w:rsidR="0034603D" w14:paraId="528D5CD4" w14:textId="77777777" w:rsidTr="00297681">
        <w:tc>
          <w:tcPr>
            <w:tcW w:w="1276" w:type="dxa"/>
          </w:tcPr>
          <w:p w14:paraId="45B7A077" w14:textId="77777777" w:rsidR="0034603D" w:rsidRDefault="0034603D" w:rsidP="00297681">
            <w:pPr>
              <w:jc w:val="center"/>
              <w:outlineLvl w:val="0"/>
              <w:rPr>
                <w:szCs w:val="21"/>
              </w:rPr>
            </w:pPr>
            <w:r>
              <w:rPr>
                <w:rFonts w:hint="eastAsia"/>
                <w:szCs w:val="21"/>
              </w:rPr>
              <w:t>5</w:t>
            </w:r>
          </w:p>
        </w:tc>
        <w:tc>
          <w:tcPr>
            <w:tcW w:w="1311" w:type="dxa"/>
          </w:tcPr>
          <w:p w14:paraId="3093C362" w14:textId="77777777" w:rsidR="0034603D" w:rsidRDefault="0034603D" w:rsidP="00297681">
            <w:pPr>
              <w:wordWrap w:val="0"/>
              <w:jc w:val="right"/>
              <w:outlineLvl w:val="0"/>
              <w:rPr>
                <w:szCs w:val="21"/>
              </w:rPr>
            </w:pPr>
            <w:r>
              <w:rPr>
                <w:rFonts w:hint="eastAsia"/>
                <w:szCs w:val="21"/>
              </w:rPr>
              <w:t>60</w:t>
            </w:r>
            <w:r>
              <w:rPr>
                <w:rFonts w:hint="eastAsia"/>
                <w:szCs w:val="21"/>
              </w:rPr>
              <w:t xml:space="preserve">　</w:t>
            </w:r>
          </w:p>
        </w:tc>
        <w:tc>
          <w:tcPr>
            <w:tcW w:w="1311" w:type="dxa"/>
          </w:tcPr>
          <w:p w14:paraId="2FBB4B63"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1" w:type="dxa"/>
          </w:tcPr>
          <w:p w14:paraId="3F47E510"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c>
          <w:tcPr>
            <w:tcW w:w="1312" w:type="dxa"/>
          </w:tcPr>
          <w:p w14:paraId="442B7752"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0492864E" w14:textId="77777777" w:rsidTr="00297681">
        <w:tc>
          <w:tcPr>
            <w:tcW w:w="2587" w:type="dxa"/>
            <w:gridSpan w:val="2"/>
          </w:tcPr>
          <w:p w14:paraId="142F1B44" w14:textId="77777777" w:rsidR="0034603D" w:rsidRDefault="0034603D" w:rsidP="00297681">
            <w:pPr>
              <w:jc w:val="center"/>
              <w:outlineLvl w:val="0"/>
              <w:rPr>
                <w:szCs w:val="21"/>
              </w:rPr>
            </w:pPr>
            <w:r>
              <w:rPr>
                <w:rFonts w:hint="eastAsia"/>
                <w:szCs w:val="21"/>
              </w:rPr>
              <w:t xml:space="preserve">容量不足率　</w:t>
            </w:r>
            <w:r w:rsidRPr="00B369AB">
              <w:rPr>
                <w:rFonts w:ascii="ＭＳ 明朝" w:hAnsi="ＭＳ 明朝" w:hint="eastAsia"/>
                <w:position w:val="-10"/>
                <w:szCs w:val="21"/>
              </w:rPr>
              <w:object w:dxaOrig="200" w:dyaOrig="260" w14:anchorId="28FE6075">
                <v:shape id="_x0000_i1329" type="#_x0000_t75" style="width:9.75pt;height:13.5pt" o:ole="">
                  <v:imagedata r:id="rId527" o:title=""/>
                </v:shape>
                <o:OLEObject Type="Embed" ProgID="Equation.3" ShapeID="_x0000_i1329" DrawAspect="Content" ObjectID="_1543332190" r:id="rId528"/>
              </w:object>
            </w:r>
          </w:p>
        </w:tc>
        <w:tc>
          <w:tcPr>
            <w:tcW w:w="1311" w:type="dxa"/>
          </w:tcPr>
          <w:p w14:paraId="6E35C8E8" w14:textId="77777777" w:rsidR="0034603D" w:rsidRDefault="0034603D" w:rsidP="00297681">
            <w:pPr>
              <w:wordWrap w:val="0"/>
              <w:jc w:val="right"/>
              <w:outlineLvl w:val="0"/>
              <w:rPr>
                <w:szCs w:val="21"/>
              </w:rPr>
            </w:pPr>
            <w:r>
              <w:rPr>
                <w:rFonts w:hint="eastAsia"/>
                <w:szCs w:val="21"/>
              </w:rPr>
              <w:t>0</w:t>
            </w:r>
            <w:r>
              <w:rPr>
                <w:rFonts w:hint="eastAsia"/>
                <w:szCs w:val="21"/>
              </w:rPr>
              <w:t xml:space="preserve">　</w:t>
            </w:r>
          </w:p>
        </w:tc>
        <w:tc>
          <w:tcPr>
            <w:tcW w:w="1311" w:type="dxa"/>
          </w:tcPr>
          <w:p w14:paraId="206957E1" w14:textId="77777777" w:rsidR="0034603D" w:rsidRDefault="0034603D" w:rsidP="00297681">
            <w:pPr>
              <w:wordWrap w:val="0"/>
              <w:jc w:val="right"/>
              <w:outlineLvl w:val="0"/>
              <w:rPr>
                <w:szCs w:val="21"/>
              </w:rPr>
            </w:pPr>
            <w:r>
              <w:rPr>
                <w:rFonts w:hint="eastAsia"/>
                <w:szCs w:val="21"/>
              </w:rPr>
              <w:t>0.2</w:t>
            </w:r>
            <w:r>
              <w:rPr>
                <w:rFonts w:hint="eastAsia"/>
                <w:szCs w:val="21"/>
              </w:rPr>
              <w:t xml:space="preserve">　</w:t>
            </w:r>
          </w:p>
        </w:tc>
        <w:tc>
          <w:tcPr>
            <w:tcW w:w="1312" w:type="dxa"/>
          </w:tcPr>
          <w:p w14:paraId="045D264A" w14:textId="77777777" w:rsidR="0034603D" w:rsidRDefault="0034603D" w:rsidP="00297681">
            <w:pPr>
              <w:wordWrap w:val="0"/>
              <w:jc w:val="right"/>
              <w:outlineLvl w:val="0"/>
              <w:rPr>
                <w:szCs w:val="21"/>
              </w:rPr>
            </w:pPr>
            <w:r>
              <w:rPr>
                <w:rFonts w:hint="eastAsia"/>
                <w:szCs w:val="21"/>
              </w:rPr>
              <w:t>0.33</w:t>
            </w:r>
            <w:r>
              <w:rPr>
                <w:rFonts w:hint="eastAsia"/>
                <w:szCs w:val="21"/>
              </w:rPr>
              <w:t xml:space="preserve">　</w:t>
            </w:r>
          </w:p>
        </w:tc>
      </w:tr>
    </w:tbl>
    <w:p w14:paraId="04371244" w14:textId="77777777" w:rsidR="0034603D" w:rsidRDefault="0034603D" w:rsidP="0034603D">
      <w:pPr>
        <w:outlineLvl w:val="0"/>
        <w:rPr>
          <w:szCs w:val="21"/>
        </w:rPr>
      </w:pPr>
    </w:p>
    <w:p w14:paraId="4FC46975" w14:textId="77777777" w:rsidR="0034603D" w:rsidRDefault="0034603D" w:rsidP="0034603D">
      <w:pPr>
        <w:ind w:firstLineChars="100" w:firstLine="210"/>
        <w:outlineLvl w:val="0"/>
        <w:rPr>
          <w:szCs w:val="21"/>
        </w:rPr>
      </w:pPr>
      <w:r>
        <w:rPr>
          <w:rFonts w:hint="eastAsia"/>
          <w:szCs w:val="21"/>
        </w:rPr>
        <w:t>ただし，表</w:t>
      </w:r>
      <w:r>
        <w:rPr>
          <w:rFonts w:hint="eastAsia"/>
          <w:szCs w:val="21"/>
        </w:rPr>
        <w:t>5.2</w:t>
      </w:r>
      <w:r>
        <w:rPr>
          <w:rFonts w:hint="eastAsia"/>
          <w:szCs w:val="21"/>
        </w:rPr>
        <w:t>の容量不足率</w:t>
      </w:r>
      <w:r w:rsidRPr="00B369AB">
        <w:rPr>
          <w:rFonts w:ascii="ＭＳ 明朝" w:hAnsi="ＭＳ 明朝" w:hint="eastAsia"/>
          <w:position w:val="-10"/>
          <w:szCs w:val="21"/>
        </w:rPr>
        <w:object w:dxaOrig="200" w:dyaOrig="260" w14:anchorId="41C73A40">
          <v:shape id="_x0000_i1330" type="#_x0000_t75" style="width:9.75pt;height:13.5pt" o:ole="">
            <v:imagedata r:id="rId527" o:title=""/>
          </v:shape>
          <o:OLEObject Type="Embed" ProgID="Equation.3" ShapeID="_x0000_i1330" DrawAspect="Content" ObjectID="_1543332191" r:id="rId529"/>
        </w:object>
      </w:r>
      <w:r>
        <w:rPr>
          <w:rFonts w:ascii="ＭＳ 明朝" w:hAnsi="ＭＳ 明朝" w:hint="eastAsia"/>
          <w:szCs w:val="21"/>
        </w:rPr>
        <w:t>とは，</w:t>
      </w:r>
      <w:r>
        <w:rPr>
          <w:rFonts w:hint="eastAsia"/>
          <w:szCs w:val="21"/>
        </w:rPr>
        <w:t>タスクのマシン必要容量に対してマシンの容量が不足している比率のことで</w:t>
      </w:r>
    </w:p>
    <w:p w14:paraId="3D0E9488" w14:textId="77777777" w:rsidR="0034603D" w:rsidRDefault="00637E74" w:rsidP="0034603D">
      <w:pPr>
        <w:ind w:firstLineChars="100" w:firstLine="210"/>
        <w:jc w:val="right"/>
        <w:outlineLvl w:val="0"/>
        <w:rPr>
          <w:rFonts w:ascii="ＭＳ 明朝" w:hAnsi="ＭＳ 明朝"/>
          <w:szCs w:val="21"/>
        </w:rPr>
      </w:pPr>
      <w:r>
        <w:rPr>
          <w:rFonts w:ascii="ＭＳ 明朝" w:hAnsi="ＭＳ 明朝" w:hint="eastAsia"/>
          <w:szCs w:val="21"/>
        </w:rPr>
        <w:t>ｓｓ</w:t>
      </w:r>
      <w:r w:rsidR="0034603D">
        <w:rPr>
          <w:rFonts w:ascii="ＭＳ 明朝" w:hAnsi="ＭＳ 明朝" w:hint="eastAsia"/>
          <w:szCs w:val="21"/>
        </w:rPr>
        <w:t xml:space="preserve">　</w:t>
      </w:r>
      <w:r w:rsidR="0034603D" w:rsidRPr="00255F73">
        <w:rPr>
          <w:rFonts w:ascii="ＭＳ 明朝" w:hAnsi="ＭＳ 明朝" w:hint="eastAsia"/>
          <w:position w:val="-30"/>
          <w:szCs w:val="21"/>
        </w:rPr>
        <w:object w:dxaOrig="3400" w:dyaOrig="720" w14:anchorId="1312899C">
          <v:shape id="_x0000_i1331" type="#_x0000_t75" style="width:171.75pt;height:36pt" o:ole="">
            <v:imagedata r:id="rId530" o:title=""/>
          </v:shape>
          <o:OLEObject Type="Embed" ProgID="Equation.3" ShapeID="_x0000_i1331" DrawAspect="Content" ObjectID="_1543332192" r:id="rId531"/>
        </w:object>
      </w:r>
      <w:r w:rsidR="0034603D">
        <w:rPr>
          <w:rFonts w:ascii="ＭＳ 明朝" w:hAnsi="ＭＳ 明朝" w:hint="eastAsia"/>
          <w:szCs w:val="21"/>
        </w:rPr>
        <w:t xml:space="preserve">　　　　</w:t>
      </w:r>
      <w:r w:rsidR="0034603D">
        <w:rPr>
          <w:rFonts w:asciiTheme="minorHAnsi" w:hAnsi="ＭＳ 明朝" w:hint="eastAsia"/>
          <w:szCs w:val="21"/>
        </w:rPr>
        <w:t>(</w:t>
      </w:r>
      <w:r w:rsidR="0034603D">
        <w:rPr>
          <w:rFonts w:asciiTheme="minorHAnsi" w:hAnsiTheme="minorHAnsi"/>
          <w:szCs w:val="21"/>
        </w:rPr>
        <w:t>1</w:t>
      </w:r>
      <w:r w:rsidR="0034603D">
        <w:rPr>
          <w:rFonts w:asciiTheme="minorHAnsi" w:hAnsiTheme="minorHAnsi" w:hint="eastAsia"/>
          <w:szCs w:val="21"/>
        </w:rPr>
        <w:t>7)</w:t>
      </w:r>
    </w:p>
    <w:p w14:paraId="7364F5E0" w14:textId="77777777" w:rsidR="0034603D" w:rsidRDefault="0034603D" w:rsidP="0034603D">
      <w:pPr>
        <w:outlineLvl w:val="0"/>
        <w:rPr>
          <w:szCs w:val="21"/>
        </w:rPr>
      </w:pPr>
      <w:r>
        <w:rPr>
          <w:rFonts w:hint="eastAsia"/>
          <w:szCs w:val="21"/>
        </w:rPr>
        <w:t>で求めたものである．</w:t>
      </w:r>
      <w:r>
        <w:rPr>
          <w:rFonts w:hint="eastAsia"/>
          <w:szCs w:val="21"/>
        </w:rPr>
        <w:t xml:space="preserve"> ACO</w:t>
      </w:r>
      <w:r>
        <w:rPr>
          <w:rFonts w:hint="eastAsia"/>
          <w:szCs w:val="21"/>
        </w:rPr>
        <w:t>の条件を表</w:t>
      </w:r>
      <w:r>
        <w:rPr>
          <w:rFonts w:hint="eastAsia"/>
          <w:szCs w:val="21"/>
        </w:rPr>
        <w:t>5.3</w:t>
      </w:r>
      <w:r>
        <w:rPr>
          <w:rFonts w:hint="eastAsia"/>
          <w:szCs w:val="21"/>
        </w:rPr>
        <w:t>に示す．</w:t>
      </w:r>
    </w:p>
    <w:p w14:paraId="033995BA" w14:textId="77777777" w:rsidR="0034603D" w:rsidRDefault="0034603D" w:rsidP="0034603D">
      <w:pPr>
        <w:outlineLvl w:val="0"/>
        <w:rPr>
          <w:szCs w:val="21"/>
        </w:rPr>
      </w:pPr>
    </w:p>
    <w:p w14:paraId="5331C414" w14:textId="77777777" w:rsidR="0034603D" w:rsidRDefault="0034603D" w:rsidP="0034603D">
      <w:pPr>
        <w:spacing w:afterLines="50" w:after="180"/>
        <w:jc w:val="center"/>
        <w:outlineLvl w:val="0"/>
        <w:rPr>
          <w:szCs w:val="21"/>
        </w:rPr>
      </w:pPr>
      <w:r>
        <w:rPr>
          <w:rFonts w:hint="eastAsia"/>
          <w:szCs w:val="21"/>
        </w:rPr>
        <w:t>表</w:t>
      </w:r>
      <w:r>
        <w:rPr>
          <w:rFonts w:hint="eastAsia"/>
          <w:szCs w:val="21"/>
        </w:rPr>
        <w:t>5.3</w:t>
      </w:r>
      <w:r>
        <w:rPr>
          <w:rFonts w:hint="eastAsia"/>
          <w:szCs w:val="21"/>
        </w:rPr>
        <w:t xml:space="preserve">　</w:t>
      </w:r>
      <w:r>
        <w:rPr>
          <w:rFonts w:hint="eastAsia"/>
          <w:szCs w:val="21"/>
        </w:rPr>
        <w:t>ACO</w:t>
      </w:r>
      <w:r>
        <w:rPr>
          <w:rFonts w:hint="eastAsia"/>
          <w:szCs w:val="21"/>
        </w:rPr>
        <w:t>の条件</w:t>
      </w:r>
    </w:p>
    <w:tbl>
      <w:tblPr>
        <w:tblStyle w:val="af2"/>
        <w:tblW w:w="0" w:type="auto"/>
        <w:tblInd w:w="2376" w:type="dxa"/>
        <w:tblLook w:val="04A0" w:firstRow="1" w:lastRow="0" w:firstColumn="1" w:lastColumn="0" w:noHBand="0" w:noVBand="1"/>
      </w:tblPr>
      <w:tblGrid>
        <w:gridCol w:w="2127"/>
        <w:gridCol w:w="708"/>
        <w:gridCol w:w="1418"/>
      </w:tblGrid>
      <w:tr w:rsidR="0034603D" w14:paraId="05F0A387" w14:textId="77777777" w:rsidTr="00297681">
        <w:tc>
          <w:tcPr>
            <w:tcW w:w="2835" w:type="dxa"/>
            <w:gridSpan w:val="2"/>
          </w:tcPr>
          <w:p w14:paraId="373C265C" w14:textId="77777777" w:rsidR="0034603D" w:rsidRDefault="0034603D" w:rsidP="00297681">
            <w:pPr>
              <w:jc w:val="center"/>
              <w:outlineLvl w:val="0"/>
              <w:rPr>
                <w:szCs w:val="21"/>
              </w:rPr>
            </w:pPr>
            <w:r>
              <w:rPr>
                <w:rFonts w:hint="eastAsia"/>
                <w:szCs w:val="21"/>
              </w:rPr>
              <w:lastRenderedPageBreak/>
              <w:t>アリ数</w:t>
            </w:r>
            <w:r>
              <w:rPr>
                <w:rFonts w:hint="eastAsia"/>
                <w:szCs w:val="21"/>
              </w:rPr>
              <w:t xml:space="preserve"> </w:t>
            </w:r>
            <w:r w:rsidRPr="00995127">
              <w:rPr>
                <w:position w:val="-4"/>
              </w:rPr>
              <w:object w:dxaOrig="225" w:dyaOrig="240" w14:anchorId="4935EFC7">
                <v:shape id="_x0000_i1332" type="#_x0000_t75" style="width:11.25pt;height:12.75pt" o:ole="">
                  <v:imagedata r:id="rId269" o:title=""/>
                </v:shape>
                <o:OLEObject Type="Embed" ProgID="Equation.3" ShapeID="_x0000_i1332" DrawAspect="Content" ObjectID="_1543332193" r:id="rId532"/>
              </w:object>
            </w:r>
          </w:p>
        </w:tc>
        <w:tc>
          <w:tcPr>
            <w:tcW w:w="1418" w:type="dxa"/>
          </w:tcPr>
          <w:p w14:paraId="199861E7" w14:textId="77777777" w:rsidR="0034603D" w:rsidRDefault="0034603D" w:rsidP="00297681">
            <w:pPr>
              <w:wordWrap w:val="0"/>
              <w:jc w:val="right"/>
              <w:outlineLvl w:val="0"/>
              <w:rPr>
                <w:szCs w:val="21"/>
              </w:rPr>
            </w:pPr>
            <w:r>
              <w:rPr>
                <w:rFonts w:hint="eastAsia"/>
                <w:szCs w:val="21"/>
              </w:rPr>
              <w:t>50</w:t>
            </w:r>
            <w:r>
              <w:rPr>
                <w:rFonts w:hint="eastAsia"/>
                <w:szCs w:val="21"/>
              </w:rPr>
              <w:t>，</w:t>
            </w:r>
            <w:r>
              <w:rPr>
                <w:rFonts w:hint="eastAsia"/>
                <w:szCs w:val="21"/>
              </w:rPr>
              <w:t>20</w:t>
            </w:r>
            <w:r>
              <w:rPr>
                <w:rFonts w:hint="eastAsia"/>
                <w:szCs w:val="21"/>
              </w:rPr>
              <w:t xml:space="preserve">　</w:t>
            </w:r>
          </w:p>
        </w:tc>
      </w:tr>
      <w:tr w:rsidR="0034603D" w14:paraId="1E6E44D5" w14:textId="77777777" w:rsidTr="00297681">
        <w:tc>
          <w:tcPr>
            <w:tcW w:w="2835" w:type="dxa"/>
            <w:gridSpan w:val="2"/>
          </w:tcPr>
          <w:p w14:paraId="7BBE25E4" w14:textId="77777777" w:rsidR="0034603D" w:rsidRDefault="0034603D" w:rsidP="00297681">
            <w:pPr>
              <w:jc w:val="center"/>
              <w:outlineLvl w:val="0"/>
              <w:rPr>
                <w:szCs w:val="21"/>
              </w:rPr>
            </w:pPr>
            <w:r>
              <w:rPr>
                <w:rFonts w:hint="eastAsia"/>
                <w:szCs w:val="21"/>
              </w:rPr>
              <w:t>世代数</w:t>
            </w:r>
            <w:r>
              <w:rPr>
                <w:rFonts w:hint="eastAsia"/>
                <w:szCs w:val="21"/>
              </w:rPr>
              <w:t xml:space="preserve"> </w:t>
            </w:r>
            <w:r w:rsidRPr="004359E6">
              <w:rPr>
                <w:position w:val="-4"/>
              </w:rPr>
              <w:object w:dxaOrig="260" w:dyaOrig="260" w14:anchorId="353C716C">
                <v:shape id="_x0000_i1333" type="#_x0000_t75" style="width:13.5pt;height:13.5pt" o:ole="">
                  <v:imagedata r:id="rId533" o:title=""/>
                </v:shape>
                <o:OLEObject Type="Embed" ProgID="Equation.3" ShapeID="_x0000_i1333" DrawAspect="Content" ObjectID="_1543332194" r:id="rId534"/>
              </w:object>
            </w:r>
          </w:p>
        </w:tc>
        <w:tc>
          <w:tcPr>
            <w:tcW w:w="1418" w:type="dxa"/>
          </w:tcPr>
          <w:p w14:paraId="48C09057" w14:textId="77777777" w:rsidR="0034603D" w:rsidRDefault="0034603D" w:rsidP="00297681">
            <w:pPr>
              <w:wordWrap w:val="0"/>
              <w:jc w:val="right"/>
              <w:outlineLvl w:val="0"/>
              <w:rPr>
                <w:szCs w:val="21"/>
              </w:rPr>
            </w:pPr>
            <w:r>
              <w:rPr>
                <w:rFonts w:hint="eastAsia"/>
                <w:szCs w:val="21"/>
              </w:rPr>
              <w:t>2000</w:t>
            </w:r>
            <w:r>
              <w:rPr>
                <w:rFonts w:hint="eastAsia"/>
                <w:szCs w:val="21"/>
              </w:rPr>
              <w:t xml:space="preserve">　</w:t>
            </w:r>
          </w:p>
        </w:tc>
      </w:tr>
      <w:tr w:rsidR="0034603D" w14:paraId="42A3FBDE" w14:textId="77777777" w:rsidTr="00297681">
        <w:tc>
          <w:tcPr>
            <w:tcW w:w="2835" w:type="dxa"/>
            <w:gridSpan w:val="2"/>
            <w:vAlign w:val="center"/>
          </w:tcPr>
          <w:p w14:paraId="07535016" w14:textId="77777777" w:rsidR="0034603D" w:rsidRDefault="0034603D" w:rsidP="00297681">
            <w:pPr>
              <w:jc w:val="center"/>
              <w:outlineLvl w:val="0"/>
              <w:rPr>
                <w:szCs w:val="21"/>
              </w:rPr>
            </w:pPr>
            <w:r>
              <w:rPr>
                <w:rFonts w:hint="eastAsia"/>
                <w:szCs w:val="21"/>
              </w:rPr>
              <w:t>初期フェロモン</w:t>
            </w:r>
            <w:r>
              <w:rPr>
                <w:rFonts w:hint="eastAsia"/>
                <w:szCs w:val="21"/>
              </w:rPr>
              <w:t xml:space="preserve"> </w:t>
            </w:r>
            <w:r w:rsidRPr="000A0774">
              <w:rPr>
                <w:position w:val="-10"/>
                <w:szCs w:val="21"/>
              </w:rPr>
              <w:object w:dxaOrig="240" w:dyaOrig="340" w14:anchorId="6AD804B0">
                <v:shape id="_x0000_i1334" type="#_x0000_t75" style="width:12pt;height:16.5pt" o:ole="">
                  <v:imagedata r:id="rId535" o:title=""/>
                </v:shape>
                <o:OLEObject Type="Embed" ProgID="Equation.3" ShapeID="_x0000_i1334" DrawAspect="Content" ObjectID="_1543332195" r:id="rId536"/>
              </w:object>
            </w:r>
            <w:r>
              <w:rPr>
                <w:rFonts w:hint="eastAsia"/>
                <w:szCs w:val="21"/>
              </w:rPr>
              <w:t>，</w:t>
            </w:r>
            <w:r w:rsidRPr="000A0774">
              <w:rPr>
                <w:position w:val="-10"/>
                <w:szCs w:val="21"/>
              </w:rPr>
              <w:object w:dxaOrig="260" w:dyaOrig="340" w14:anchorId="7C38C693">
                <v:shape id="_x0000_i1335" type="#_x0000_t75" style="width:13.5pt;height:16.5pt" o:ole="">
                  <v:imagedata r:id="rId537" o:title=""/>
                </v:shape>
                <o:OLEObject Type="Embed" ProgID="Equation.3" ShapeID="_x0000_i1335" DrawAspect="Content" ObjectID="_1543332196" r:id="rId538"/>
              </w:object>
            </w:r>
            <w:r>
              <w:rPr>
                <w:rFonts w:hint="eastAsia"/>
                <w:szCs w:val="21"/>
              </w:rPr>
              <w:t>，</w:t>
            </w:r>
            <w:r w:rsidRPr="004359E6">
              <w:rPr>
                <w:position w:val="-12"/>
                <w:szCs w:val="21"/>
              </w:rPr>
              <w:object w:dxaOrig="260" w:dyaOrig="360" w14:anchorId="2926F24F">
                <v:shape id="_x0000_i1336" type="#_x0000_t75" style="width:13.5pt;height:17.25pt" o:ole="">
                  <v:imagedata r:id="rId539" o:title=""/>
                </v:shape>
                <o:OLEObject Type="Embed" ProgID="Equation.3" ShapeID="_x0000_i1336" DrawAspect="Content" ObjectID="_1543332197" r:id="rId540"/>
              </w:object>
            </w:r>
          </w:p>
        </w:tc>
        <w:tc>
          <w:tcPr>
            <w:tcW w:w="1418" w:type="dxa"/>
          </w:tcPr>
          <w:p w14:paraId="22341205"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4B6AD236" w14:textId="77777777" w:rsidTr="00297681">
        <w:tc>
          <w:tcPr>
            <w:tcW w:w="2835" w:type="dxa"/>
            <w:gridSpan w:val="2"/>
          </w:tcPr>
          <w:p w14:paraId="28025A60" w14:textId="77777777" w:rsidR="0034603D" w:rsidRDefault="0034603D" w:rsidP="00297681">
            <w:pPr>
              <w:jc w:val="center"/>
              <w:outlineLvl w:val="0"/>
              <w:rPr>
                <w:szCs w:val="21"/>
              </w:rPr>
            </w:pPr>
            <w:r>
              <w:rPr>
                <w:rFonts w:hint="eastAsia"/>
                <w:szCs w:val="21"/>
              </w:rPr>
              <w:t>蒸発率</w:t>
            </w:r>
            <w:r>
              <w:rPr>
                <w:rFonts w:hint="eastAsia"/>
                <w:szCs w:val="21"/>
              </w:rPr>
              <w:t xml:space="preserve"> </w:t>
            </w:r>
            <w:r w:rsidRPr="00213398">
              <w:rPr>
                <w:position w:val="-10"/>
              </w:rPr>
              <w:object w:dxaOrig="200" w:dyaOrig="320" w14:anchorId="562A92BF">
                <v:shape id="_x0000_i1337" type="#_x0000_t75" style="width:9.75pt;height:16.5pt" o:ole="">
                  <v:imagedata r:id="rId229" o:title=""/>
                </v:shape>
                <o:OLEObject Type="Embed" ProgID="Equation.3" ShapeID="_x0000_i1337" DrawAspect="Content" ObjectID="_1543332198" r:id="rId541"/>
              </w:object>
            </w:r>
          </w:p>
        </w:tc>
        <w:tc>
          <w:tcPr>
            <w:tcW w:w="1418" w:type="dxa"/>
          </w:tcPr>
          <w:p w14:paraId="7D51EFD6" w14:textId="77777777" w:rsidR="0034603D" w:rsidRDefault="0034603D" w:rsidP="00297681">
            <w:pPr>
              <w:wordWrap w:val="0"/>
              <w:jc w:val="right"/>
              <w:outlineLvl w:val="0"/>
              <w:rPr>
                <w:szCs w:val="21"/>
              </w:rPr>
            </w:pPr>
            <w:r>
              <w:rPr>
                <w:rFonts w:hint="eastAsia"/>
                <w:szCs w:val="21"/>
              </w:rPr>
              <w:t>0.1</w:t>
            </w:r>
            <w:r>
              <w:rPr>
                <w:rFonts w:hint="eastAsia"/>
                <w:szCs w:val="21"/>
              </w:rPr>
              <w:t>，</w:t>
            </w:r>
            <w:r>
              <w:rPr>
                <w:rFonts w:hint="eastAsia"/>
                <w:szCs w:val="21"/>
              </w:rPr>
              <w:t>0.2</w:t>
            </w:r>
            <w:r>
              <w:rPr>
                <w:rFonts w:hint="eastAsia"/>
                <w:szCs w:val="21"/>
              </w:rPr>
              <w:t xml:space="preserve">　</w:t>
            </w:r>
          </w:p>
        </w:tc>
      </w:tr>
      <w:tr w:rsidR="0034603D" w14:paraId="0630943A" w14:textId="77777777" w:rsidTr="00297681">
        <w:tc>
          <w:tcPr>
            <w:tcW w:w="2127" w:type="dxa"/>
            <w:vMerge w:val="restart"/>
            <w:vAlign w:val="center"/>
          </w:tcPr>
          <w:p w14:paraId="5C0F49FE" w14:textId="77777777" w:rsidR="0034603D" w:rsidRDefault="0034603D" w:rsidP="00297681">
            <w:pPr>
              <w:jc w:val="center"/>
              <w:outlineLvl w:val="0"/>
              <w:rPr>
                <w:szCs w:val="21"/>
              </w:rPr>
            </w:pPr>
            <w:r>
              <w:rPr>
                <w:rFonts w:hint="eastAsia"/>
                <w:szCs w:val="21"/>
              </w:rPr>
              <w:t>散布式係数</w:t>
            </w:r>
          </w:p>
        </w:tc>
        <w:tc>
          <w:tcPr>
            <w:tcW w:w="708" w:type="dxa"/>
          </w:tcPr>
          <w:p w14:paraId="51967016" w14:textId="77777777" w:rsidR="0034603D" w:rsidRDefault="0034603D" w:rsidP="00297681">
            <w:pPr>
              <w:jc w:val="center"/>
              <w:outlineLvl w:val="0"/>
              <w:rPr>
                <w:szCs w:val="21"/>
              </w:rPr>
            </w:pPr>
            <w:r w:rsidRPr="00995127">
              <w:rPr>
                <w:position w:val="-10"/>
              </w:rPr>
              <w:object w:dxaOrig="200" w:dyaOrig="320" w14:anchorId="3A4C7F41">
                <v:shape id="_x0000_i1338" type="#_x0000_t75" style="width:9.75pt;height:15pt" o:ole="">
                  <v:imagedata r:id="rId542" o:title=""/>
                </v:shape>
                <o:OLEObject Type="Embed" ProgID="Equation.3" ShapeID="_x0000_i1338" DrawAspect="Content" ObjectID="_1543332199" r:id="rId543"/>
              </w:object>
            </w:r>
          </w:p>
        </w:tc>
        <w:tc>
          <w:tcPr>
            <w:tcW w:w="1418" w:type="dxa"/>
          </w:tcPr>
          <w:p w14:paraId="1356DB87" w14:textId="77777777" w:rsidR="0034603D" w:rsidRDefault="0034603D" w:rsidP="00297681">
            <w:pPr>
              <w:wordWrap w:val="0"/>
              <w:jc w:val="right"/>
              <w:outlineLvl w:val="0"/>
              <w:rPr>
                <w:szCs w:val="21"/>
              </w:rPr>
            </w:pPr>
            <w:r>
              <w:rPr>
                <w:rFonts w:hint="eastAsia"/>
                <w:szCs w:val="21"/>
              </w:rPr>
              <w:t>100</w:t>
            </w:r>
            <w:r>
              <w:rPr>
                <w:rFonts w:hint="eastAsia"/>
                <w:szCs w:val="21"/>
              </w:rPr>
              <w:t xml:space="preserve">　</w:t>
            </w:r>
          </w:p>
        </w:tc>
      </w:tr>
      <w:tr w:rsidR="0034603D" w14:paraId="73EA3415" w14:textId="77777777" w:rsidTr="00297681">
        <w:tc>
          <w:tcPr>
            <w:tcW w:w="2127" w:type="dxa"/>
            <w:vMerge/>
          </w:tcPr>
          <w:p w14:paraId="10B321CE" w14:textId="77777777" w:rsidR="0034603D" w:rsidRDefault="0034603D" w:rsidP="00297681">
            <w:pPr>
              <w:jc w:val="center"/>
              <w:outlineLvl w:val="0"/>
              <w:rPr>
                <w:szCs w:val="21"/>
              </w:rPr>
            </w:pPr>
          </w:p>
        </w:tc>
        <w:tc>
          <w:tcPr>
            <w:tcW w:w="708" w:type="dxa"/>
          </w:tcPr>
          <w:p w14:paraId="4324A02C" w14:textId="77777777" w:rsidR="0034603D" w:rsidRDefault="0034603D" w:rsidP="00297681">
            <w:pPr>
              <w:jc w:val="center"/>
              <w:outlineLvl w:val="0"/>
              <w:rPr>
                <w:szCs w:val="21"/>
              </w:rPr>
            </w:pPr>
            <w:r w:rsidRPr="00995127">
              <w:rPr>
                <w:position w:val="-10"/>
              </w:rPr>
              <w:object w:dxaOrig="220" w:dyaOrig="260" w14:anchorId="23BAC099">
                <v:shape id="_x0000_i1339" type="#_x0000_t75" style="width:9.75pt;height:13.5pt" o:ole="">
                  <v:imagedata r:id="rId544" o:title=""/>
                </v:shape>
                <o:OLEObject Type="Embed" ProgID="Equation.3" ShapeID="_x0000_i1339" DrawAspect="Content" ObjectID="_1543332200" r:id="rId545"/>
              </w:object>
            </w:r>
          </w:p>
        </w:tc>
        <w:tc>
          <w:tcPr>
            <w:tcW w:w="1418" w:type="dxa"/>
          </w:tcPr>
          <w:p w14:paraId="6F2184A2" w14:textId="77777777" w:rsidR="0034603D" w:rsidRDefault="0034603D" w:rsidP="00297681">
            <w:pPr>
              <w:wordWrap w:val="0"/>
              <w:jc w:val="right"/>
              <w:outlineLvl w:val="0"/>
              <w:rPr>
                <w:szCs w:val="21"/>
              </w:rPr>
            </w:pPr>
            <w:r>
              <w:rPr>
                <w:rFonts w:hint="eastAsia"/>
                <w:szCs w:val="21"/>
              </w:rPr>
              <w:t>2</w:t>
            </w:r>
            <w:r>
              <w:rPr>
                <w:rFonts w:hint="eastAsia"/>
                <w:szCs w:val="21"/>
              </w:rPr>
              <w:t xml:space="preserve">　</w:t>
            </w:r>
          </w:p>
        </w:tc>
      </w:tr>
    </w:tbl>
    <w:p w14:paraId="7ADD05EF" w14:textId="77777777" w:rsidR="0034603D" w:rsidRPr="003C6554" w:rsidRDefault="0034603D" w:rsidP="0034603D">
      <w:pPr>
        <w:outlineLvl w:val="0"/>
        <w:rPr>
          <w:szCs w:val="21"/>
        </w:rPr>
      </w:pPr>
    </w:p>
    <w:p w14:paraId="0C3988DB" w14:textId="77777777" w:rsidR="0034603D" w:rsidRDefault="0034603D" w:rsidP="0034603D">
      <w:pPr>
        <w:outlineLvl w:val="0"/>
        <w:rPr>
          <w:szCs w:val="21"/>
        </w:rPr>
      </w:pPr>
      <w:r w:rsidRPr="003C6554">
        <w:rPr>
          <w:rFonts w:hint="eastAsia"/>
          <w:szCs w:val="21"/>
        </w:rPr>
        <w:t>5.2</w:t>
      </w:r>
      <w:r>
        <w:rPr>
          <w:rFonts w:hint="eastAsia"/>
          <w:szCs w:val="21"/>
        </w:rPr>
        <w:t xml:space="preserve">　実験結果</w:t>
      </w:r>
      <w:r>
        <w:rPr>
          <w:rFonts w:hint="eastAsia"/>
          <w:szCs w:val="21"/>
        </w:rPr>
        <w:t>1</w:t>
      </w:r>
    </w:p>
    <w:p w14:paraId="1643E3BF" w14:textId="77777777" w:rsidR="0034603D" w:rsidRDefault="0034603D" w:rsidP="0034603D">
      <w:pPr>
        <w:outlineLvl w:val="0"/>
        <w:rPr>
          <w:rFonts w:asciiTheme="minorHAnsi" w:hAnsiTheme="minorHAnsi"/>
          <w:szCs w:val="21"/>
        </w:rPr>
      </w:pPr>
      <w:r>
        <w:rPr>
          <w:rFonts w:hint="eastAsia"/>
          <w:szCs w:val="21"/>
        </w:rPr>
        <w:t xml:space="preserve">　アリ数（</w:t>
      </w:r>
      <w:r w:rsidRPr="00995127">
        <w:rPr>
          <w:position w:val="-4"/>
        </w:rPr>
        <w:object w:dxaOrig="225" w:dyaOrig="240" w14:anchorId="4E7B7B35">
          <v:shape id="_x0000_i1340" type="#_x0000_t75" style="width:11.25pt;height:12.75pt" o:ole="">
            <v:imagedata r:id="rId269" o:title=""/>
          </v:shape>
          <o:OLEObject Type="Embed" ProgID="Equation.3" ShapeID="_x0000_i1340" DrawAspect="Content" ObjectID="_1543332201" r:id="rId546"/>
        </w:object>
      </w:r>
      <w:r>
        <w:rPr>
          <w:rFonts w:hint="eastAsia"/>
        </w:rPr>
        <w:t>）を</w:t>
      </w:r>
      <w:r>
        <w:rPr>
          <w:rFonts w:hint="eastAsia"/>
        </w:rPr>
        <w:t>50</w:t>
      </w:r>
      <w:r>
        <w:rPr>
          <w:rFonts w:hint="eastAsia"/>
        </w:rPr>
        <w:t>と</w:t>
      </w:r>
      <w:r>
        <w:rPr>
          <w:rFonts w:hint="eastAsia"/>
        </w:rPr>
        <w:t>20</w:t>
      </w:r>
      <w:r>
        <w:rPr>
          <w:rFonts w:hint="eastAsia"/>
        </w:rPr>
        <w:t>，</w:t>
      </w:r>
      <w:r>
        <w:rPr>
          <w:rFonts w:hint="eastAsia"/>
          <w:szCs w:val="21"/>
        </w:rPr>
        <w:t>蒸発率（</w:t>
      </w:r>
      <w:r w:rsidRPr="00213398">
        <w:rPr>
          <w:position w:val="-10"/>
        </w:rPr>
        <w:object w:dxaOrig="200" w:dyaOrig="320" w14:anchorId="723280FC">
          <v:shape id="_x0000_i1341" type="#_x0000_t75" style="width:9.75pt;height:16.5pt" o:ole="">
            <v:imagedata r:id="rId229" o:title=""/>
          </v:shape>
          <o:OLEObject Type="Embed" ProgID="Equation.3" ShapeID="_x0000_i1341" DrawAspect="Content" ObjectID="_1543332202" r:id="rId547"/>
        </w:object>
      </w:r>
      <w:r>
        <w:rPr>
          <w:rFonts w:hint="eastAsia"/>
        </w:rPr>
        <w:t>）を</w:t>
      </w:r>
      <w:r>
        <w:rPr>
          <w:rFonts w:hint="eastAsia"/>
        </w:rPr>
        <w:t>0.1</w:t>
      </w:r>
      <w:r>
        <w:rPr>
          <w:rFonts w:hint="eastAsia"/>
        </w:rPr>
        <w:t>と</w:t>
      </w:r>
      <w:r>
        <w:rPr>
          <w:rFonts w:hint="eastAsia"/>
        </w:rPr>
        <w:t>0.2</w:t>
      </w:r>
      <w:r>
        <w:rPr>
          <w:rFonts w:hint="eastAsia"/>
        </w:rPr>
        <w:t>に設定し，</w:t>
      </w:r>
      <w:r>
        <w:rPr>
          <w:rFonts w:hint="eastAsia"/>
          <w:szCs w:val="21"/>
        </w:rPr>
        <w:t>蒸発率に変更式</w:t>
      </w:r>
      <w:r>
        <w:rPr>
          <w:rFonts w:hint="eastAsia"/>
        </w:rPr>
        <w:t>(7)(8)</w:t>
      </w:r>
      <w:r>
        <w:rPr>
          <w:rFonts w:hint="eastAsia"/>
        </w:rPr>
        <w:t>を用いた場合と式</w:t>
      </w:r>
      <w:r>
        <w:rPr>
          <w:rFonts w:hint="eastAsia"/>
        </w:rPr>
        <w:t>(9)</w:t>
      </w:r>
      <w:r>
        <w:rPr>
          <w:rFonts w:hint="eastAsia"/>
        </w:rPr>
        <w:t>を用いた場合を，</w:t>
      </w:r>
      <w:r>
        <w:rPr>
          <w:rFonts w:hint="eastAsia"/>
          <w:szCs w:val="21"/>
        </w:rPr>
        <w:t>Cases 1A</w:t>
      </w:r>
      <w:r>
        <w:rPr>
          <w:rFonts w:hint="eastAsia"/>
          <w:szCs w:val="21"/>
        </w:rPr>
        <w:t>，</w:t>
      </w:r>
      <w:r>
        <w:rPr>
          <w:rFonts w:hint="eastAsia"/>
          <w:szCs w:val="21"/>
        </w:rPr>
        <w:t>2A</w:t>
      </w:r>
      <w:r>
        <w:rPr>
          <w:rFonts w:hint="eastAsia"/>
          <w:szCs w:val="21"/>
        </w:rPr>
        <w:t>，</w:t>
      </w:r>
      <w:r>
        <w:rPr>
          <w:rFonts w:hint="eastAsia"/>
          <w:szCs w:val="21"/>
        </w:rPr>
        <w:t>3A</w:t>
      </w:r>
      <w:r>
        <w:rPr>
          <w:rFonts w:hint="eastAsia"/>
          <w:szCs w:val="21"/>
        </w:rPr>
        <w:t>，</w:t>
      </w:r>
      <w:r>
        <w:rPr>
          <w:rFonts w:hint="eastAsia"/>
          <w:szCs w:val="21"/>
        </w:rPr>
        <w:t>1B</w:t>
      </w:r>
      <w:r>
        <w:rPr>
          <w:rFonts w:hint="eastAsia"/>
          <w:szCs w:val="21"/>
        </w:rPr>
        <w:t>，</w:t>
      </w:r>
      <w:r>
        <w:rPr>
          <w:rFonts w:hint="eastAsia"/>
          <w:szCs w:val="21"/>
        </w:rPr>
        <w:t>2B</w:t>
      </w:r>
      <w:r>
        <w:rPr>
          <w:rFonts w:hint="eastAsia"/>
          <w:szCs w:val="21"/>
        </w:rPr>
        <w:t>，</w:t>
      </w:r>
      <w:r>
        <w:rPr>
          <w:rFonts w:hint="eastAsia"/>
          <w:szCs w:val="21"/>
        </w:rPr>
        <w:t>3B</w:t>
      </w:r>
      <w:r>
        <w:rPr>
          <w:rFonts w:hint="eastAsia"/>
          <w:szCs w:val="21"/>
        </w:rPr>
        <w:t>，</w:t>
      </w:r>
      <w:r>
        <w:rPr>
          <w:rFonts w:hint="eastAsia"/>
          <w:szCs w:val="21"/>
        </w:rPr>
        <w:t>1C</w:t>
      </w:r>
      <w:r>
        <w:rPr>
          <w:rFonts w:hint="eastAsia"/>
          <w:szCs w:val="21"/>
        </w:rPr>
        <w:t>，</w:t>
      </w:r>
      <w:r>
        <w:rPr>
          <w:rFonts w:hint="eastAsia"/>
          <w:szCs w:val="21"/>
        </w:rPr>
        <w:t>2C</w:t>
      </w:r>
      <w:r>
        <w:rPr>
          <w:rFonts w:hint="eastAsia"/>
          <w:szCs w:val="21"/>
        </w:rPr>
        <w:t>，</w:t>
      </w:r>
      <w:r>
        <w:rPr>
          <w:rFonts w:hint="eastAsia"/>
          <w:szCs w:val="21"/>
        </w:rPr>
        <w:t>3C</w:t>
      </w:r>
      <w:r>
        <w:rPr>
          <w:rFonts w:hint="eastAsia"/>
          <w:szCs w:val="21"/>
        </w:rPr>
        <w:t>について</w:t>
      </w:r>
      <w:r>
        <w:rPr>
          <w:rFonts w:ascii="Times New Roman" w:hAnsi="Times New Roman" w:hint="eastAsia"/>
          <w:bCs/>
          <w:kern w:val="0"/>
          <w:szCs w:val="21"/>
        </w:rPr>
        <w:t>各</w:t>
      </w:r>
      <w:r w:rsidRPr="00924A8B">
        <w:rPr>
          <w:rFonts w:asciiTheme="minorHAnsi" w:hAnsiTheme="minorHAnsi"/>
          <w:bCs/>
          <w:kern w:val="0"/>
          <w:szCs w:val="21"/>
        </w:rPr>
        <w:t>10</w:t>
      </w:r>
      <w:r w:rsidRPr="00924A8B">
        <w:rPr>
          <w:rFonts w:ascii="Times New Roman" w:hAnsi="Times New Roman" w:hint="eastAsia"/>
          <w:bCs/>
          <w:kern w:val="0"/>
          <w:szCs w:val="21"/>
        </w:rPr>
        <w:t>回試行した最良解</w:t>
      </w:r>
      <w:r>
        <w:rPr>
          <w:rFonts w:ascii="Times New Roman" w:hAnsi="Times New Roman" w:hint="eastAsia"/>
          <w:bCs/>
          <w:kern w:val="0"/>
          <w:szCs w:val="21"/>
        </w:rPr>
        <w:t>（</w:t>
      </w:r>
      <w:r w:rsidRPr="00A917D7">
        <w:rPr>
          <w:rFonts w:asciiTheme="minorHAnsi" w:hAnsiTheme="minorHAnsi"/>
          <w:bCs/>
          <w:kern w:val="0"/>
          <w:szCs w:val="21"/>
        </w:rPr>
        <w:t>min</w:t>
      </w:r>
      <w:r w:rsidRPr="00A917D7">
        <w:rPr>
          <w:rFonts w:asciiTheme="minorHAnsi" w:hAnsiTheme="minorHAnsi"/>
          <w:bCs/>
          <w:kern w:val="0"/>
          <w:szCs w:val="21"/>
        </w:rPr>
        <w:t>）と最悪解（</w:t>
      </w:r>
      <w:r w:rsidRPr="00A917D7">
        <w:rPr>
          <w:rFonts w:asciiTheme="minorHAnsi" w:hAnsiTheme="minorHAnsi"/>
          <w:bCs/>
          <w:kern w:val="0"/>
          <w:szCs w:val="21"/>
        </w:rPr>
        <w:t>max</w:t>
      </w:r>
      <w:r w:rsidRPr="00A917D7">
        <w:rPr>
          <w:rFonts w:asciiTheme="minorHAnsi" w:hAnsiTheme="minorHAnsi"/>
          <w:bCs/>
          <w:kern w:val="0"/>
          <w:szCs w:val="21"/>
        </w:rPr>
        <w:t>）の世代平均の</w:t>
      </w:r>
      <w:r>
        <w:rPr>
          <w:rFonts w:asciiTheme="minorHAnsi" w:hAnsiTheme="minorHAnsi" w:hint="eastAsia"/>
          <w:bCs/>
          <w:kern w:val="0"/>
          <w:szCs w:val="21"/>
        </w:rPr>
        <w:t>世代</w:t>
      </w:r>
      <w:r w:rsidRPr="00A917D7">
        <w:rPr>
          <w:rFonts w:asciiTheme="minorHAnsi" w:hAnsiTheme="minorHAnsi"/>
          <w:bCs/>
          <w:kern w:val="0"/>
          <w:szCs w:val="21"/>
        </w:rPr>
        <w:t>推移をそれぞれ図</w:t>
      </w:r>
      <w:r w:rsidRPr="00A917D7">
        <w:rPr>
          <w:rFonts w:asciiTheme="minorHAnsi" w:hAnsiTheme="minorHAnsi"/>
          <w:bCs/>
          <w:kern w:val="0"/>
          <w:szCs w:val="21"/>
        </w:rPr>
        <w:t>5.1</w:t>
      </w:r>
      <w:r>
        <w:rPr>
          <w:rFonts w:asciiTheme="minorHAnsi" w:hAnsiTheme="minorHAnsi" w:hint="eastAsia"/>
          <w:bCs/>
          <w:kern w:val="0"/>
          <w:szCs w:val="21"/>
        </w:rPr>
        <w:t>-5.9</w:t>
      </w:r>
      <w:r>
        <w:rPr>
          <w:rFonts w:asciiTheme="minorHAnsi" w:hAnsiTheme="minorHAnsi" w:hint="eastAsia"/>
          <w:bCs/>
          <w:kern w:val="0"/>
          <w:szCs w:val="21"/>
        </w:rPr>
        <w:t>に示す</w:t>
      </w:r>
      <w:r w:rsidRPr="00A917D7">
        <w:rPr>
          <w:rFonts w:asciiTheme="minorHAnsi" w:hAnsiTheme="minorHAnsi"/>
          <w:szCs w:val="21"/>
        </w:rPr>
        <w:t>．</w:t>
      </w:r>
    </w:p>
    <w:p w14:paraId="4584D3FA" w14:textId="77777777" w:rsidR="00297681" w:rsidRPr="0034603D" w:rsidRDefault="00297681"/>
    <w:sectPr w:rsidR="00297681" w:rsidRPr="003460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Meiryo UI">
    <w:charset w:val="80"/>
    <w:family w:val="auto"/>
    <w:pitch w:val="variable"/>
    <w:sig w:usb0="E00002FF" w:usb1="6AC7FFFF" w:usb2="08000012" w:usb3="00000000" w:csb0="0002009F" w:csb1="00000000"/>
  </w:font>
  <w:font w:name="ＭＳ Ｐ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 w:name="Yu Gothic">
    <w:panose1 w:val="020B04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68BF"/>
    <w:multiLevelType w:val="hybridMultilevel"/>
    <w:tmpl w:val="8DD0EE0A"/>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1A543A5"/>
    <w:multiLevelType w:val="hybridMultilevel"/>
    <w:tmpl w:val="560427E8"/>
    <w:lvl w:ilvl="0" w:tplc="C9E00E5C">
      <w:start w:val="1"/>
      <w:numFmt w:val="lowerLetter"/>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1C92D69"/>
    <w:multiLevelType w:val="hybridMultilevel"/>
    <w:tmpl w:val="BEAAFAE4"/>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6F05B5A"/>
    <w:multiLevelType w:val="hybridMultilevel"/>
    <w:tmpl w:val="F6E20068"/>
    <w:lvl w:ilvl="0" w:tplc="B02C2998">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201BF5"/>
    <w:multiLevelType w:val="hybridMultilevel"/>
    <w:tmpl w:val="002003C0"/>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29D28C4"/>
    <w:multiLevelType w:val="hybridMultilevel"/>
    <w:tmpl w:val="0CB84608"/>
    <w:lvl w:ilvl="0" w:tplc="2B1C2E12">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E884BF3"/>
    <w:multiLevelType w:val="hybridMultilevel"/>
    <w:tmpl w:val="FE50FF12"/>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432197A"/>
    <w:multiLevelType w:val="hybridMultilevel"/>
    <w:tmpl w:val="FE802E3E"/>
    <w:lvl w:ilvl="0" w:tplc="94F27F4C">
      <w:start w:val="1"/>
      <w:numFmt w:val="lowerLetter"/>
      <w:lvlText w:val="(%1)"/>
      <w:lvlJc w:val="left"/>
      <w:pPr>
        <w:ind w:left="900" w:hanging="48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nsid w:val="34D21F61"/>
    <w:multiLevelType w:val="hybridMultilevel"/>
    <w:tmpl w:val="A762EC32"/>
    <w:lvl w:ilvl="0" w:tplc="4FDAE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7863C3C"/>
    <w:multiLevelType w:val="hybridMultilevel"/>
    <w:tmpl w:val="BF8A9EC4"/>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9622152"/>
    <w:multiLevelType w:val="hybridMultilevel"/>
    <w:tmpl w:val="00E80A2C"/>
    <w:lvl w:ilvl="0" w:tplc="5A7A7124">
      <w:numFmt w:val="bullet"/>
      <w:lvlText w:val="・"/>
      <w:lvlJc w:val="left"/>
      <w:pPr>
        <w:ind w:left="840" w:hanging="84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4F0681A"/>
    <w:multiLevelType w:val="hybridMultilevel"/>
    <w:tmpl w:val="91F04D56"/>
    <w:lvl w:ilvl="0" w:tplc="2AE88B40">
      <w:start w:val="1"/>
      <w:numFmt w:val="lowerLetter"/>
      <w:lvlText w:val="(%1)"/>
      <w:lvlJc w:val="left"/>
      <w:pPr>
        <w:ind w:left="380" w:hanging="3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A6B2DCC"/>
    <w:multiLevelType w:val="hybridMultilevel"/>
    <w:tmpl w:val="D186A2DC"/>
    <w:lvl w:ilvl="0" w:tplc="10AE387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BED0432"/>
    <w:multiLevelType w:val="hybridMultilevel"/>
    <w:tmpl w:val="FC980ACC"/>
    <w:lvl w:ilvl="0" w:tplc="51CC9808">
      <w:start w:val="5"/>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8B315D2"/>
    <w:multiLevelType w:val="hybridMultilevel"/>
    <w:tmpl w:val="98AA54B0"/>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688D3864"/>
    <w:multiLevelType w:val="hybridMultilevel"/>
    <w:tmpl w:val="35E85BD2"/>
    <w:lvl w:ilvl="0" w:tplc="51CC9808">
      <w:start w:val="5"/>
      <w:numFmt w:val="bullet"/>
      <w:lvlText w:val="・"/>
      <w:lvlJc w:val="left"/>
      <w:pPr>
        <w:ind w:left="570" w:hanging="360"/>
      </w:pPr>
      <w:rPr>
        <w:rFonts w:ascii="ＭＳ 明朝" w:eastAsia="ＭＳ 明朝" w:hAnsi="ＭＳ 明朝"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750503ED"/>
    <w:multiLevelType w:val="hybridMultilevel"/>
    <w:tmpl w:val="909A00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D601630"/>
    <w:multiLevelType w:val="hybridMultilevel"/>
    <w:tmpl w:val="DA8A7E46"/>
    <w:lvl w:ilvl="0" w:tplc="5A7A7124">
      <w:numFmt w:val="bullet"/>
      <w:lvlText w:val="・"/>
      <w:lvlJc w:val="left"/>
      <w:pPr>
        <w:ind w:left="945" w:hanging="840"/>
      </w:pPr>
      <w:rPr>
        <w:rFonts w:ascii="ＭＳ 明朝" w:eastAsia="ＭＳ 明朝" w:hAnsi="ＭＳ 明朝"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7DFD1E17"/>
    <w:multiLevelType w:val="hybridMultilevel"/>
    <w:tmpl w:val="259059E8"/>
    <w:lvl w:ilvl="0" w:tplc="4942CD72">
      <w:start w:val="1"/>
      <w:numFmt w:val="lowerLetter"/>
      <w:lvlText w:val="(%1)"/>
      <w:lvlJc w:val="left"/>
      <w:pPr>
        <w:ind w:left="690" w:hanging="48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9"/>
  </w:num>
  <w:num w:numId="3">
    <w:abstractNumId w:val="3"/>
  </w:num>
  <w:num w:numId="4">
    <w:abstractNumId w:val="8"/>
  </w:num>
  <w:num w:numId="5">
    <w:abstractNumId w:val="12"/>
  </w:num>
  <w:num w:numId="6">
    <w:abstractNumId w:val="4"/>
  </w:num>
  <w:num w:numId="7">
    <w:abstractNumId w:val="7"/>
  </w:num>
  <w:num w:numId="8">
    <w:abstractNumId w:val="18"/>
  </w:num>
  <w:num w:numId="9">
    <w:abstractNumId w:val="1"/>
  </w:num>
  <w:num w:numId="10">
    <w:abstractNumId w:val="13"/>
  </w:num>
  <w:num w:numId="11">
    <w:abstractNumId w:val="14"/>
  </w:num>
  <w:num w:numId="12">
    <w:abstractNumId w:val="6"/>
  </w:num>
  <w:num w:numId="13">
    <w:abstractNumId w:val="15"/>
  </w:num>
  <w:num w:numId="14">
    <w:abstractNumId w:val="2"/>
  </w:num>
  <w:num w:numId="15">
    <w:abstractNumId w:val="16"/>
  </w:num>
  <w:num w:numId="16">
    <w:abstractNumId w:val="0"/>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03D"/>
    <w:rsid w:val="00202D33"/>
    <w:rsid w:val="00232970"/>
    <w:rsid w:val="00297681"/>
    <w:rsid w:val="002E20B3"/>
    <w:rsid w:val="0034603D"/>
    <w:rsid w:val="0062470B"/>
    <w:rsid w:val="00637E74"/>
    <w:rsid w:val="00853BD4"/>
    <w:rsid w:val="009108E1"/>
    <w:rsid w:val="00DB714D"/>
    <w:rsid w:val="00DF5B4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FC43AF"/>
  <w15:chartTrackingRefBased/>
  <w15:docId w15:val="{0C9F53DE-4C8A-4BDE-9000-D5FE2BD9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603D"/>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ヘッダー (文字)"/>
    <w:basedOn w:val="a0"/>
    <w:link w:val="a4"/>
    <w:rsid w:val="0034603D"/>
    <w:rPr>
      <w:rFonts w:ascii="Century" w:eastAsia="ＭＳ 明朝" w:hAnsi="Century" w:cs="Times New Roman"/>
      <w:szCs w:val="20"/>
    </w:rPr>
  </w:style>
  <w:style w:type="paragraph" w:styleId="a4">
    <w:name w:val="header"/>
    <w:basedOn w:val="a"/>
    <w:link w:val="a3"/>
    <w:unhideWhenUsed/>
    <w:rsid w:val="0034603D"/>
    <w:pPr>
      <w:tabs>
        <w:tab w:val="center" w:pos="4252"/>
        <w:tab w:val="right" w:pos="8504"/>
      </w:tabs>
      <w:snapToGrid w:val="0"/>
    </w:pPr>
  </w:style>
  <w:style w:type="character" w:customStyle="1" w:styleId="1">
    <w:name w:val="ヘッダー (文字)1"/>
    <w:basedOn w:val="a0"/>
    <w:uiPriority w:val="99"/>
    <w:semiHidden/>
    <w:rsid w:val="0034603D"/>
    <w:rPr>
      <w:rFonts w:ascii="Century" w:eastAsia="ＭＳ 明朝" w:hAnsi="Century" w:cs="Times New Roman"/>
      <w:szCs w:val="20"/>
    </w:rPr>
  </w:style>
  <w:style w:type="character" w:customStyle="1" w:styleId="a5">
    <w:name w:val="フッター (文字)"/>
    <w:basedOn w:val="a0"/>
    <w:link w:val="a6"/>
    <w:rsid w:val="0034603D"/>
    <w:rPr>
      <w:rFonts w:ascii="Century" w:eastAsia="ＭＳ 明朝" w:hAnsi="Century" w:cs="Times New Roman"/>
      <w:szCs w:val="20"/>
    </w:rPr>
  </w:style>
  <w:style w:type="paragraph" w:styleId="a6">
    <w:name w:val="footer"/>
    <w:basedOn w:val="a"/>
    <w:link w:val="a5"/>
    <w:unhideWhenUsed/>
    <w:rsid w:val="0034603D"/>
    <w:pPr>
      <w:tabs>
        <w:tab w:val="center" w:pos="4252"/>
        <w:tab w:val="right" w:pos="8504"/>
      </w:tabs>
      <w:snapToGrid w:val="0"/>
    </w:pPr>
  </w:style>
  <w:style w:type="character" w:customStyle="1" w:styleId="10">
    <w:name w:val="フッター (文字)1"/>
    <w:basedOn w:val="a0"/>
    <w:uiPriority w:val="99"/>
    <w:semiHidden/>
    <w:rsid w:val="0034603D"/>
    <w:rPr>
      <w:rFonts w:ascii="Century" w:eastAsia="ＭＳ 明朝" w:hAnsi="Century" w:cs="Times New Roman"/>
      <w:szCs w:val="20"/>
    </w:rPr>
  </w:style>
  <w:style w:type="character" w:customStyle="1" w:styleId="a7">
    <w:name w:val="本文 (文字)"/>
    <w:basedOn w:val="a0"/>
    <w:link w:val="a8"/>
    <w:semiHidden/>
    <w:rsid w:val="0034603D"/>
    <w:rPr>
      <w:rFonts w:ascii="Century" w:eastAsia="ＭＳ 明朝" w:hAnsi="Century" w:cs="Times New Roman"/>
      <w:sz w:val="32"/>
      <w:szCs w:val="20"/>
    </w:rPr>
  </w:style>
  <w:style w:type="paragraph" w:styleId="a8">
    <w:name w:val="Body Text"/>
    <w:basedOn w:val="a"/>
    <w:link w:val="a7"/>
    <w:semiHidden/>
    <w:unhideWhenUsed/>
    <w:rsid w:val="0034603D"/>
    <w:pPr>
      <w:jc w:val="center"/>
      <w:outlineLvl w:val="0"/>
    </w:pPr>
    <w:rPr>
      <w:sz w:val="32"/>
    </w:rPr>
  </w:style>
  <w:style w:type="character" w:customStyle="1" w:styleId="11">
    <w:name w:val="本文 (文字)1"/>
    <w:basedOn w:val="a0"/>
    <w:uiPriority w:val="99"/>
    <w:semiHidden/>
    <w:rsid w:val="0034603D"/>
    <w:rPr>
      <w:rFonts w:ascii="Century" w:eastAsia="ＭＳ 明朝" w:hAnsi="Century" w:cs="Times New Roman"/>
      <w:szCs w:val="20"/>
    </w:rPr>
  </w:style>
  <w:style w:type="character" w:customStyle="1" w:styleId="a9">
    <w:name w:val="本文インデント (文字)"/>
    <w:basedOn w:val="a0"/>
    <w:link w:val="aa"/>
    <w:semiHidden/>
    <w:rsid w:val="0034603D"/>
    <w:rPr>
      <w:rFonts w:ascii="Century" w:eastAsia="ＭＳ 明朝" w:hAnsi="Century" w:cs="Times New Roman"/>
      <w:szCs w:val="20"/>
    </w:rPr>
  </w:style>
  <w:style w:type="paragraph" w:styleId="aa">
    <w:name w:val="Body Text Indent"/>
    <w:basedOn w:val="a"/>
    <w:link w:val="a9"/>
    <w:semiHidden/>
    <w:unhideWhenUsed/>
    <w:rsid w:val="0034603D"/>
    <w:pPr>
      <w:ind w:left="380" w:hanging="164"/>
    </w:pPr>
  </w:style>
  <w:style w:type="character" w:customStyle="1" w:styleId="12">
    <w:name w:val="本文インデント (文字)1"/>
    <w:basedOn w:val="a0"/>
    <w:uiPriority w:val="99"/>
    <w:semiHidden/>
    <w:rsid w:val="0034603D"/>
    <w:rPr>
      <w:rFonts w:ascii="Century" w:eastAsia="ＭＳ 明朝" w:hAnsi="Century" w:cs="Times New Roman"/>
      <w:szCs w:val="20"/>
    </w:rPr>
  </w:style>
  <w:style w:type="character" w:customStyle="1" w:styleId="2">
    <w:name w:val="本文インデント 2 (文字)"/>
    <w:basedOn w:val="a0"/>
    <w:link w:val="20"/>
    <w:semiHidden/>
    <w:rsid w:val="0034603D"/>
    <w:rPr>
      <w:rFonts w:ascii="Century" w:eastAsia="ＭＳ 明朝" w:hAnsi="Century" w:cs="Times New Roman"/>
      <w:szCs w:val="20"/>
    </w:rPr>
  </w:style>
  <w:style w:type="paragraph" w:styleId="20">
    <w:name w:val="Body Text Indent 2"/>
    <w:basedOn w:val="a"/>
    <w:link w:val="2"/>
    <w:semiHidden/>
    <w:unhideWhenUsed/>
    <w:rsid w:val="0034603D"/>
    <w:pPr>
      <w:ind w:left="190" w:hanging="190"/>
    </w:pPr>
  </w:style>
  <w:style w:type="character" w:customStyle="1" w:styleId="21">
    <w:name w:val="本文インデント 2 (文字)1"/>
    <w:basedOn w:val="a0"/>
    <w:uiPriority w:val="99"/>
    <w:semiHidden/>
    <w:rsid w:val="0034603D"/>
    <w:rPr>
      <w:rFonts w:ascii="Century" w:eastAsia="ＭＳ 明朝" w:hAnsi="Century" w:cs="Times New Roman"/>
      <w:szCs w:val="20"/>
    </w:rPr>
  </w:style>
  <w:style w:type="character" w:customStyle="1" w:styleId="3">
    <w:name w:val="本文インデント 3 (文字)"/>
    <w:basedOn w:val="a0"/>
    <w:link w:val="30"/>
    <w:semiHidden/>
    <w:rsid w:val="0034603D"/>
    <w:rPr>
      <w:rFonts w:ascii="Century" w:eastAsia="ＭＳ 明朝" w:hAnsi="Century" w:cs="Times New Roman"/>
      <w:szCs w:val="20"/>
    </w:rPr>
  </w:style>
  <w:style w:type="paragraph" w:styleId="30">
    <w:name w:val="Body Text Indent 3"/>
    <w:basedOn w:val="a"/>
    <w:link w:val="3"/>
    <w:semiHidden/>
    <w:unhideWhenUsed/>
    <w:rsid w:val="0034603D"/>
    <w:pPr>
      <w:ind w:firstLine="264"/>
    </w:pPr>
  </w:style>
  <w:style w:type="character" w:customStyle="1" w:styleId="31">
    <w:name w:val="本文インデント 3 (文字)1"/>
    <w:basedOn w:val="a0"/>
    <w:uiPriority w:val="99"/>
    <w:semiHidden/>
    <w:rsid w:val="0034603D"/>
    <w:rPr>
      <w:rFonts w:ascii="Century" w:eastAsia="ＭＳ 明朝" w:hAnsi="Century" w:cs="Times New Roman"/>
      <w:sz w:val="16"/>
      <w:szCs w:val="16"/>
    </w:rPr>
  </w:style>
  <w:style w:type="character" w:customStyle="1" w:styleId="ab">
    <w:name w:val="見出しマップ (文字)"/>
    <w:basedOn w:val="a0"/>
    <w:link w:val="ac"/>
    <w:semiHidden/>
    <w:rsid w:val="0034603D"/>
    <w:rPr>
      <w:rFonts w:ascii="Arial" w:eastAsia="ＭＳ ゴシック" w:hAnsi="Arial" w:cs="Times New Roman"/>
      <w:szCs w:val="20"/>
      <w:shd w:val="clear" w:color="auto" w:fill="000080"/>
    </w:rPr>
  </w:style>
  <w:style w:type="paragraph" w:styleId="ac">
    <w:name w:val="Document Map"/>
    <w:basedOn w:val="a"/>
    <w:link w:val="ab"/>
    <w:semiHidden/>
    <w:unhideWhenUsed/>
    <w:rsid w:val="0034603D"/>
    <w:pPr>
      <w:shd w:val="clear" w:color="auto" w:fill="000080"/>
    </w:pPr>
    <w:rPr>
      <w:rFonts w:ascii="Arial" w:eastAsia="ＭＳ ゴシック" w:hAnsi="Arial"/>
    </w:rPr>
  </w:style>
  <w:style w:type="character" w:customStyle="1" w:styleId="13">
    <w:name w:val="見出しマップ (文字)1"/>
    <w:basedOn w:val="a0"/>
    <w:uiPriority w:val="99"/>
    <w:semiHidden/>
    <w:rsid w:val="0034603D"/>
    <w:rPr>
      <w:rFonts w:ascii="Meiryo UI" w:eastAsia="Meiryo UI" w:hAnsi="Century" w:cs="Meiryo UI"/>
      <w:sz w:val="18"/>
      <w:szCs w:val="18"/>
    </w:rPr>
  </w:style>
  <w:style w:type="character" w:customStyle="1" w:styleId="ad">
    <w:name w:val="吹き出し (文字)"/>
    <w:basedOn w:val="a0"/>
    <w:link w:val="ae"/>
    <w:semiHidden/>
    <w:rsid w:val="0034603D"/>
    <w:rPr>
      <w:rFonts w:ascii="Arial" w:eastAsia="ＭＳ ゴシック" w:hAnsi="Arial" w:cs="Times New Roman"/>
      <w:sz w:val="18"/>
      <w:szCs w:val="18"/>
    </w:rPr>
  </w:style>
  <w:style w:type="paragraph" w:styleId="ae">
    <w:name w:val="Balloon Text"/>
    <w:basedOn w:val="a"/>
    <w:link w:val="ad"/>
    <w:semiHidden/>
    <w:unhideWhenUsed/>
    <w:rsid w:val="0034603D"/>
    <w:rPr>
      <w:rFonts w:ascii="Arial" w:eastAsia="ＭＳ ゴシック" w:hAnsi="Arial"/>
      <w:sz w:val="18"/>
      <w:szCs w:val="18"/>
    </w:rPr>
  </w:style>
  <w:style w:type="character" w:customStyle="1" w:styleId="14">
    <w:name w:val="吹き出し (文字)1"/>
    <w:basedOn w:val="a0"/>
    <w:uiPriority w:val="99"/>
    <w:semiHidden/>
    <w:rsid w:val="0034603D"/>
    <w:rPr>
      <w:rFonts w:asciiTheme="majorHAnsi" w:eastAsiaTheme="majorEastAsia" w:hAnsiTheme="majorHAnsi" w:cstheme="majorBidi"/>
      <w:sz w:val="18"/>
      <w:szCs w:val="18"/>
    </w:rPr>
  </w:style>
  <w:style w:type="character" w:styleId="af">
    <w:name w:val="Placeholder Text"/>
    <w:basedOn w:val="a0"/>
    <w:uiPriority w:val="99"/>
    <w:semiHidden/>
    <w:rsid w:val="0034603D"/>
    <w:rPr>
      <w:color w:val="808080"/>
    </w:rPr>
  </w:style>
  <w:style w:type="character" w:styleId="af0">
    <w:name w:val="Strong"/>
    <w:qFormat/>
    <w:rsid w:val="0034603D"/>
    <w:rPr>
      <w:rFonts w:ascii="Times New Roman" w:hAnsi="Times New Roman" w:cs="Times New Roman" w:hint="default"/>
      <w:b/>
      <w:bCs/>
    </w:rPr>
  </w:style>
  <w:style w:type="paragraph" w:styleId="af1">
    <w:name w:val="List Paragraph"/>
    <w:basedOn w:val="a"/>
    <w:uiPriority w:val="34"/>
    <w:qFormat/>
    <w:rsid w:val="0034603D"/>
    <w:pPr>
      <w:ind w:leftChars="400" w:left="840"/>
    </w:pPr>
  </w:style>
  <w:style w:type="table" w:styleId="af2">
    <w:name w:val="Table Grid"/>
    <w:basedOn w:val="a1"/>
    <w:rsid w:val="003460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Revision"/>
    <w:hidden/>
    <w:uiPriority w:val="99"/>
    <w:semiHidden/>
    <w:rsid w:val="0034603D"/>
    <w:rPr>
      <w:rFonts w:ascii="Century" w:eastAsia="ＭＳ 明朝" w:hAnsi="Century" w:cs="Times New Roman"/>
      <w:szCs w:val="20"/>
    </w:rPr>
  </w:style>
  <w:style w:type="paragraph" w:styleId="Web">
    <w:name w:val="Normal (Web)"/>
    <w:basedOn w:val="a"/>
    <w:uiPriority w:val="99"/>
    <w:semiHidden/>
    <w:unhideWhenUsed/>
    <w:rsid w:val="003460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306673">
      <w:bodyDiv w:val="1"/>
      <w:marLeft w:val="0"/>
      <w:marRight w:val="0"/>
      <w:marTop w:val="0"/>
      <w:marBottom w:val="0"/>
      <w:divBdr>
        <w:top w:val="none" w:sz="0" w:space="0" w:color="auto"/>
        <w:left w:val="none" w:sz="0" w:space="0" w:color="auto"/>
        <w:bottom w:val="none" w:sz="0" w:space="0" w:color="auto"/>
        <w:right w:val="none" w:sz="0" w:space="0" w:color="auto"/>
      </w:divBdr>
    </w:div>
    <w:div w:id="384452496">
      <w:bodyDiv w:val="1"/>
      <w:marLeft w:val="0"/>
      <w:marRight w:val="0"/>
      <w:marTop w:val="0"/>
      <w:marBottom w:val="0"/>
      <w:divBdr>
        <w:top w:val="none" w:sz="0" w:space="0" w:color="auto"/>
        <w:left w:val="none" w:sz="0" w:space="0" w:color="auto"/>
        <w:bottom w:val="none" w:sz="0" w:space="0" w:color="auto"/>
        <w:right w:val="none" w:sz="0" w:space="0" w:color="auto"/>
      </w:divBdr>
    </w:div>
    <w:div w:id="582185355">
      <w:bodyDiv w:val="1"/>
      <w:marLeft w:val="0"/>
      <w:marRight w:val="0"/>
      <w:marTop w:val="0"/>
      <w:marBottom w:val="0"/>
      <w:divBdr>
        <w:top w:val="none" w:sz="0" w:space="0" w:color="auto"/>
        <w:left w:val="none" w:sz="0" w:space="0" w:color="auto"/>
        <w:bottom w:val="none" w:sz="0" w:space="0" w:color="auto"/>
        <w:right w:val="none" w:sz="0" w:space="0" w:color="auto"/>
      </w:divBdr>
    </w:div>
    <w:div w:id="588778544">
      <w:bodyDiv w:val="1"/>
      <w:marLeft w:val="0"/>
      <w:marRight w:val="0"/>
      <w:marTop w:val="0"/>
      <w:marBottom w:val="0"/>
      <w:divBdr>
        <w:top w:val="none" w:sz="0" w:space="0" w:color="auto"/>
        <w:left w:val="none" w:sz="0" w:space="0" w:color="auto"/>
        <w:bottom w:val="none" w:sz="0" w:space="0" w:color="auto"/>
        <w:right w:val="none" w:sz="0" w:space="0" w:color="auto"/>
      </w:divBdr>
    </w:div>
    <w:div w:id="13085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oleObject" Target="embeddings/oleObject264.bin"/><Relationship Id="rId510" Type="http://schemas.openxmlformats.org/officeDocument/2006/relationships/oleObject" Target="embeddings/oleObject293.bin"/><Relationship Id="rId511" Type="http://schemas.openxmlformats.org/officeDocument/2006/relationships/image" Target="media/image214.wmf"/><Relationship Id="rId512" Type="http://schemas.openxmlformats.org/officeDocument/2006/relationships/oleObject" Target="embeddings/oleObject294.bin"/><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513" Type="http://schemas.openxmlformats.org/officeDocument/2006/relationships/image" Target="media/image215.wmf"/><Relationship Id="rId514" Type="http://schemas.openxmlformats.org/officeDocument/2006/relationships/oleObject" Target="embeddings/oleObject295.bin"/><Relationship Id="rId515" Type="http://schemas.openxmlformats.org/officeDocument/2006/relationships/image" Target="media/image216.wmf"/><Relationship Id="rId516" Type="http://schemas.openxmlformats.org/officeDocument/2006/relationships/oleObject" Target="embeddings/oleObject296.bin"/><Relationship Id="rId517" Type="http://schemas.openxmlformats.org/officeDocument/2006/relationships/oleObject" Target="embeddings/oleObject297.bin"/><Relationship Id="rId518" Type="http://schemas.openxmlformats.org/officeDocument/2006/relationships/image" Target="media/image217.wmf"/><Relationship Id="rId519" Type="http://schemas.openxmlformats.org/officeDocument/2006/relationships/oleObject" Target="embeddings/oleObject298.bin"/><Relationship Id="rId170" Type="http://schemas.openxmlformats.org/officeDocument/2006/relationships/image" Target="media/image73.wmf"/><Relationship Id="rId171" Type="http://schemas.openxmlformats.org/officeDocument/2006/relationships/oleObject" Target="embeddings/oleObject94.bin"/><Relationship Id="rId172" Type="http://schemas.openxmlformats.org/officeDocument/2006/relationships/image" Target="media/image74.wmf"/><Relationship Id="rId173" Type="http://schemas.openxmlformats.org/officeDocument/2006/relationships/oleObject" Target="embeddings/oleObject95.bin"/><Relationship Id="rId174" Type="http://schemas.openxmlformats.org/officeDocument/2006/relationships/oleObject" Target="embeddings/oleObject96.bin"/><Relationship Id="rId175" Type="http://schemas.openxmlformats.org/officeDocument/2006/relationships/oleObject" Target="embeddings/oleObject97.bin"/><Relationship Id="rId176" Type="http://schemas.openxmlformats.org/officeDocument/2006/relationships/image" Target="media/image75.wmf"/><Relationship Id="rId177" Type="http://schemas.openxmlformats.org/officeDocument/2006/relationships/oleObject" Target="embeddings/oleObject98.bin"/><Relationship Id="rId178" Type="http://schemas.openxmlformats.org/officeDocument/2006/relationships/image" Target="media/image76.wmf"/><Relationship Id="rId179" Type="http://schemas.openxmlformats.org/officeDocument/2006/relationships/oleObject" Target="embeddings/oleObject99.bin"/><Relationship Id="rId230" Type="http://schemas.openxmlformats.org/officeDocument/2006/relationships/oleObject" Target="embeddings/oleObject134.bin"/><Relationship Id="rId231" Type="http://schemas.openxmlformats.org/officeDocument/2006/relationships/image" Target="media/image93.wmf"/><Relationship Id="rId232" Type="http://schemas.openxmlformats.org/officeDocument/2006/relationships/oleObject" Target="embeddings/oleObject135.bin"/><Relationship Id="rId233" Type="http://schemas.openxmlformats.org/officeDocument/2006/relationships/image" Target="media/image94.wmf"/><Relationship Id="rId234" Type="http://schemas.openxmlformats.org/officeDocument/2006/relationships/oleObject" Target="embeddings/oleObject136.bin"/><Relationship Id="rId235" Type="http://schemas.openxmlformats.org/officeDocument/2006/relationships/image" Target="media/image95.wmf"/><Relationship Id="rId236" Type="http://schemas.openxmlformats.org/officeDocument/2006/relationships/oleObject" Target="embeddings/oleObject137.bin"/><Relationship Id="rId237" Type="http://schemas.openxmlformats.org/officeDocument/2006/relationships/image" Target="media/image96.wmf"/><Relationship Id="rId238" Type="http://schemas.openxmlformats.org/officeDocument/2006/relationships/oleObject" Target="embeddings/oleObject138.bin"/><Relationship Id="rId239" Type="http://schemas.openxmlformats.org/officeDocument/2006/relationships/oleObject" Target="embeddings/oleObject139.bin"/><Relationship Id="rId460" Type="http://schemas.openxmlformats.org/officeDocument/2006/relationships/image" Target="media/image192.wmf"/><Relationship Id="rId461" Type="http://schemas.openxmlformats.org/officeDocument/2006/relationships/oleObject" Target="embeddings/oleObject265.bin"/><Relationship Id="rId462" Type="http://schemas.openxmlformats.org/officeDocument/2006/relationships/oleObject" Target="embeddings/oleObject266.bin"/><Relationship Id="rId463" Type="http://schemas.openxmlformats.org/officeDocument/2006/relationships/oleObject" Target="embeddings/oleObject267.bin"/><Relationship Id="rId464" Type="http://schemas.openxmlformats.org/officeDocument/2006/relationships/image" Target="media/image193.wmf"/><Relationship Id="rId465" Type="http://schemas.openxmlformats.org/officeDocument/2006/relationships/oleObject" Target="embeddings/oleObject268.bin"/><Relationship Id="rId466" Type="http://schemas.openxmlformats.org/officeDocument/2006/relationships/oleObject" Target="embeddings/oleObject269.bin"/><Relationship Id="rId467" Type="http://schemas.openxmlformats.org/officeDocument/2006/relationships/image" Target="media/image194.wmf"/><Relationship Id="rId468" Type="http://schemas.openxmlformats.org/officeDocument/2006/relationships/oleObject" Target="embeddings/oleObject270.bin"/><Relationship Id="rId469" Type="http://schemas.openxmlformats.org/officeDocument/2006/relationships/image" Target="media/image195.wmf"/><Relationship Id="rId520" Type="http://schemas.openxmlformats.org/officeDocument/2006/relationships/image" Target="media/image218.wmf"/><Relationship Id="rId521" Type="http://schemas.openxmlformats.org/officeDocument/2006/relationships/oleObject" Target="embeddings/oleObject299.bin"/><Relationship Id="rId522" Type="http://schemas.openxmlformats.org/officeDocument/2006/relationships/oleObject" Target="embeddings/oleObject300.bin"/><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oleObject" Target="embeddings/oleObject15.bin"/><Relationship Id="rId35" Type="http://schemas.openxmlformats.org/officeDocument/2006/relationships/image" Target="media/image16.wmf"/><Relationship Id="rId36" Type="http://schemas.openxmlformats.org/officeDocument/2006/relationships/oleObject" Target="embeddings/oleObject16.bin"/><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523" Type="http://schemas.openxmlformats.org/officeDocument/2006/relationships/oleObject" Target="embeddings/oleObject301.bin"/><Relationship Id="rId524" Type="http://schemas.openxmlformats.org/officeDocument/2006/relationships/oleObject" Target="embeddings/oleObject302.bin"/><Relationship Id="rId525" Type="http://schemas.openxmlformats.org/officeDocument/2006/relationships/oleObject" Target="embeddings/oleObject303.bin"/><Relationship Id="rId526" Type="http://schemas.openxmlformats.org/officeDocument/2006/relationships/oleObject" Target="embeddings/oleObject304.bin"/><Relationship Id="rId527" Type="http://schemas.openxmlformats.org/officeDocument/2006/relationships/image" Target="media/image219.wmf"/><Relationship Id="rId528" Type="http://schemas.openxmlformats.org/officeDocument/2006/relationships/oleObject" Target="embeddings/oleObject305.bin"/><Relationship Id="rId529" Type="http://schemas.openxmlformats.org/officeDocument/2006/relationships/oleObject" Target="embeddings/oleObject306.bin"/><Relationship Id="rId180" Type="http://schemas.openxmlformats.org/officeDocument/2006/relationships/image" Target="media/image77.wmf"/><Relationship Id="rId181" Type="http://schemas.openxmlformats.org/officeDocument/2006/relationships/oleObject" Target="embeddings/oleObject100.bin"/><Relationship Id="rId182" Type="http://schemas.openxmlformats.org/officeDocument/2006/relationships/image" Target="media/image78.wmf"/><Relationship Id="rId183" Type="http://schemas.openxmlformats.org/officeDocument/2006/relationships/oleObject" Target="embeddings/oleObject101.bin"/><Relationship Id="rId184" Type="http://schemas.openxmlformats.org/officeDocument/2006/relationships/image" Target="media/image79.wmf"/><Relationship Id="rId185" Type="http://schemas.openxmlformats.org/officeDocument/2006/relationships/oleObject" Target="embeddings/oleObject102.bin"/><Relationship Id="rId186" Type="http://schemas.openxmlformats.org/officeDocument/2006/relationships/image" Target="media/image80.wmf"/><Relationship Id="rId187" Type="http://schemas.openxmlformats.org/officeDocument/2006/relationships/oleObject" Target="embeddings/oleObject103.bin"/><Relationship Id="rId188" Type="http://schemas.openxmlformats.org/officeDocument/2006/relationships/oleObject" Target="embeddings/oleObject104.bin"/><Relationship Id="rId189" Type="http://schemas.openxmlformats.org/officeDocument/2006/relationships/oleObject" Target="embeddings/oleObject105.bin"/><Relationship Id="rId240" Type="http://schemas.openxmlformats.org/officeDocument/2006/relationships/image" Target="media/image97.wmf"/><Relationship Id="rId241" Type="http://schemas.openxmlformats.org/officeDocument/2006/relationships/oleObject" Target="embeddings/oleObject140.bin"/><Relationship Id="rId242" Type="http://schemas.openxmlformats.org/officeDocument/2006/relationships/oleObject" Target="embeddings/oleObject141.bin"/><Relationship Id="rId243" Type="http://schemas.openxmlformats.org/officeDocument/2006/relationships/image" Target="media/image98.wmf"/><Relationship Id="rId244" Type="http://schemas.openxmlformats.org/officeDocument/2006/relationships/oleObject" Target="embeddings/oleObject142.bin"/><Relationship Id="rId245" Type="http://schemas.openxmlformats.org/officeDocument/2006/relationships/image" Target="media/image99.wmf"/><Relationship Id="rId246" Type="http://schemas.openxmlformats.org/officeDocument/2006/relationships/oleObject" Target="embeddings/oleObject143.bin"/><Relationship Id="rId247" Type="http://schemas.openxmlformats.org/officeDocument/2006/relationships/image" Target="media/image100.wmf"/><Relationship Id="rId248" Type="http://schemas.openxmlformats.org/officeDocument/2006/relationships/oleObject" Target="embeddings/oleObject144.bin"/><Relationship Id="rId249" Type="http://schemas.openxmlformats.org/officeDocument/2006/relationships/oleObject" Target="embeddings/oleObject145.bin"/><Relationship Id="rId300" Type="http://schemas.openxmlformats.org/officeDocument/2006/relationships/oleObject" Target="embeddings/oleObject172.bin"/><Relationship Id="rId301" Type="http://schemas.openxmlformats.org/officeDocument/2006/relationships/image" Target="media/image125.wmf"/><Relationship Id="rId302" Type="http://schemas.openxmlformats.org/officeDocument/2006/relationships/oleObject" Target="embeddings/oleObject173.bin"/><Relationship Id="rId303" Type="http://schemas.openxmlformats.org/officeDocument/2006/relationships/oleObject" Target="embeddings/oleObject174.bin"/><Relationship Id="rId304" Type="http://schemas.openxmlformats.org/officeDocument/2006/relationships/image" Target="media/image126.wmf"/><Relationship Id="rId305" Type="http://schemas.openxmlformats.org/officeDocument/2006/relationships/oleObject" Target="embeddings/oleObject175.bin"/><Relationship Id="rId306" Type="http://schemas.openxmlformats.org/officeDocument/2006/relationships/image" Target="media/image127.wmf"/><Relationship Id="rId307" Type="http://schemas.openxmlformats.org/officeDocument/2006/relationships/oleObject" Target="embeddings/oleObject176.bin"/><Relationship Id="rId308" Type="http://schemas.openxmlformats.org/officeDocument/2006/relationships/oleObject" Target="embeddings/oleObject177.bin"/><Relationship Id="rId309" Type="http://schemas.openxmlformats.org/officeDocument/2006/relationships/image" Target="media/image128.wmf"/><Relationship Id="rId470" Type="http://schemas.openxmlformats.org/officeDocument/2006/relationships/oleObject" Target="embeddings/oleObject271.bin"/><Relationship Id="rId471" Type="http://schemas.openxmlformats.org/officeDocument/2006/relationships/image" Target="media/image196.wmf"/><Relationship Id="rId472" Type="http://schemas.openxmlformats.org/officeDocument/2006/relationships/oleObject" Target="embeddings/oleObject272.bin"/><Relationship Id="rId473" Type="http://schemas.openxmlformats.org/officeDocument/2006/relationships/image" Target="media/image197.wmf"/><Relationship Id="rId474" Type="http://schemas.openxmlformats.org/officeDocument/2006/relationships/oleObject" Target="embeddings/oleObject273.bin"/><Relationship Id="rId475" Type="http://schemas.openxmlformats.org/officeDocument/2006/relationships/oleObject" Target="embeddings/oleObject274.bin"/><Relationship Id="rId476" Type="http://schemas.openxmlformats.org/officeDocument/2006/relationships/image" Target="media/image198.wmf"/><Relationship Id="rId477" Type="http://schemas.openxmlformats.org/officeDocument/2006/relationships/oleObject" Target="embeddings/oleObject275.bin"/><Relationship Id="rId478" Type="http://schemas.openxmlformats.org/officeDocument/2006/relationships/oleObject" Target="embeddings/oleObject276.bin"/><Relationship Id="rId479" Type="http://schemas.openxmlformats.org/officeDocument/2006/relationships/image" Target="media/image199.wmf"/><Relationship Id="rId530" Type="http://schemas.openxmlformats.org/officeDocument/2006/relationships/image" Target="media/image220.wmf"/><Relationship Id="rId531" Type="http://schemas.openxmlformats.org/officeDocument/2006/relationships/oleObject" Target="embeddings/oleObject307.bin"/><Relationship Id="rId532" Type="http://schemas.openxmlformats.org/officeDocument/2006/relationships/oleObject" Target="embeddings/oleObject308.bin"/><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wmf"/><Relationship Id="rId44" Type="http://schemas.openxmlformats.org/officeDocument/2006/relationships/oleObject" Target="embeddings/oleObject20.bin"/><Relationship Id="rId45" Type="http://schemas.openxmlformats.org/officeDocument/2006/relationships/image" Target="media/image21.wmf"/><Relationship Id="rId46" Type="http://schemas.openxmlformats.org/officeDocument/2006/relationships/oleObject" Target="embeddings/oleObject21.bin"/><Relationship Id="rId47" Type="http://schemas.openxmlformats.org/officeDocument/2006/relationships/image" Target="media/image22.wmf"/><Relationship Id="rId48" Type="http://schemas.openxmlformats.org/officeDocument/2006/relationships/oleObject" Target="embeddings/oleObject22.bin"/><Relationship Id="rId49" Type="http://schemas.openxmlformats.org/officeDocument/2006/relationships/image" Target="media/image23.wmf"/><Relationship Id="rId533" Type="http://schemas.openxmlformats.org/officeDocument/2006/relationships/image" Target="media/image221.wmf"/><Relationship Id="rId534" Type="http://schemas.openxmlformats.org/officeDocument/2006/relationships/oleObject" Target="embeddings/oleObject309.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90" Type="http://schemas.openxmlformats.org/officeDocument/2006/relationships/oleObject" Target="embeddings/oleObject106.bin"/><Relationship Id="rId191" Type="http://schemas.openxmlformats.org/officeDocument/2006/relationships/image" Target="media/image81.wmf"/><Relationship Id="rId192" Type="http://schemas.openxmlformats.org/officeDocument/2006/relationships/oleObject" Target="embeddings/oleObject107.bin"/><Relationship Id="rId193" Type="http://schemas.openxmlformats.org/officeDocument/2006/relationships/oleObject" Target="embeddings/oleObject108.bin"/><Relationship Id="rId194" Type="http://schemas.openxmlformats.org/officeDocument/2006/relationships/oleObject" Target="embeddings/oleObject109.bin"/><Relationship Id="rId195" Type="http://schemas.openxmlformats.org/officeDocument/2006/relationships/oleObject" Target="embeddings/oleObject110.bin"/><Relationship Id="rId196" Type="http://schemas.openxmlformats.org/officeDocument/2006/relationships/oleObject" Target="embeddings/oleObject111.bin"/><Relationship Id="rId197" Type="http://schemas.openxmlformats.org/officeDocument/2006/relationships/oleObject" Target="embeddings/oleObject112.bin"/><Relationship Id="rId198" Type="http://schemas.openxmlformats.org/officeDocument/2006/relationships/oleObject" Target="embeddings/oleObject113.bin"/><Relationship Id="rId199" Type="http://schemas.openxmlformats.org/officeDocument/2006/relationships/oleObject" Target="embeddings/oleObject114.bin"/><Relationship Id="rId535" Type="http://schemas.openxmlformats.org/officeDocument/2006/relationships/image" Target="media/image222.wmf"/><Relationship Id="rId250" Type="http://schemas.openxmlformats.org/officeDocument/2006/relationships/image" Target="media/image101.wmf"/><Relationship Id="rId251" Type="http://schemas.openxmlformats.org/officeDocument/2006/relationships/oleObject" Target="embeddings/oleObject146.bin"/><Relationship Id="rId252" Type="http://schemas.openxmlformats.org/officeDocument/2006/relationships/image" Target="media/image102.wmf"/><Relationship Id="rId253" Type="http://schemas.openxmlformats.org/officeDocument/2006/relationships/oleObject" Target="embeddings/oleObject147.bin"/><Relationship Id="rId254" Type="http://schemas.openxmlformats.org/officeDocument/2006/relationships/image" Target="media/image103.wmf"/><Relationship Id="rId255" Type="http://schemas.openxmlformats.org/officeDocument/2006/relationships/oleObject" Target="embeddings/oleObject148.bin"/><Relationship Id="rId256" Type="http://schemas.openxmlformats.org/officeDocument/2006/relationships/image" Target="media/image104.wmf"/><Relationship Id="rId257" Type="http://schemas.openxmlformats.org/officeDocument/2006/relationships/oleObject" Target="embeddings/oleObject149.bin"/><Relationship Id="rId258" Type="http://schemas.openxmlformats.org/officeDocument/2006/relationships/image" Target="media/image105.wmf"/><Relationship Id="rId259" Type="http://schemas.openxmlformats.org/officeDocument/2006/relationships/oleObject" Target="embeddings/oleObject150.bin"/><Relationship Id="rId536" Type="http://schemas.openxmlformats.org/officeDocument/2006/relationships/oleObject" Target="embeddings/oleObject310.bin"/><Relationship Id="rId537" Type="http://schemas.openxmlformats.org/officeDocument/2006/relationships/image" Target="media/image223.wmf"/><Relationship Id="rId538" Type="http://schemas.openxmlformats.org/officeDocument/2006/relationships/oleObject" Target="embeddings/oleObject311.bin"/><Relationship Id="rId539" Type="http://schemas.openxmlformats.org/officeDocument/2006/relationships/image" Target="media/image224.wmf"/><Relationship Id="rId310" Type="http://schemas.openxmlformats.org/officeDocument/2006/relationships/oleObject" Target="embeddings/oleObject178.bin"/><Relationship Id="rId311" Type="http://schemas.openxmlformats.org/officeDocument/2006/relationships/image" Target="media/image129.wmf"/><Relationship Id="rId312" Type="http://schemas.openxmlformats.org/officeDocument/2006/relationships/oleObject" Target="embeddings/oleObject179.bin"/><Relationship Id="rId313" Type="http://schemas.openxmlformats.org/officeDocument/2006/relationships/image" Target="media/image130.wmf"/><Relationship Id="rId314" Type="http://schemas.openxmlformats.org/officeDocument/2006/relationships/oleObject" Target="embeddings/oleObject180.bin"/><Relationship Id="rId315" Type="http://schemas.openxmlformats.org/officeDocument/2006/relationships/image" Target="media/image131.wmf"/><Relationship Id="rId316" Type="http://schemas.openxmlformats.org/officeDocument/2006/relationships/oleObject" Target="embeddings/oleObject181.bin"/><Relationship Id="rId317" Type="http://schemas.openxmlformats.org/officeDocument/2006/relationships/image" Target="media/image132.wmf"/><Relationship Id="rId318" Type="http://schemas.openxmlformats.org/officeDocument/2006/relationships/oleObject" Target="embeddings/oleObject182.bin"/><Relationship Id="rId319" Type="http://schemas.openxmlformats.org/officeDocument/2006/relationships/image" Target="media/image133.wmf"/><Relationship Id="rId480" Type="http://schemas.openxmlformats.org/officeDocument/2006/relationships/oleObject" Target="embeddings/oleObject277.bin"/><Relationship Id="rId481" Type="http://schemas.openxmlformats.org/officeDocument/2006/relationships/image" Target="media/image200.wmf"/><Relationship Id="rId482" Type="http://schemas.openxmlformats.org/officeDocument/2006/relationships/oleObject" Target="embeddings/oleObject278.bin"/><Relationship Id="rId483" Type="http://schemas.openxmlformats.org/officeDocument/2006/relationships/oleObject" Target="embeddings/oleObject279.bin"/><Relationship Id="rId484" Type="http://schemas.openxmlformats.org/officeDocument/2006/relationships/image" Target="media/image201.wmf"/><Relationship Id="rId485" Type="http://schemas.openxmlformats.org/officeDocument/2006/relationships/oleObject" Target="embeddings/oleObject280.bin"/><Relationship Id="rId486" Type="http://schemas.openxmlformats.org/officeDocument/2006/relationships/oleObject" Target="embeddings/oleObject281.bin"/><Relationship Id="rId487" Type="http://schemas.openxmlformats.org/officeDocument/2006/relationships/image" Target="media/image202.wmf"/><Relationship Id="rId488" Type="http://schemas.openxmlformats.org/officeDocument/2006/relationships/oleObject" Target="embeddings/oleObject282.bin"/><Relationship Id="rId489" Type="http://schemas.openxmlformats.org/officeDocument/2006/relationships/image" Target="media/image203.wmf"/><Relationship Id="rId540" Type="http://schemas.openxmlformats.org/officeDocument/2006/relationships/oleObject" Target="embeddings/oleObject312.bin"/><Relationship Id="rId541" Type="http://schemas.openxmlformats.org/officeDocument/2006/relationships/oleObject" Target="embeddings/oleObject313.bin"/><Relationship Id="rId542" Type="http://schemas.openxmlformats.org/officeDocument/2006/relationships/image" Target="media/image225.wmf"/><Relationship Id="rId50" Type="http://schemas.openxmlformats.org/officeDocument/2006/relationships/oleObject" Target="embeddings/oleObject23.bin"/><Relationship Id="rId51" Type="http://schemas.openxmlformats.org/officeDocument/2006/relationships/image" Target="media/image24.wmf"/><Relationship Id="rId52" Type="http://schemas.openxmlformats.org/officeDocument/2006/relationships/oleObject" Target="embeddings/oleObject24.bin"/><Relationship Id="rId53" Type="http://schemas.openxmlformats.org/officeDocument/2006/relationships/image" Target="media/image25.wmf"/><Relationship Id="rId54" Type="http://schemas.openxmlformats.org/officeDocument/2006/relationships/oleObject" Target="embeddings/oleObject25.bin"/><Relationship Id="rId55" Type="http://schemas.openxmlformats.org/officeDocument/2006/relationships/image" Target="media/image26.wmf"/><Relationship Id="rId56" Type="http://schemas.openxmlformats.org/officeDocument/2006/relationships/oleObject" Target="embeddings/oleObject26.bin"/><Relationship Id="rId57" Type="http://schemas.openxmlformats.org/officeDocument/2006/relationships/image" Target="media/image27.wmf"/><Relationship Id="rId58" Type="http://schemas.openxmlformats.org/officeDocument/2006/relationships/oleObject" Target="embeddings/oleObject27.bin"/><Relationship Id="rId59" Type="http://schemas.openxmlformats.org/officeDocument/2006/relationships/image" Target="media/image28.wmf"/><Relationship Id="rId543" Type="http://schemas.openxmlformats.org/officeDocument/2006/relationships/oleObject" Target="embeddings/oleObject314.bin"/><Relationship Id="rId544" Type="http://schemas.openxmlformats.org/officeDocument/2006/relationships/image" Target="media/image226.wmf"/><Relationship Id="rId545" Type="http://schemas.openxmlformats.org/officeDocument/2006/relationships/oleObject" Target="embeddings/oleObject315.bin"/><Relationship Id="rId546" Type="http://schemas.openxmlformats.org/officeDocument/2006/relationships/oleObject" Target="embeddings/oleObject316.bin"/><Relationship Id="rId547" Type="http://schemas.openxmlformats.org/officeDocument/2006/relationships/oleObject" Target="embeddings/oleObject317.bin"/><Relationship Id="rId548" Type="http://schemas.openxmlformats.org/officeDocument/2006/relationships/fontTable" Target="fontTable.xml"/><Relationship Id="rId549" Type="http://schemas.openxmlformats.org/officeDocument/2006/relationships/theme" Target="theme/theme1.xml"/><Relationship Id="rId260" Type="http://schemas.openxmlformats.org/officeDocument/2006/relationships/image" Target="media/image106.wmf"/><Relationship Id="rId261" Type="http://schemas.openxmlformats.org/officeDocument/2006/relationships/oleObject" Target="embeddings/oleObject151.bin"/><Relationship Id="rId262" Type="http://schemas.openxmlformats.org/officeDocument/2006/relationships/oleObject" Target="embeddings/oleObject152.bin"/><Relationship Id="rId263" Type="http://schemas.openxmlformats.org/officeDocument/2006/relationships/image" Target="media/image107.wmf"/><Relationship Id="rId264" Type="http://schemas.openxmlformats.org/officeDocument/2006/relationships/oleObject" Target="embeddings/oleObject153.bin"/><Relationship Id="rId265" Type="http://schemas.openxmlformats.org/officeDocument/2006/relationships/image" Target="media/image108.wmf"/><Relationship Id="rId266" Type="http://schemas.openxmlformats.org/officeDocument/2006/relationships/oleObject" Target="embeddings/oleObject154.bin"/><Relationship Id="rId267" Type="http://schemas.openxmlformats.org/officeDocument/2006/relationships/image" Target="media/image109.wmf"/><Relationship Id="rId268" Type="http://schemas.openxmlformats.org/officeDocument/2006/relationships/oleObject" Target="embeddings/oleObject155.bin"/><Relationship Id="rId269" Type="http://schemas.openxmlformats.org/officeDocument/2006/relationships/image" Target="media/image110.wmf"/><Relationship Id="rId320" Type="http://schemas.openxmlformats.org/officeDocument/2006/relationships/oleObject" Target="embeddings/oleObject183.bin"/><Relationship Id="rId321" Type="http://schemas.openxmlformats.org/officeDocument/2006/relationships/image" Target="media/image134.wmf"/><Relationship Id="rId322" Type="http://schemas.openxmlformats.org/officeDocument/2006/relationships/oleObject" Target="embeddings/oleObject184.bin"/><Relationship Id="rId323" Type="http://schemas.openxmlformats.org/officeDocument/2006/relationships/image" Target="media/image135.wmf"/><Relationship Id="rId324" Type="http://schemas.openxmlformats.org/officeDocument/2006/relationships/oleObject" Target="embeddings/oleObject185.bin"/><Relationship Id="rId325" Type="http://schemas.openxmlformats.org/officeDocument/2006/relationships/image" Target="media/image136.wmf"/><Relationship Id="rId326" Type="http://schemas.openxmlformats.org/officeDocument/2006/relationships/oleObject" Target="embeddings/oleObject186.bin"/><Relationship Id="rId327" Type="http://schemas.openxmlformats.org/officeDocument/2006/relationships/image" Target="media/image137.wmf"/><Relationship Id="rId328" Type="http://schemas.openxmlformats.org/officeDocument/2006/relationships/oleObject" Target="embeddings/oleObject187.bin"/><Relationship Id="rId329" Type="http://schemas.openxmlformats.org/officeDocument/2006/relationships/image" Target="media/image138.wmf"/><Relationship Id="rId490" Type="http://schemas.openxmlformats.org/officeDocument/2006/relationships/oleObject" Target="embeddings/oleObject283.bin"/><Relationship Id="rId491" Type="http://schemas.openxmlformats.org/officeDocument/2006/relationships/image" Target="media/image204.wmf"/><Relationship Id="rId492" Type="http://schemas.openxmlformats.org/officeDocument/2006/relationships/oleObject" Target="embeddings/oleObject284.bin"/><Relationship Id="rId493" Type="http://schemas.openxmlformats.org/officeDocument/2006/relationships/image" Target="media/image205.wmf"/><Relationship Id="rId494" Type="http://schemas.openxmlformats.org/officeDocument/2006/relationships/oleObject" Target="embeddings/oleObject285.bin"/><Relationship Id="rId495" Type="http://schemas.openxmlformats.org/officeDocument/2006/relationships/image" Target="media/image206.wmf"/><Relationship Id="rId496" Type="http://schemas.openxmlformats.org/officeDocument/2006/relationships/oleObject" Target="embeddings/oleObject286.bin"/><Relationship Id="rId497" Type="http://schemas.openxmlformats.org/officeDocument/2006/relationships/image" Target="media/image207.wmf"/><Relationship Id="rId498" Type="http://schemas.openxmlformats.org/officeDocument/2006/relationships/oleObject" Target="embeddings/oleObject287.bin"/><Relationship Id="rId499" Type="http://schemas.openxmlformats.org/officeDocument/2006/relationships/image" Target="media/image208.wmf"/><Relationship Id="rId100" Type="http://schemas.openxmlformats.org/officeDocument/2006/relationships/image" Target="media/image44.wmf"/><Relationship Id="rId101" Type="http://schemas.openxmlformats.org/officeDocument/2006/relationships/oleObject" Target="embeddings/oleObject53.bin"/><Relationship Id="rId102" Type="http://schemas.openxmlformats.org/officeDocument/2006/relationships/image" Target="media/image45.wmf"/><Relationship Id="rId103" Type="http://schemas.openxmlformats.org/officeDocument/2006/relationships/oleObject" Target="embeddings/oleObject54.bin"/><Relationship Id="rId104" Type="http://schemas.openxmlformats.org/officeDocument/2006/relationships/image" Target="media/image46.wmf"/><Relationship Id="rId105" Type="http://schemas.openxmlformats.org/officeDocument/2006/relationships/oleObject" Target="embeddings/oleObject55.bin"/><Relationship Id="rId106" Type="http://schemas.openxmlformats.org/officeDocument/2006/relationships/image" Target="media/image47.wmf"/><Relationship Id="rId107" Type="http://schemas.openxmlformats.org/officeDocument/2006/relationships/oleObject" Target="embeddings/oleObject56.bin"/><Relationship Id="rId108" Type="http://schemas.openxmlformats.org/officeDocument/2006/relationships/image" Target="media/image48.wmf"/><Relationship Id="rId109" Type="http://schemas.openxmlformats.org/officeDocument/2006/relationships/oleObject" Target="embeddings/oleObject57.bin"/><Relationship Id="rId60" Type="http://schemas.openxmlformats.org/officeDocument/2006/relationships/oleObject" Target="embeddings/oleObject28.bin"/><Relationship Id="rId61" Type="http://schemas.openxmlformats.org/officeDocument/2006/relationships/image" Target="media/image29.wmf"/><Relationship Id="rId62" Type="http://schemas.openxmlformats.org/officeDocument/2006/relationships/oleObject" Target="embeddings/oleObject29.bin"/><Relationship Id="rId63" Type="http://schemas.openxmlformats.org/officeDocument/2006/relationships/image" Target="media/image30.wmf"/><Relationship Id="rId64" Type="http://schemas.openxmlformats.org/officeDocument/2006/relationships/oleObject" Target="embeddings/oleObject30.bin"/><Relationship Id="rId65" Type="http://schemas.openxmlformats.org/officeDocument/2006/relationships/image" Target="media/image31.wmf"/><Relationship Id="rId66" Type="http://schemas.openxmlformats.org/officeDocument/2006/relationships/oleObject" Target="embeddings/oleObject31.bin"/><Relationship Id="rId67" Type="http://schemas.openxmlformats.org/officeDocument/2006/relationships/image" Target="media/image32.wmf"/><Relationship Id="rId68" Type="http://schemas.openxmlformats.org/officeDocument/2006/relationships/oleObject" Target="embeddings/oleObject32.bin"/><Relationship Id="rId69" Type="http://schemas.openxmlformats.org/officeDocument/2006/relationships/image" Target="media/image33.wmf"/><Relationship Id="rId270" Type="http://schemas.openxmlformats.org/officeDocument/2006/relationships/oleObject" Target="embeddings/oleObject156.bin"/><Relationship Id="rId271" Type="http://schemas.openxmlformats.org/officeDocument/2006/relationships/image" Target="media/image111.wmf"/><Relationship Id="rId272" Type="http://schemas.openxmlformats.org/officeDocument/2006/relationships/oleObject" Target="embeddings/oleObject157.bin"/><Relationship Id="rId273" Type="http://schemas.openxmlformats.org/officeDocument/2006/relationships/oleObject" Target="embeddings/oleObject158.bin"/><Relationship Id="rId274" Type="http://schemas.openxmlformats.org/officeDocument/2006/relationships/image" Target="media/image112.wmf"/><Relationship Id="rId275" Type="http://schemas.openxmlformats.org/officeDocument/2006/relationships/oleObject" Target="embeddings/oleObject159.bin"/><Relationship Id="rId276" Type="http://schemas.openxmlformats.org/officeDocument/2006/relationships/image" Target="media/image113.wmf"/><Relationship Id="rId277" Type="http://schemas.openxmlformats.org/officeDocument/2006/relationships/oleObject" Target="embeddings/oleObject160.bin"/><Relationship Id="rId278" Type="http://schemas.openxmlformats.org/officeDocument/2006/relationships/image" Target="media/image114.wmf"/><Relationship Id="rId279" Type="http://schemas.openxmlformats.org/officeDocument/2006/relationships/oleObject" Target="embeddings/oleObject161.bin"/><Relationship Id="rId330" Type="http://schemas.openxmlformats.org/officeDocument/2006/relationships/oleObject" Target="embeddings/oleObject188.bin"/><Relationship Id="rId331" Type="http://schemas.openxmlformats.org/officeDocument/2006/relationships/image" Target="media/image139.wmf"/><Relationship Id="rId332" Type="http://schemas.openxmlformats.org/officeDocument/2006/relationships/oleObject" Target="embeddings/oleObject189.bin"/><Relationship Id="rId333" Type="http://schemas.openxmlformats.org/officeDocument/2006/relationships/image" Target="media/image140.wmf"/><Relationship Id="rId334" Type="http://schemas.openxmlformats.org/officeDocument/2006/relationships/oleObject" Target="embeddings/oleObject190.bin"/><Relationship Id="rId335" Type="http://schemas.openxmlformats.org/officeDocument/2006/relationships/image" Target="media/image141.wmf"/><Relationship Id="rId336" Type="http://schemas.openxmlformats.org/officeDocument/2006/relationships/oleObject" Target="embeddings/oleObject191.bin"/><Relationship Id="rId337" Type="http://schemas.openxmlformats.org/officeDocument/2006/relationships/image" Target="media/image142.wmf"/><Relationship Id="rId338" Type="http://schemas.openxmlformats.org/officeDocument/2006/relationships/oleObject" Target="embeddings/oleObject192.bin"/><Relationship Id="rId339" Type="http://schemas.openxmlformats.org/officeDocument/2006/relationships/image" Target="media/image143.wmf"/><Relationship Id="rId110" Type="http://schemas.openxmlformats.org/officeDocument/2006/relationships/image" Target="media/image49.wmf"/><Relationship Id="rId111" Type="http://schemas.openxmlformats.org/officeDocument/2006/relationships/oleObject" Target="embeddings/oleObject58.bin"/><Relationship Id="rId112" Type="http://schemas.openxmlformats.org/officeDocument/2006/relationships/image" Target="media/image50.wmf"/><Relationship Id="rId113" Type="http://schemas.openxmlformats.org/officeDocument/2006/relationships/oleObject" Target="embeddings/oleObject59.bin"/><Relationship Id="rId114" Type="http://schemas.openxmlformats.org/officeDocument/2006/relationships/image" Target="media/image51.wmf"/><Relationship Id="rId115" Type="http://schemas.openxmlformats.org/officeDocument/2006/relationships/oleObject" Target="embeddings/oleObject60.bin"/><Relationship Id="rId70" Type="http://schemas.openxmlformats.org/officeDocument/2006/relationships/oleObject" Target="embeddings/oleObject33.bin"/><Relationship Id="rId71" Type="http://schemas.openxmlformats.org/officeDocument/2006/relationships/oleObject" Target="embeddings/oleObject34.bin"/><Relationship Id="rId72" Type="http://schemas.openxmlformats.org/officeDocument/2006/relationships/oleObject" Target="embeddings/oleObject35.bin"/><Relationship Id="rId73" Type="http://schemas.openxmlformats.org/officeDocument/2006/relationships/image" Target="media/image34.wmf"/><Relationship Id="rId74" Type="http://schemas.openxmlformats.org/officeDocument/2006/relationships/oleObject" Target="embeddings/oleObject36.bin"/><Relationship Id="rId75" Type="http://schemas.openxmlformats.org/officeDocument/2006/relationships/oleObject" Target="embeddings/oleObject37.bin"/><Relationship Id="rId76" Type="http://schemas.openxmlformats.org/officeDocument/2006/relationships/oleObject" Target="embeddings/oleObject38.bin"/><Relationship Id="rId77" Type="http://schemas.openxmlformats.org/officeDocument/2006/relationships/image" Target="media/image35.wmf"/><Relationship Id="rId78" Type="http://schemas.openxmlformats.org/officeDocument/2006/relationships/oleObject" Target="embeddings/oleObject39.bin"/><Relationship Id="rId79" Type="http://schemas.openxmlformats.org/officeDocument/2006/relationships/oleObject" Target="embeddings/oleObject40.bin"/><Relationship Id="rId116" Type="http://schemas.openxmlformats.org/officeDocument/2006/relationships/oleObject" Target="embeddings/oleObject61.bin"/><Relationship Id="rId117" Type="http://schemas.openxmlformats.org/officeDocument/2006/relationships/image" Target="media/image52.wmf"/><Relationship Id="rId118" Type="http://schemas.openxmlformats.org/officeDocument/2006/relationships/oleObject" Target="embeddings/oleObject62.bin"/><Relationship Id="rId119" Type="http://schemas.openxmlformats.org/officeDocument/2006/relationships/oleObject" Target="embeddings/oleObject63.bin"/><Relationship Id="rId280" Type="http://schemas.openxmlformats.org/officeDocument/2006/relationships/image" Target="media/image115.wmf"/><Relationship Id="rId281" Type="http://schemas.openxmlformats.org/officeDocument/2006/relationships/oleObject" Target="embeddings/oleObject162.bin"/><Relationship Id="rId282" Type="http://schemas.openxmlformats.org/officeDocument/2006/relationships/image" Target="media/image116.wmf"/><Relationship Id="rId283" Type="http://schemas.openxmlformats.org/officeDocument/2006/relationships/oleObject" Target="embeddings/oleObject163.bin"/><Relationship Id="rId284" Type="http://schemas.openxmlformats.org/officeDocument/2006/relationships/image" Target="media/image117.wmf"/><Relationship Id="rId285" Type="http://schemas.openxmlformats.org/officeDocument/2006/relationships/oleObject" Target="embeddings/oleObject164.bin"/><Relationship Id="rId286" Type="http://schemas.openxmlformats.org/officeDocument/2006/relationships/image" Target="media/image118.wmf"/><Relationship Id="rId287" Type="http://schemas.openxmlformats.org/officeDocument/2006/relationships/oleObject" Target="embeddings/oleObject165.bin"/><Relationship Id="rId288" Type="http://schemas.openxmlformats.org/officeDocument/2006/relationships/image" Target="media/image119.wmf"/><Relationship Id="rId289" Type="http://schemas.openxmlformats.org/officeDocument/2006/relationships/oleObject" Target="embeddings/oleObject166.bin"/><Relationship Id="rId340" Type="http://schemas.openxmlformats.org/officeDocument/2006/relationships/oleObject" Target="embeddings/oleObject193.bin"/><Relationship Id="rId341" Type="http://schemas.openxmlformats.org/officeDocument/2006/relationships/image" Target="media/image144.wmf"/><Relationship Id="rId342" Type="http://schemas.openxmlformats.org/officeDocument/2006/relationships/oleObject" Target="embeddings/oleObject194.bin"/><Relationship Id="rId343" Type="http://schemas.openxmlformats.org/officeDocument/2006/relationships/image" Target="media/image145.wmf"/><Relationship Id="rId344" Type="http://schemas.openxmlformats.org/officeDocument/2006/relationships/oleObject" Target="embeddings/oleObject195.bin"/><Relationship Id="rId345" Type="http://schemas.openxmlformats.org/officeDocument/2006/relationships/image" Target="media/image146.wmf"/><Relationship Id="rId346" Type="http://schemas.openxmlformats.org/officeDocument/2006/relationships/oleObject" Target="embeddings/oleObject196.bin"/><Relationship Id="rId347" Type="http://schemas.openxmlformats.org/officeDocument/2006/relationships/image" Target="media/image147.wmf"/><Relationship Id="rId348" Type="http://schemas.openxmlformats.org/officeDocument/2006/relationships/oleObject" Target="embeddings/oleObject197.bin"/><Relationship Id="rId349" Type="http://schemas.openxmlformats.org/officeDocument/2006/relationships/image" Target="media/image148.wmf"/><Relationship Id="rId400" Type="http://schemas.openxmlformats.org/officeDocument/2006/relationships/oleObject" Target="embeddings/oleObject226.bin"/><Relationship Id="rId401" Type="http://schemas.openxmlformats.org/officeDocument/2006/relationships/oleObject" Target="embeddings/oleObject227.bin"/><Relationship Id="rId402" Type="http://schemas.openxmlformats.org/officeDocument/2006/relationships/image" Target="media/image171.wmf"/><Relationship Id="rId403" Type="http://schemas.openxmlformats.org/officeDocument/2006/relationships/oleObject" Target="embeddings/oleObject228.bin"/><Relationship Id="rId404" Type="http://schemas.openxmlformats.org/officeDocument/2006/relationships/image" Target="media/image172.wmf"/><Relationship Id="rId405" Type="http://schemas.openxmlformats.org/officeDocument/2006/relationships/oleObject" Target="embeddings/oleObject229.bin"/><Relationship Id="rId406" Type="http://schemas.openxmlformats.org/officeDocument/2006/relationships/oleObject" Target="embeddings/oleObject230.bin"/><Relationship Id="rId407" Type="http://schemas.openxmlformats.org/officeDocument/2006/relationships/oleObject" Target="embeddings/oleObject231.bin"/><Relationship Id="rId408" Type="http://schemas.openxmlformats.org/officeDocument/2006/relationships/image" Target="media/image173.wmf"/><Relationship Id="rId409" Type="http://schemas.openxmlformats.org/officeDocument/2006/relationships/oleObject" Target="embeddings/oleObject232.bin"/><Relationship Id="rId120" Type="http://schemas.openxmlformats.org/officeDocument/2006/relationships/image" Target="media/image53.wmf"/><Relationship Id="rId121" Type="http://schemas.openxmlformats.org/officeDocument/2006/relationships/oleObject" Target="embeddings/oleObject64.bin"/><Relationship Id="rId122" Type="http://schemas.openxmlformats.org/officeDocument/2006/relationships/image" Target="media/image54.wmf"/><Relationship Id="rId123" Type="http://schemas.openxmlformats.org/officeDocument/2006/relationships/oleObject" Target="embeddings/oleObject65.bin"/><Relationship Id="rId124" Type="http://schemas.openxmlformats.org/officeDocument/2006/relationships/image" Target="media/image55.wmf"/><Relationship Id="rId125" Type="http://schemas.openxmlformats.org/officeDocument/2006/relationships/oleObject" Target="embeddings/oleObject66.bin"/><Relationship Id="rId80" Type="http://schemas.openxmlformats.org/officeDocument/2006/relationships/oleObject" Target="embeddings/oleObject41.bin"/><Relationship Id="rId81" Type="http://schemas.openxmlformats.org/officeDocument/2006/relationships/image" Target="media/image36.wmf"/><Relationship Id="rId82" Type="http://schemas.openxmlformats.org/officeDocument/2006/relationships/oleObject" Target="embeddings/oleObject42.bin"/><Relationship Id="rId83" Type="http://schemas.openxmlformats.org/officeDocument/2006/relationships/oleObject" Target="embeddings/oleObject43.bin"/><Relationship Id="rId84" Type="http://schemas.openxmlformats.org/officeDocument/2006/relationships/oleObject" Target="embeddings/oleObject44.bin"/><Relationship Id="rId85" Type="http://schemas.openxmlformats.org/officeDocument/2006/relationships/image" Target="media/image37.wmf"/><Relationship Id="rId86" Type="http://schemas.openxmlformats.org/officeDocument/2006/relationships/oleObject" Target="embeddings/oleObject45.bin"/><Relationship Id="rId87" Type="http://schemas.openxmlformats.org/officeDocument/2006/relationships/oleObject" Target="embeddings/oleObject46.bin"/><Relationship Id="rId88" Type="http://schemas.openxmlformats.org/officeDocument/2006/relationships/image" Target="media/image38.wmf"/><Relationship Id="rId89" Type="http://schemas.openxmlformats.org/officeDocument/2006/relationships/oleObject" Target="embeddings/oleObject47.bin"/><Relationship Id="rId126" Type="http://schemas.openxmlformats.org/officeDocument/2006/relationships/image" Target="media/image56.wmf"/><Relationship Id="rId127" Type="http://schemas.openxmlformats.org/officeDocument/2006/relationships/oleObject" Target="embeddings/oleObject67.bin"/><Relationship Id="rId128" Type="http://schemas.openxmlformats.org/officeDocument/2006/relationships/image" Target="media/image57.wmf"/><Relationship Id="rId129" Type="http://schemas.openxmlformats.org/officeDocument/2006/relationships/oleObject" Target="embeddings/oleObject68.bin"/><Relationship Id="rId290" Type="http://schemas.openxmlformats.org/officeDocument/2006/relationships/image" Target="media/image120.wmf"/><Relationship Id="rId291" Type="http://schemas.openxmlformats.org/officeDocument/2006/relationships/oleObject" Target="embeddings/oleObject167.bin"/><Relationship Id="rId292" Type="http://schemas.openxmlformats.org/officeDocument/2006/relationships/image" Target="media/image121.wmf"/><Relationship Id="rId293" Type="http://schemas.openxmlformats.org/officeDocument/2006/relationships/oleObject" Target="embeddings/oleObject168.bin"/><Relationship Id="rId294" Type="http://schemas.openxmlformats.org/officeDocument/2006/relationships/image" Target="media/image122.wmf"/><Relationship Id="rId295" Type="http://schemas.openxmlformats.org/officeDocument/2006/relationships/oleObject" Target="embeddings/oleObject169.bin"/><Relationship Id="rId296" Type="http://schemas.openxmlformats.org/officeDocument/2006/relationships/oleObject" Target="embeddings/oleObject170.bin"/><Relationship Id="rId297" Type="http://schemas.openxmlformats.org/officeDocument/2006/relationships/image" Target="media/image123.wmf"/><Relationship Id="rId298" Type="http://schemas.openxmlformats.org/officeDocument/2006/relationships/oleObject" Target="embeddings/oleObject171.bin"/><Relationship Id="rId299" Type="http://schemas.openxmlformats.org/officeDocument/2006/relationships/image" Target="media/image124.wmf"/><Relationship Id="rId350" Type="http://schemas.openxmlformats.org/officeDocument/2006/relationships/oleObject" Target="embeddings/oleObject198.bin"/><Relationship Id="rId351" Type="http://schemas.openxmlformats.org/officeDocument/2006/relationships/image" Target="media/image149.wmf"/><Relationship Id="rId352" Type="http://schemas.openxmlformats.org/officeDocument/2006/relationships/oleObject" Target="embeddings/oleObject199.bin"/><Relationship Id="rId353" Type="http://schemas.openxmlformats.org/officeDocument/2006/relationships/image" Target="media/image150.wmf"/><Relationship Id="rId354" Type="http://schemas.openxmlformats.org/officeDocument/2006/relationships/oleObject" Target="embeddings/oleObject200.bin"/><Relationship Id="rId355" Type="http://schemas.openxmlformats.org/officeDocument/2006/relationships/image" Target="media/image151.wmf"/><Relationship Id="rId356" Type="http://schemas.openxmlformats.org/officeDocument/2006/relationships/oleObject" Target="embeddings/oleObject201.bin"/><Relationship Id="rId357" Type="http://schemas.openxmlformats.org/officeDocument/2006/relationships/image" Target="media/image152.wmf"/><Relationship Id="rId358" Type="http://schemas.openxmlformats.org/officeDocument/2006/relationships/oleObject" Target="embeddings/oleObject202.bin"/><Relationship Id="rId359" Type="http://schemas.openxmlformats.org/officeDocument/2006/relationships/oleObject" Target="embeddings/oleObject203.bin"/><Relationship Id="rId410" Type="http://schemas.openxmlformats.org/officeDocument/2006/relationships/oleObject" Target="embeddings/oleObject233.bin"/><Relationship Id="rId411" Type="http://schemas.openxmlformats.org/officeDocument/2006/relationships/oleObject" Target="embeddings/oleObject234.bin"/><Relationship Id="rId412" Type="http://schemas.openxmlformats.org/officeDocument/2006/relationships/image" Target="media/image174.wmf"/><Relationship Id="rId413" Type="http://schemas.openxmlformats.org/officeDocument/2006/relationships/oleObject" Target="embeddings/oleObject235.bin"/><Relationship Id="rId414" Type="http://schemas.openxmlformats.org/officeDocument/2006/relationships/image" Target="media/image175.wmf"/><Relationship Id="rId415" Type="http://schemas.openxmlformats.org/officeDocument/2006/relationships/oleObject" Target="embeddings/oleObject236.bin"/><Relationship Id="rId416" Type="http://schemas.openxmlformats.org/officeDocument/2006/relationships/image" Target="media/image176.wmf"/><Relationship Id="rId417" Type="http://schemas.openxmlformats.org/officeDocument/2006/relationships/oleObject" Target="embeddings/oleObject237.bin"/><Relationship Id="rId418" Type="http://schemas.openxmlformats.org/officeDocument/2006/relationships/oleObject" Target="embeddings/oleObject238.bin"/><Relationship Id="rId419" Type="http://schemas.openxmlformats.org/officeDocument/2006/relationships/oleObject" Target="embeddings/oleObject239.bin"/><Relationship Id="rId130" Type="http://schemas.openxmlformats.org/officeDocument/2006/relationships/image" Target="media/image58.wmf"/><Relationship Id="rId131" Type="http://schemas.openxmlformats.org/officeDocument/2006/relationships/oleObject" Target="embeddings/oleObject69.bin"/><Relationship Id="rId132" Type="http://schemas.openxmlformats.org/officeDocument/2006/relationships/image" Target="media/image59.wmf"/><Relationship Id="rId133" Type="http://schemas.openxmlformats.org/officeDocument/2006/relationships/oleObject" Target="embeddings/oleObject70.bin"/><Relationship Id="rId134" Type="http://schemas.openxmlformats.org/officeDocument/2006/relationships/image" Target="media/image60.wmf"/><Relationship Id="rId135" Type="http://schemas.openxmlformats.org/officeDocument/2006/relationships/oleObject" Target="embeddings/oleObject71.bin"/><Relationship Id="rId90" Type="http://schemas.openxmlformats.org/officeDocument/2006/relationships/image" Target="media/image39.wmf"/><Relationship Id="rId91" Type="http://schemas.openxmlformats.org/officeDocument/2006/relationships/oleObject" Target="embeddings/oleObject48.bin"/><Relationship Id="rId92" Type="http://schemas.openxmlformats.org/officeDocument/2006/relationships/image" Target="media/image40.wmf"/><Relationship Id="rId93" Type="http://schemas.openxmlformats.org/officeDocument/2006/relationships/oleObject" Target="embeddings/oleObject49.bin"/><Relationship Id="rId94" Type="http://schemas.openxmlformats.org/officeDocument/2006/relationships/image" Target="media/image41.wmf"/><Relationship Id="rId95" Type="http://schemas.openxmlformats.org/officeDocument/2006/relationships/oleObject" Target="embeddings/oleObject50.bin"/><Relationship Id="rId96" Type="http://schemas.openxmlformats.org/officeDocument/2006/relationships/image" Target="media/image42.wmf"/><Relationship Id="rId97" Type="http://schemas.openxmlformats.org/officeDocument/2006/relationships/oleObject" Target="embeddings/oleObject51.bin"/><Relationship Id="rId98" Type="http://schemas.openxmlformats.org/officeDocument/2006/relationships/image" Target="media/image43.wmf"/><Relationship Id="rId99" Type="http://schemas.openxmlformats.org/officeDocument/2006/relationships/oleObject" Target="embeddings/oleObject52.bin"/><Relationship Id="rId136" Type="http://schemas.openxmlformats.org/officeDocument/2006/relationships/oleObject" Target="embeddings/oleObject72.bin"/><Relationship Id="rId137" Type="http://schemas.openxmlformats.org/officeDocument/2006/relationships/image" Target="media/image61.wmf"/><Relationship Id="rId138" Type="http://schemas.openxmlformats.org/officeDocument/2006/relationships/oleObject" Target="embeddings/oleObject73.bin"/><Relationship Id="rId139" Type="http://schemas.openxmlformats.org/officeDocument/2006/relationships/oleObject" Target="embeddings/oleObject74.bin"/><Relationship Id="rId360" Type="http://schemas.openxmlformats.org/officeDocument/2006/relationships/image" Target="media/image153.wmf"/><Relationship Id="rId361" Type="http://schemas.openxmlformats.org/officeDocument/2006/relationships/oleObject" Target="embeddings/oleObject204.bin"/><Relationship Id="rId362" Type="http://schemas.openxmlformats.org/officeDocument/2006/relationships/oleObject" Target="embeddings/oleObject205.bin"/><Relationship Id="rId363" Type="http://schemas.openxmlformats.org/officeDocument/2006/relationships/image" Target="media/image154.wmf"/><Relationship Id="rId364" Type="http://schemas.openxmlformats.org/officeDocument/2006/relationships/oleObject" Target="embeddings/oleObject206.bin"/><Relationship Id="rId365" Type="http://schemas.openxmlformats.org/officeDocument/2006/relationships/image" Target="media/image155.wmf"/><Relationship Id="rId366" Type="http://schemas.openxmlformats.org/officeDocument/2006/relationships/oleObject" Target="embeddings/oleObject207.bin"/><Relationship Id="rId367" Type="http://schemas.openxmlformats.org/officeDocument/2006/relationships/image" Target="media/image156.wmf"/><Relationship Id="rId368" Type="http://schemas.openxmlformats.org/officeDocument/2006/relationships/oleObject" Target="embeddings/oleObject208.bin"/><Relationship Id="rId369" Type="http://schemas.openxmlformats.org/officeDocument/2006/relationships/image" Target="media/image157.wmf"/><Relationship Id="rId420" Type="http://schemas.openxmlformats.org/officeDocument/2006/relationships/image" Target="media/image177.wmf"/><Relationship Id="rId421" Type="http://schemas.openxmlformats.org/officeDocument/2006/relationships/oleObject" Target="embeddings/oleObject240.bin"/><Relationship Id="rId422" Type="http://schemas.openxmlformats.org/officeDocument/2006/relationships/oleObject" Target="embeddings/oleObject241.bin"/><Relationship Id="rId423" Type="http://schemas.openxmlformats.org/officeDocument/2006/relationships/oleObject" Target="embeddings/oleObject242.bin"/><Relationship Id="rId424" Type="http://schemas.openxmlformats.org/officeDocument/2006/relationships/oleObject" Target="embeddings/oleObject243.bin"/><Relationship Id="rId425" Type="http://schemas.openxmlformats.org/officeDocument/2006/relationships/oleObject" Target="embeddings/oleObject244.bin"/><Relationship Id="rId426" Type="http://schemas.openxmlformats.org/officeDocument/2006/relationships/oleObject" Target="embeddings/oleObject245.bin"/><Relationship Id="rId427" Type="http://schemas.openxmlformats.org/officeDocument/2006/relationships/oleObject" Target="embeddings/oleObject246.bin"/><Relationship Id="rId428" Type="http://schemas.openxmlformats.org/officeDocument/2006/relationships/image" Target="media/image178.wmf"/><Relationship Id="rId429" Type="http://schemas.openxmlformats.org/officeDocument/2006/relationships/oleObject" Target="embeddings/oleObject247.bin"/><Relationship Id="rId140" Type="http://schemas.openxmlformats.org/officeDocument/2006/relationships/oleObject" Target="embeddings/oleObject75.bin"/><Relationship Id="rId141" Type="http://schemas.openxmlformats.org/officeDocument/2006/relationships/image" Target="media/image62.wmf"/><Relationship Id="rId142" Type="http://schemas.openxmlformats.org/officeDocument/2006/relationships/oleObject" Target="embeddings/oleObject76.bin"/><Relationship Id="rId143" Type="http://schemas.openxmlformats.org/officeDocument/2006/relationships/oleObject" Target="embeddings/oleObject77.bin"/><Relationship Id="rId144" Type="http://schemas.openxmlformats.org/officeDocument/2006/relationships/oleObject" Target="embeddings/oleObject78.bin"/><Relationship Id="rId145" Type="http://schemas.openxmlformats.org/officeDocument/2006/relationships/image" Target="media/image63.wmf"/><Relationship Id="rId146" Type="http://schemas.openxmlformats.org/officeDocument/2006/relationships/oleObject" Target="embeddings/oleObject79.bin"/><Relationship Id="rId147" Type="http://schemas.openxmlformats.org/officeDocument/2006/relationships/oleObject" Target="embeddings/oleObject80.bin"/><Relationship Id="rId148" Type="http://schemas.openxmlformats.org/officeDocument/2006/relationships/oleObject" Target="embeddings/oleObject81.bin"/><Relationship Id="rId149" Type="http://schemas.openxmlformats.org/officeDocument/2006/relationships/image" Target="media/image64.wmf"/><Relationship Id="rId200" Type="http://schemas.openxmlformats.org/officeDocument/2006/relationships/oleObject" Target="embeddings/oleObject115.bin"/><Relationship Id="rId201" Type="http://schemas.openxmlformats.org/officeDocument/2006/relationships/oleObject" Target="embeddings/oleObject116.bin"/><Relationship Id="rId202" Type="http://schemas.openxmlformats.org/officeDocument/2006/relationships/oleObject" Target="embeddings/oleObject117.bin"/><Relationship Id="rId203" Type="http://schemas.openxmlformats.org/officeDocument/2006/relationships/oleObject" Target="embeddings/oleObject118.bin"/><Relationship Id="rId204" Type="http://schemas.openxmlformats.org/officeDocument/2006/relationships/oleObject" Target="embeddings/oleObject119.bin"/><Relationship Id="rId205" Type="http://schemas.openxmlformats.org/officeDocument/2006/relationships/oleObject" Target="embeddings/oleObject120.bin"/><Relationship Id="rId206" Type="http://schemas.openxmlformats.org/officeDocument/2006/relationships/oleObject" Target="embeddings/oleObject121.bin"/><Relationship Id="rId207" Type="http://schemas.openxmlformats.org/officeDocument/2006/relationships/oleObject" Target="embeddings/oleObject122.bin"/><Relationship Id="rId208" Type="http://schemas.openxmlformats.org/officeDocument/2006/relationships/image" Target="media/image82.wmf"/><Relationship Id="rId209" Type="http://schemas.openxmlformats.org/officeDocument/2006/relationships/oleObject" Target="embeddings/oleObject123.bin"/><Relationship Id="rId370" Type="http://schemas.openxmlformats.org/officeDocument/2006/relationships/oleObject" Target="embeddings/oleObject209.bin"/><Relationship Id="rId371" Type="http://schemas.openxmlformats.org/officeDocument/2006/relationships/image" Target="media/image158.wmf"/><Relationship Id="rId372" Type="http://schemas.openxmlformats.org/officeDocument/2006/relationships/oleObject" Target="embeddings/oleObject210.bin"/><Relationship Id="rId373" Type="http://schemas.openxmlformats.org/officeDocument/2006/relationships/image" Target="media/image159.wmf"/><Relationship Id="rId374" Type="http://schemas.openxmlformats.org/officeDocument/2006/relationships/oleObject" Target="embeddings/oleObject211.bin"/><Relationship Id="rId375" Type="http://schemas.openxmlformats.org/officeDocument/2006/relationships/image" Target="media/image160.wmf"/><Relationship Id="rId376" Type="http://schemas.openxmlformats.org/officeDocument/2006/relationships/oleObject" Target="embeddings/oleObject212.bin"/><Relationship Id="rId377" Type="http://schemas.openxmlformats.org/officeDocument/2006/relationships/image" Target="media/image161.wmf"/><Relationship Id="rId378" Type="http://schemas.openxmlformats.org/officeDocument/2006/relationships/oleObject" Target="embeddings/oleObject213.bin"/><Relationship Id="rId379" Type="http://schemas.openxmlformats.org/officeDocument/2006/relationships/image" Target="media/image162.wmf"/><Relationship Id="rId430" Type="http://schemas.openxmlformats.org/officeDocument/2006/relationships/image" Target="media/image179.wmf"/><Relationship Id="rId431" Type="http://schemas.openxmlformats.org/officeDocument/2006/relationships/oleObject" Target="embeddings/oleObject248.bin"/><Relationship Id="rId432" Type="http://schemas.openxmlformats.org/officeDocument/2006/relationships/image" Target="media/image180.wmf"/><Relationship Id="rId433" Type="http://schemas.openxmlformats.org/officeDocument/2006/relationships/oleObject" Target="embeddings/oleObject249.bin"/><Relationship Id="rId434" Type="http://schemas.openxmlformats.org/officeDocument/2006/relationships/image" Target="media/image181.wmf"/><Relationship Id="rId435" Type="http://schemas.openxmlformats.org/officeDocument/2006/relationships/oleObject" Target="embeddings/oleObject250.bin"/><Relationship Id="rId436" Type="http://schemas.openxmlformats.org/officeDocument/2006/relationships/image" Target="media/image182.wmf"/><Relationship Id="rId437" Type="http://schemas.openxmlformats.org/officeDocument/2006/relationships/oleObject" Target="embeddings/oleObject251.bin"/><Relationship Id="rId438" Type="http://schemas.openxmlformats.org/officeDocument/2006/relationships/image" Target="media/image183.wmf"/><Relationship Id="rId439" Type="http://schemas.openxmlformats.org/officeDocument/2006/relationships/oleObject" Target="embeddings/oleObject252.bin"/><Relationship Id="rId150" Type="http://schemas.openxmlformats.org/officeDocument/2006/relationships/oleObject" Target="embeddings/oleObject82.bin"/><Relationship Id="rId151" Type="http://schemas.openxmlformats.org/officeDocument/2006/relationships/oleObject" Target="embeddings/oleObject83.bin"/><Relationship Id="rId152" Type="http://schemas.openxmlformats.org/officeDocument/2006/relationships/oleObject" Target="embeddings/oleObject84.bin"/><Relationship Id="rId153" Type="http://schemas.openxmlformats.org/officeDocument/2006/relationships/image" Target="media/image65.wmf"/><Relationship Id="rId154" Type="http://schemas.openxmlformats.org/officeDocument/2006/relationships/oleObject" Target="embeddings/oleObject85.bin"/><Relationship Id="rId155" Type="http://schemas.openxmlformats.org/officeDocument/2006/relationships/oleObject" Target="embeddings/oleObject86.bin"/><Relationship Id="rId156" Type="http://schemas.openxmlformats.org/officeDocument/2006/relationships/image" Target="media/image66.wmf"/><Relationship Id="rId157" Type="http://schemas.openxmlformats.org/officeDocument/2006/relationships/oleObject" Target="embeddings/oleObject87.bin"/><Relationship Id="rId158" Type="http://schemas.openxmlformats.org/officeDocument/2006/relationships/image" Target="media/image67.wmf"/><Relationship Id="rId159" Type="http://schemas.openxmlformats.org/officeDocument/2006/relationships/oleObject" Target="embeddings/oleObject88.bin"/><Relationship Id="rId210" Type="http://schemas.openxmlformats.org/officeDocument/2006/relationships/image" Target="media/image83.wmf"/><Relationship Id="rId211" Type="http://schemas.openxmlformats.org/officeDocument/2006/relationships/oleObject" Target="embeddings/oleObject124.bin"/><Relationship Id="rId212" Type="http://schemas.openxmlformats.org/officeDocument/2006/relationships/image" Target="media/image84.wmf"/><Relationship Id="rId213" Type="http://schemas.openxmlformats.org/officeDocument/2006/relationships/oleObject" Target="embeddings/oleObject125.bin"/><Relationship Id="rId214" Type="http://schemas.openxmlformats.org/officeDocument/2006/relationships/image" Target="media/image85.wmf"/><Relationship Id="rId215" Type="http://schemas.openxmlformats.org/officeDocument/2006/relationships/oleObject" Target="embeddings/oleObject126.bin"/><Relationship Id="rId216" Type="http://schemas.openxmlformats.org/officeDocument/2006/relationships/oleObject" Target="embeddings/oleObject127.bin"/><Relationship Id="rId217" Type="http://schemas.openxmlformats.org/officeDocument/2006/relationships/image" Target="media/image86.wmf"/><Relationship Id="rId218" Type="http://schemas.openxmlformats.org/officeDocument/2006/relationships/oleObject" Target="embeddings/oleObject128.bin"/><Relationship Id="rId219" Type="http://schemas.openxmlformats.org/officeDocument/2006/relationships/image" Target="media/image87.wmf"/><Relationship Id="rId380" Type="http://schemas.openxmlformats.org/officeDocument/2006/relationships/oleObject" Target="embeddings/oleObject214.bin"/><Relationship Id="rId381" Type="http://schemas.openxmlformats.org/officeDocument/2006/relationships/image" Target="media/image163.wmf"/><Relationship Id="rId382" Type="http://schemas.openxmlformats.org/officeDocument/2006/relationships/oleObject" Target="embeddings/oleObject215.bin"/><Relationship Id="rId383" Type="http://schemas.openxmlformats.org/officeDocument/2006/relationships/image" Target="media/image164.wmf"/><Relationship Id="rId384" Type="http://schemas.openxmlformats.org/officeDocument/2006/relationships/oleObject" Target="embeddings/oleObject216.bin"/><Relationship Id="rId385" Type="http://schemas.openxmlformats.org/officeDocument/2006/relationships/image" Target="media/image165.wmf"/><Relationship Id="rId386" Type="http://schemas.openxmlformats.org/officeDocument/2006/relationships/oleObject" Target="embeddings/oleObject217.bin"/><Relationship Id="rId387" Type="http://schemas.openxmlformats.org/officeDocument/2006/relationships/image" Target="media/image166.wmf"/><Relationship Id="rId388" Type="http://schemas.openxmlformats.org/officeDocument/2006/relationships/oleObject" Target="embeddings/oleObject218.bin"/><Relationship Id="rId389" Type="http://schemas.openxmlformats.org/officeDocument/2006/relationships/image" Target="media/image167.wmf"/><Relationship Id="rId440" Type="http://schemas.openxmlformats.org/officeDocument/2006/relationships/image" Target="media/image184.wmf"/><Relationship Id="rId441" Type="http://schemas.openxmlformats.org/officeDocument/2006/relationships/oleObject" Target="embeddings/oleObject253.bin"/><Relationship Id="rId442" Type="http://schemas.openxmlformats.org/officeDocument/2006/relationships/image" Target="media/image185.wmf"/><Relationship Id="rId443" Type="http://schemas.openxmlformats.org/officeDocument/2006/relationships/oleObject" Target="embeddings/oleObject254.bin"/><Relationship Id="rId444" Type="http://schemas.openxmlformats.org/officeDocument/2006/relationships/image" Target="media/image186.wmf"/><Relationship Id="rId445" Type="http://schemas.openxmlformats.org/officeDocument/2006/relationships/oleObject" Target="embeddings/oleObject255.bin"/><Relationship Id="rId446" Type="http://schemas.openxmlformats.org/officeDocument/2006/relationships/image" Target="media/image187.wmf"/><Relationship Id="rId447" Type="http://schemas.openxmlformats.org/officeDocument/2006/relationships/oleObject" Target="embeddings/oleObject256.bin"/><Relationship Id="rId448" Type="http://schemas.openxmlformats.org/officeDocument/2006/relationships/oleObject" Target="embeddings/oleObject257.bin"/><Relationship Id="rId449" Type="http://schemas.openxmlformats.org/officeDocument/2006/relationships/image" Target="media/image188.wmf"/><Relationship Id="rId500" Type="http://schemas.openxmlformats.org/officeDocument/2006/relationships/oleObject" Target="embeddings/oleObject288.bin"/><Relationship Id="rId501" Type="http://schemas.openxmlformats.org/officeDocument/2006/relationships/image" Target="media/image209.wmf"/><Relationship Id="rId502" Type="http://schemas.openxmlformats.org/officeDocument/2006/relationships/oleObject" Target="embeddings/oleObject289.bin"/><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503" Type="http://schemas.openxmlformats.org/officeDocument/2006/relationships/image" Target="media/image210.wmf"/><Relationship Id="rId504" Type="http://schemas.openxmlformats.org/officeDocument/2006/relationships/oleObject" Target="embeddings/oleObject290.bin"/><Relationship Id="rId505" Type="http://schemas.openxmlformats.org/officeDocument/2006/relationships/image" Target="media/image211.wmf"/><Relationship Id="rId506" Type="http://schemas.openxmlformats.org/officeDocument/2006/relationships/oleObject" Target="embeddings/oleObject291.bin"/><Relationship Id="rId507" Type="http://schemas.openxmlformats.org/officeDocument/2006/relationships/image" Target="media/image212.wmf"/><Relationship Id="rId508" Type="http://schemas.openxmlformats.org/officeDocument/2006/relationships/oleObject" Target="embeddings/oleObject292.bin"/><Relationship Id="rId509" Type="http://schemas.openxmlformats.org/officeDocument/2006/relationships/image" Target="media/image213.wmf"/><Relationship Id="rId160" Type="http://schemas.openxmlformats.org/officeDocument/2006/relationships/image" Target="media/image68.wmf"/><Relationship Id="rId161" Type="http://schemas.openxmlformats.org/officeDocument/2006/relationships/oleObject" Target="embeddings/oleObject89.bin"/><Relationship Id="rId162" Type="http://schemas.openxmlformats.org/officeDocument/2006/relationships/image" Target="media/image69.wmf"/><Relationship Id="rId163" Type="http://schemas.openxmlformats.org/officeDocument/2006/relationships/oleObject" Target="embeddings/oleObject90.bin"/><Relationship Id="rId164" Type="http://schemas.openxmlformats.org/officeDocument/2006/relationships/image" Target="media/image70.wmf"/><Relationship Id="rId165" Type="http://schemas.openxmlformats.org/officeDocument/2006/relationships/oleObject" Target="embeddings/oleObject91.bin"/><Relationship Id="rId166" Type="http://schemas.openxmlformats.org/officeDocument/2006/relationships/image" Target="media/image71.wmf"/><Relationship Id="rId167" Type="http://schemas.openxmlformats.org/officeDocument/2006/relationships/oleObject" Target="embeddings/oleObject92.bin"/><Relationship Id="rId168" Type="http://schemas.openxmlformats.org/officeDocument/2006/relationships/image" Target="media/image72.wmf"/><Relationship Id="rId169" Type="http://schemas.openxmlformats.org/officeDocument/2006/relationships/oleObject" Target="embeddings/oleObject93.bin"/><Relationship Id="rId220" Type="http://schemas.openxmlformats.org/officeDocument/2006/relationships/oleObject" Target="embeddings/oleObject129.bin"/><Relationship Id="rId221" Type="http://schemas.openxmlformats.org/officeDocument/2006/relationships/image" Target="media/image88.wmf"/><Relationship Id="rId222" Type="http://schemas.openxmlformats.org/officeDocument/2006/relationships/oleObject" Target="embeddings/oleObject130.bin"/><Relationship Id="rId223" Type="http://schemas.openxmlformats.org/officeDocument/2006/relationships/image" Target="media/image89.wmf"/><Relationship Id="rId224" Type="http://schemas.openxmlformats.org/officeDocument/2006/relationships/oleObject" Target="embeddings/oleObject131.bin"/><Relationship Id="rId225" Type="http://schemas.openxmlformats.org/officeDocument/2006/relationships/image" Target="media/image90.wmf"/><Relationship Id="rId226" Type="http://schemas.openxmlformats.org/officeDocument/2006/relationships/oleObject" Target="embeddings/oleObject132.bin"/><Relationship Id="rId227" Type="http://schemas.openxmlformats.org/officeDocument/2006/relationships/image" Target="media/image91.wmf"/><Relationship Id="rId228" Type="http://schemas.openxmlformats.org/officeDocument/2006/relationships/oleObject" Target="embeddings/oleObject133.bin"/><Relationship Id="rId229" Type="http://schemas.openxmlformats.org/officeDocument/2006/relationships/image" Target="media/image92.wmf"/><Relationship Id="rId390" Type="http://schemas.openxmlformats.org/officeDocument/2006/relationships/oleObject" Target="embeddings/oleObject219.bin"/><Relationship Id="rId391" Type="http://schemas.openxmlformats.org/officeDocument/2006/relationships/oleObject" Target="embeddings/oleObject220.bin"/><Relationship Id="rId392" Type="http://schemas.openxmlformats.org/officeDocument/2006/relationships/image" Target="media/image168.wmf"/><Relationship Id="rId393" Type="http://schemas.openxmlformats.org/officeDocument/2006/relationships/oleObject" Target="embeddings/oleObject221.bin"/><Relationship Id="rId394" Type="http://schemas.openxmlformats.org/officeDocument/2006/relationships/image" Target="media/image169.wmf"/><Relationship Id="rId395" Type="http://schemas.openxmlformats.org/officeDocument/2006/relationships/oleObject" Target="embeddings/oleObject222.bin"/><Relationship Id="rId396" Type="http://schemas.openxmlformats.org/officeDocument/2006/relationships/oleObject" Target="embeddings/oleObject223.bin"/><Relationship Id="rId397" Type="http://schemas.openxmlformats.org/officeDocument/2006/relationships/oleObject" Target="embeddings/oleObject224.bin"/><Relationship Id="rId398" Type="http://schemas.openxmlformats.org/officeDocument/2006/relationships/oleObject" Target="embeddings/oleObject225.bin"/><Relationship Id="rId399" Type="http://schemas.openxmlformats.org/officeDocument/2006/relationships/image" Target="media/image170.wmf"/><Relationship Id="rId450" Type="http://schemas.openxmlformats.org/officeDocument/2006/relationships/oleObject" Target="embeddings/oleObject258.bin"/><Relationship Id="rId451" Type="http://schemas.openxmlformats.org/officeDocument/2006/relationships/oleObject" Target="embeddings/oleObject259.bin"/><Relationship Id="rId452" Type="http://schemas.openxmlformats.org/officeDocument/2006/relationships/image" Target="media/image189.wmf"/><Relationship Id="rId453" Type="http://schemas.openxmlformats.org/officeDocument/2006/relationships/oleObject" Target="embeddings/oleObject260.bin"/><Relationship Id="rId454" Type="http://schemas.openxmlformats.org/officeDocument/2006/relationships/oleObject" Target="embeddings/oleObject261.bin"/><Relationship Id="rId455" Type="http://schemas.openxmlformats.org/officeDocument/2006/relationships/image" Target="media/image190.wmf"/><Relationship Id="rId456" Type="http://schemas.openxmlformats.org/officeDocument/2006/relationships/oleObject" Target="embeddings/oleObject262.bin"/><Relationship Id="rId457" Type="http://schemas.openxmlformats.org/officeDocument/2006/relationships/oleObject" Target="embeddings/oleObject263.bin"/><Relationship Id="rId458" Type="http://schemas.openxmlformats.org/officeDocument/2006/relationships/image" Target="media/image19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20</Pages>
  <Words>2654</Words>
  <Characters>15133</Characters>
  <Application>Microsoft Macintosh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恩田 征 OM.</dc:creator>
  <cp:keywords/>
  <dc:description/>
  <cp:lastModifiedBy>恩田征</cp:lastModifiedBy>
  <cp:revision>2</cp:revision>
  <dcterms:created xsi:type="dcterms:W3CDTF">2016-12-12T05:15:00Z</dcterms:created>
  <dcterms:modified xsi:type="dcterms:W3CDTF">2016-12-15T09:26:00Z</dcterms:modified>
</cp:coreProperties>
</file>