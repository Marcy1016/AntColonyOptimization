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7B" w:rsidRPr="003C6554" w:rsidRDefault="00890A7B" w:rsidP="00890A7B">
      <w:pPr>
        <w:outlineLvl w:val="0"/>
        <w:rPr>
          <w:szCs w:val="21"/>
        </w:rPr>
      </w:pPr>
      <w:r>
        <w:rPr>
          <w:rFonts w:hint="eastAsia"/>
          <w:szCs w:val="21"/>
        </w:rPr>
        <w:t>5.3</w:t>
      </w:r>
      <w:r>
        <w:rPr>
          <w:rFonts w:hint="eastAsia"/>
          <w:szCs w:val="21"/>
        </w:rPr>
        <w:t xml:space="preserve">　蒸発率変更の効果</w:t>
      </w:r>
    </w:p>
    <w:p w:rsidR="00890A7B" w:rsidRDefault="00890A7B" w:rsidP="00890A7B">
      <w:pPr>
        <w:outlineLvl w:val="0"/>
        <w:rPr>
          <w:szCs w:val="21"/>
        </w:rPr>
      </w:pPr>
      <w:r>
        <w:rPr>
          <w:rFonts w:hint="eastAsia"/>
          <w:sz w:val="24"/>
        </w:rPr>
        <w:t xml:space="preserve">　</w:t>
      </w:r>
      <w:r w:rsidRPr="00A917D7">
        <w:rPr>
          <w:rFonts w:asciiTheme="minorHAnsi" w:hAnsiTheme="minorHAnsi"/>
          <w:bCs/>
          <w:kern w:val="0"/>
          <w:szCs w:val="21"/>
        </w:rPr>
        <w:t>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より，</w:t>
      </w:r>
      <w:r w:rsidRPr="00ED69AA">
        <w:rPr>
          <w:rFonts w:hint="eastAsia"/>
          <w:szCs w:val="21"/>
        </w:rPr>
        <w:t>期待に反して，すべての</w:t>
      </w:r>
      <w:r w:rsidRPr="00ED69AA">
        <w:rPr>
          <w:rFonts w:hint="eastAsia"/>
          <w:szCs w:val="21"/>
        </w:rPr>
        <w:t>Cases</w:t>
      </w:r>
      <w:r w:rsidRPr="00ED69AA">
        <w:rPr>
          <w:rFonts w:hint="eastAsia"/>
          <w:szCs w:val="21"/>
        </w:rPr>
        <w:t>で</w:t>
      </w:r>
      <w:r>
        <w:rPr>
          <w:rFonts w:hint="eastAsia"/>
          <w:szCs w:val="21"/>
        </w:rPr>
        <w:t>蒸発率変更の有無は最良解の収束性に影響を与えていないことが判明した．</w:t>
      </w:r>
    </w:p>
    <w:p w:rsidR="00890A7B" w:rsidRDefault="00890A7B" w:rsidP="00890A7B">
      <w:pPr>
        <w:outlineLvl w:val="0"/>
        <w:rPr>
          <w:szCs w:val="21"/>
        </w:rPr>
      </w:pPr>
    </w:p>
    <w:p w:rsidR="00890A7B" w:rsidRDefault="00890A7B" w:rsidP="00890A7B">
      <w:pPr>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rsidR="00890A7B" w:rsidRDefault="00890A7B" w:rsidP="00890A7B">
      <w:pPr>
        <w:rPr>
          <w:rFonts w:asciiTheme="minorHAnsi" w:hAnsiTheme="minorHAnsi"/>
          <w:bCs/>
          <w:kern w:val="0"/>
          <w:szCs w:val="21"/>
        </w:rPr>
      </w:pPr>
      <w:r>
        <w:rPr>
          <w:rFonts w:asciiTheme="minorEastAsia" w:eastAsiaTheme="minorEastAsia" w:hAnsiTheme="minorEastAsia" w:hint="eastAsia"/>
          <w:szCs w:val="21"/>
        </w:rPr>
        <w:t xml:space="preserve">　</w:t>
      </w:r>
      <w:r w:rsidRPr="00A917D7">
        <w:rPr>
          <w:rFonts w:asciiTheme="minorHAnsi" w:hAnsiTheme="minorHAnsi"/>
          <w:bCs/>
          <w:kern w:val="0"/>
          <w:szCs w:val="21"/>
        </w:rPr>
        <w:t>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の</w:t>
      </w:r>
      <w:r>
        <w:rPr>
          <w:rFonts w:asciiTheme="minorHAnsi" w:hAnsiTheme="minorHAnsi" w:hint="eastAsia"/>
          <w:bCs/>
          <w:kern w:val="0"/>
          <w:szCs w:val="21"/>
        </w:rPr>
        <w:t>(a)(b)</w:t>
      </w:r>
      <w:r>
        <w:rPr>
          <w:rFonts w:asciiTheme="minorHAnsi" w:hAnsiTheme="minorHAnsi" w:hint="eastAsia"/>
          <w:bCs/>
          <w:kern w:val="0"/>
          <w:szCs w:val="21"/>
        </w:rPr>
        <w:t>と</w:t>
      </w:r>
      <w:r>
        <w:rPr>
          <w:rFonts w:asciiTheme="minorHAnsi" w:hAnsiTheme="minorHAnsi" w:hint="eastAsia"/>
          <w:bCs/>
          <w:kern w:val="0"/>
          <w:szCs w:val="21"/>
        </w:rPr>
        <w:t>(c)(d)</w:t>
      </w:r>
      <w:r>
        <w:rPr>
          <w:rFonts w:asciiTheme="minorHAnsi" w:hAnsiTheme="minorHAnsi" w:hint="eastAsia"/>
          <w:bCs/>
          <w:kern w:val="0"/>
          <w:szCs w:val="21"/>
        </w:rPr>
        <w:t>を比べると，すべての図でアリ数</w:t>
      </w:r>
      <w:r>
        <w:rPr>
          <w:rFonts w:asciiTheme="minorHAnsi" w:hAnsiTheme="minorHAnsi" w:hint="eastAsia"/>
          <w:bCs/>
          <w:kern w:val="0"/>
          <w:szCs w:val="21"/>
        </w:rPr>
        <w:t>20</w:t>
      </w:r>
      <w:r>
        <w:rPr>
          <w:rFonts w:asciiTheme="minorHAnsi" w:hAnsiTheme="minorHAnsi" w:hint="eastAsia"/>
          <w:bCs/>
          <w:kern w:val="0"/>
          <w:szCs w:val="21"/>
        </w:rPr>
        <w:t>に比べて</w:t>
      </w:r>
      <w:r>
        <w:rPr>
          <w:rFonts w:asciiTheme="minorHAnsi" w:hAnsiTheme="minorHAnsi" w:hint="eastAsia"/>
          <w:bCs/>
          <w:kern w:val="0"/>
          <w:szCs w:val="21"/>
        </w:rPr>
        <w:t>50</w:t>
      </w:r>
      <w:r>
        <w:rPr>
          <w:rFonts w:asciiTheme="minorHAnsi" w:hAnsiTheme="minorHAnsi" w:hint="eastAsia"/>
          <w:bCs/>
          <w:kern w:val="0"/>
          <w:szCs w:val="21"/>
        </w:rPr>
        <w:t>のほうが良い解を得ている．</w:t>
      </w:r>
    </w:p>
    <w:p w:rsidR="00890A7B" w:rsidRDefault="00890A7B" w:rsidP="00890A7B">
      <w:pPr>
        <w:rPr>
          <w:rFonts w:asciiTheme="minorHAnsi" w:hAnsiTheme="minorHAnsi"/>
          <w:bCs/>
          <w:kern w:val="0"/>
          <w:szCs w:val="21"/>
        </w:rPr>
      </w:pPr>
    </w:p>
    <w:p w:rsidR="00890A7B" w:rsidRDefault="00890A7B" w:rsidP="00890A7B">
      <w:pPr>
        <w:rPr>
          <w:rFonts w:asciiTheme="minorHAnsi" w:hAnsiTheme="minorHAnsi"/>
          <w:bCs/>
          <w:kern w:val="0"/>
          <w:szCs w:val="21"/>
        </w:rPr>
      </w:pPr>
      <w:r>
        <w:rPr>
          <w:rFonts w:asciiTheme="minorHAnsi" w:hAnsiTheme="minorHAnsi" w:hint="eastAsia"/>
          <w:bCs/>
          <w:kern w:val="0"/>
          <w:szCs w:val="21"/>
        </w:rPr>
        <w:t>5.5</w:t>
      </w:r>
      <w:r>
        <w:rPr>
          <w:rFonts w:asciiTheme="minorHAnsi" w:hAnsiTheme="minorHAnsi" w:hint="eastAsia"/>
          <w:bCs/>
          <w:kern w:val="0"/>
          <w:szCs w:val="21"/>
        </w:rPr>
        <w:t xml:space="preserve">　蒸発率の差</w:t>
      </w:r>
    </w:p>
    <w:p w:rsidR="00890A7B" w:rsidRDefault="00890A7B" w:rsidP="00890A7B">
      <w:pPr>
        <w:rPr>
          <w:rFonts w:asciiTheme="minorHAnsi" w:hAnsiTheme="minorHAnsi"/>
          <w:bCs/>
          <w:kern w:val="0"/>
          <w:szCs w:val="21"/>
        </w:rPr>
      </w:pPr>
      <w:r>
        <w:rPr>
          <w:rFonts w:asciiTheme="minorEastAsia" w:eastAsiaTheme="minorEastAsia" w:hAnsiTheme="minorEastAsia" w:hint="eastAsia"/>
          <w:szCs w:val="21"/>
        </w:rPr>
        <w:t xml:space="preserve">　</w:t>
      </w:r>
      <w:r w:rsidRPr="00A917D7">
        <w:rPr>
          <w:rFonts w:asciiTheme="minorHAnsi" w:hAnsiTheme="minorHAnsi"/>
          <w:bCs/>
          <w:kern w:val="0"/>
          <w:szCs w:val="21"/>
        </w:rPr>
        <w:t>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の</w:t>
      </w:r>
      <w:r>
        <w:rPr>
          <w:rFonts w:asciiTheme="minorHAnsi" w:hAnsiTheme="minorHAnsi" w:hint="eastAsia"/>
          <w:bCs/>
          <w:kern w:val="0"/>
          <w:szCs w:val="21"/>
        </w:rPr>
        <w:t>(a)(c)</w:t>
      </w:r>
      <w:r>
        <w:rPr>
          <w:rFonts w:asciiTheme="minorHAnsi" w:hAnsiTheme="minorHAnsi" w:hint="eastAsia"/>
          <w:bCs/>
          <w:kern w:val="0"/>
          <w:szCs w:val="21"/>
        </w:rPr>
        <w:t>と</w:t>
      </w:r>
      <w:r>
        <w:rPr>
          <w:rFonts w:asciiTheme="minorHAnsi" w:hAnsiTheme="minorHAnsi" w:hint="eastAsia"/>
          <w:bCs/>
          <w:kern w:val="0"/>
          <w:szCs w:val="21"/>
        </w:rPr>
        <w:t>(b)(d)</w:t>
      </w:r>
      <w:r>
        <w:rPr>
          <w:rFonts w:asciiTheme="minorHAnsi" w:hAnsiTheme="minorHAnsi" w:hint="eastAsia"/>
          <w:bCs/>
          <w:kern w:val="0"/>
          <w:szCs w:val="21"/>
        </w:rPr>
        <w:t>を比べると，すべての図で蒸発率</w:t>
      </w:r>
      <w:r>
        <w:rPr>
          <w:rFonts w:asciiTheme="minorHAnsi" w:hAnsiTheme="minorHAnsi" w:hint="eastAsia"/>
          <w:bCs/>
          <w:kern w:val="0"/>
          <w:szCs w:val="21"/>
        </w:rPr>
        <w:t>0.1</w:t>
      </w:r>
      <w:r>
        <w:rPr>
          <w:rFonts w:asciiTheme="minorHAnsi" w:hAnsiTheme="minorHAnsi" w:hint="eastAsia"/>
          <w:bCs/>
          <w:kern w:val="0"/>
          <w:szCs w:val="21"/>
        </w:rPr>
        <w:t>に比べて</w:t>
      </w:r>
      <w:r>
        <w:rPr>
          <w:rFonts w:asciiTheme="minorHAnsi" w:hAnsiTheme="minorHAnsi" w:hint="eastAsia"/>
          <w:bCs/>
          <w:kern w:val="0"/>
          <w:szCs w:val="21"/>
        </w:rPr>
        <w:t>0.2</w:t>
      </w:r>
      <w:r>
        <w:rPr>
          <w:rFonts w:asciiTheme="minorHAnsi" w:hAnsiTheme="minorHAnsi" w:hint="eastAsia"/>
          <w:bCs/>
          <w:kern w:val="0"/>
          <w:szCs w:val="21"/>
        </w:rPr>
        <w:t>のほうが良い解を得ている．ただし，アリ数</w:t>
      </w:r>
      <w:r>
        <w:rPr>
          <w:rFonts w:asciiTheme="minorHAnsi" w:hAnsiTheme="minorHAnsi" w:hint="eastAsia"/>
          <w:bCs/>
          <w:kern w:val="0"/>
          <w:szCs w:val="21"/>
        </w:rPr>
        <w:t>20</w:t>
      </w:r>
      <w:r>
        <w:rPr>
          <w:rFonts w:asciiTheme="minorHAnsi" w:hAnsiTheme="minorHAnsi" w:hint="eastAsia"/>
          <w:bCs/>
          <w:kern w:val="0"/>
          <w:szCs w:val="21"/>
        </w:rPr>
        <w:t>，蒸発率</w:t>
      </w:r>
      <w:r>
        <w:rPr>
          <w:rFonts w:asciiTheme="minorHAnsi" w:hAnsiTheme="minorHAnsi" w:hint="eastAsia"/>
          <w:bCs/>
          <w:kern w:val="0"/>
          <w:szCs w:val="21"/>
        </w:rPr>
        <w:t>0.2</w:t>
      </w:r>
      <w:r>
        <w:rPr>
          <w:rFonts w:asciiTheme="minorHAnsi" w:hAnsiTheme="minorHAnsi" w:hint="eastAsia"/>
          <w:bCs/>
          <w:kern w:val="0"/>
          <w:szCs w:val="21"/>
        </w:rPr>
        <w:t>の場合（</w:t>
      </w:r>
      <w:r w:rsidRPr="00A917D7">
        <w:rPr>
          <w:rFonts w:asciiTheme="minorHAnsi" w:hAnsiTheme="minorHAnsi"/>
          <w:bCs/>
          <w:kern w:val="0"/>
          <w:szCs w:val="21"/>
        </w:rPr>
        <w:t>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の</w:t>
      </w:r>
      <w:r>
        <w:rPr>
          <w:rFonts w:asciiTheme="minorHAnsi" w:hAnsiTheme="minorHAnsi" w:hint="eastAsia"/>
          <w:bCs/>
          <w:kern w:val="0"/>
          <w:szCs w:val="21"/>
        </w:rPr>
        <w:t>(d)</w:t>
      </w:r>
      <w:r>
        <w:rPr>
          <w:rFonts w:asciiTheme="minorHAnsi" w:hAnsiTheme="minorHAnsi" w:hint="eastAsia"/>
          <w:bCs/>
          <w:kern w:val="0"/>
          <w:szCs w:val="21"/>
        </w:rPr>
        <w:t>）最悪解が最良解に急激に収束している．</w:t>
      </w:r>
      <w:r>
        <w:rPr>
          <w:rFonts w:asciiTheme="minorHAnsi" w:hAnsiTheme="minorHAnsi" w:hint="eastAsia"/>
          <w:bCs/>
          <w:kern w:val="0"/>
          <w:szCs w:val="21"/>
        </w:rPr>
        <w:t>ACO</w:t>
      </w:r>
      <w:r>
        <w:rPr>
          <w:rFonts w:asciiTheme="minorHAnsi" w:hAnsiTheme="minorHAnsi" w:hint="eastAsia"/>
          <w:bCs/>
          <w:kern w:val="0"/>
          <w:szCs w:val="21"/>
        </w:rPr>
        <w:t>のような集団探索においては，解候補はある程度バラツキがあるほうが良いとされており，探索途中ですべて同じ候補に収束することは好ましくない．</w:t>
      </w:r>
    </w:p>
    <w:p w:rsidR="00890A7B" w:rsidRDefault="00890A7B" w:rsidP="00890A7B">
      <w:pPr>
        <w:rPr>
          <w:rFonts w:asciiTheme="minorHAnsi" w:hAnsiTheme="minorHAnsi"/>
          <w:bCs/>
          <w:kern w:val="0"/>
          <w:szCs w:val="21"/>
        </w:rPr>
      </w:pPr>
    </w:p>
    <w:p w:rsidR="00890A7B" w:rsidRPr="004037CE" w:rsidRDefault="00890A7B" w:rsidP="00890A7B">
      <w:pPr>
        <w:rPr>
          <w:rFonts w:asciiTheme="minorHAnsi" w:hAnsiTheme="minorHAnsi"/>
          <w:bCs/>
          <w:kern w:val="0"/>
          <w:szCs w:val="21"/>
        </w:rPr>
      </w:pPr>
      <w:r>
        <w:rPr>
          <w:rFonts w:asciiTheme="minorHAnsi" w:hAnsiTheme="minorHAnsi" w:hint="eastAsia"/>
          <w:bCs/>
          <w:kern w:val="0"/>
          <w:szCs w:val="21"/>
        </w:rPr>
        <w:t xml:space="preserve">　以上より，表</w:t>
      </w:r>
      <w:r>
        <w:rPr>
          <w:rFonts w:asciiTheme="minorHAnsi" w:hAnsiTheme="minorHAnsi" w:hint="eastAsia"/>
          <w:bCs/>
          <w:kern w:val="0"/>
          <w:szCs w:val="21"/>
        </w:rPr>
        <w:t>5.3</w:t>
      </w:r>
      <w:r>
        <w:rPr>
          <w:rFonts w:asciiTheme="minorHAnsi" w:hAnsiTheme="minorHAnsi" w:hint="eastAsia"/>
          <w:bCs/>
          <w:kern w:val="0"/>
          <w:szCs w:val="21"/>
        </w:rPr>
        <w:t>の範囲では，アリ数</w:t>
      </w:r>
      <w:r>
        <w:rPr>
          <w:rFonts w:asciiTheme="minorHAnsi" w:hAnsiTheme="minorHAnsi" w:hint="eastAsia"/>
          <w:bCs/>
          <w:kern w:val="0"/>
          <w:szCs w:val="21"/>
        </w:rPr>
        <w:t>50</w:t>
      </w:r>
      <w:r>
        <w:rPr>
          <w:rFonts w:asciiTheme="minorHAnsi" w:hAnsiTheme="minorHAnsi" w:hint="eastAsia"/>
          <w:bCs/>
          <w:kern w:val="0"/>
          <w:szCs w:val="21"/>
        </w:rPr>
        <w:t>，蒸発率</w:t>
      </w:r>
      <w:r>
        <w:rPr>
          <w:rFonts w:asciiTheme="minorHAnsi" w:hAnsiTheme="minorHAnsi" w:hint="eastAsia"/>
          <w:bCs/>
          <w:kern w:val="0"/>
          <w:szCs w:val="21"/>
        </w:rPr>
        <w:t>0.2</w:t>
      </w:r>
      <w:r>
        <w:rPr>
          <w:rFonts w:asciiTheme="minorHAnsi" w:hAnsiTheme="minorHAnsi" w:hint="eastAsia"/>
          <w:bCs/>
          <w:kern w:val="0"/>
          <w:szCs w:val="21"/>
        </w:rPr>
        <w:t>に設定することが妥当であると考える．</w:t>
      </w:r>
    </w:p>
    <w:p w:rsidR="00890A7B" w:rsidRDefault="00890A7B" w:rsidP="00890A7B">
      <w:pPr>
        <w:rPr>
          <w:rFonts w:asciiTheme="minorEastAsia" w:eastAsiaTheme="minorEastAsia" w:hAnsiTheme="minorEastAsia"/>
          <w:szCs w:val="21"/>
        </w:rPr>
      </w:pPr>
    </w:p>
    <w:p w:rsidR="00890A7B" w:rsidRPr="003C6554" w:rsidRDefault="00890A7B" w:rsidP="00890A7B">
      <w:pPr>
        <w:rPr>
          <w:rFonts w:asciiTheme="minorEastAsia" w:eastAsiaTheme="minorEastAsia" w:hAnsiTheme="minorEastAsia"/>
          <w:szCs w:val="21"/>
        </w:rPr>
      </w:pP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rsidR="00890A7B" w:rsidRDefault="00890A7B" w:rsidP="00890A7B">
      <w:pPr>
        <w:rPr>
          <w:rFonts w:asciiTheme="minorHAnsi" w:eastAsiaTheme="minorEastAsia" w:hAnsiTheme="minorHAnsi"/>
          <w:szCs w:val="21"/>
        </w:rPr>
      </w:pPr>
      <w:r>
        <w:rPr>
          <w:rFonts w:asciiTheme="minorEastAsia" w:eastAsiaTheme="minorEastAsia" w:hAnsiTheme="minorEastAsia" w:hint="eastAsia"/>
          <w:szCs w:val="21"/>
        </w:rPr>
        <w:t xml:space="preserve">　容量制約の影響を調べるため，</w:t>
      </w:r>
      <w:r w:rsidRPr="00810B3C">
        <w:rPr>
          <w:rFonts w:asciiTheme="minorHAnsi" w:eastAsiaTheme="minorEastAsia" w:hAnsiTheme="minorHAnsi"/>
          <w:szCs w:val="21"/>
        </w:rPr>
        <w:t>Case</w:t>
      </w:r>
      <w:r>
        <w:rPr>
          <w:rFonts w:asciiTheme="minorHAnsi" w:eastAsiaTheme="minorEastAsia" w:hAnsiTheme="minorHAnsi" w:hint="eastAsia"/>
          <w:szCs w:val="21"/>
        </w:rPr>
        <w:t>s 1A- 3A</w:t>
      </w:r>
      <w:r>
        <w:rPr>
          <w:rFonts w:asciiTheme="minorHAnsi" w:eastAsiaTheme="minorEastAsia" w:hAnsiTheme="minorHAnsi" w:hint="eastAsia"/>
          <w:szCs w:val="21"/>
        </w:rPr>
        <w:t>（容量不足率</w:t>
      </w:r>
      <w:r>
        <w:rPr>
          <w:rFonts w:asciiTheme="minorHAnsi" w:eastAsiaTheme="minorEastAsia" w:hAnsiTheme="minorHAnsi" w:hint="eastAsia"/>
          <w:szCs w:val="21"/>
        </w:rPr>
        <w:t>0.0</w:t>
      </w:r>
      <w:r>
        <w:rPr>
          <w:rFonts w:asciiTheme="minorHAnsi" w:eastAsiaTheme="minorEastAsia" w:hAnsiTheme="minorHAnsi" w:hint="eastAsia"/>
          <w:szCs w:val="21"/>
        </w:rPr>
        <w:t>），</w:t>
      </w:r>
      <w:r w:rsidRPr="00810B3C">
        <w:rPr>
          <w:rFonts w:asciiTheme="minorHAnsi" w:eastAsiaTheme="minorEastAsia" w:hAnsiTheme="minorHAnsi"/>
          <w:szCs w:val="21"/>
        </w:rPr>
        <w:t>Case</w:t>
      </w:r>
      <w:r>
        <w:rPr>
          <w:rFonts w:asciiTheme="minorHAnsi" w:eastAsiaTheme="minorEastAsia" w:hAnsiTheme="minorHAnsi" w:hint="eastAsia"/>
          <w:szCs w:val="21"/>
        </w:rPr>
        <w:t>s 1B-3B</w:t>
      </w:r>
      <w:r>
        <w:rPr>
          <w:rFonts w:asciiTheme="minorHAnsi" w:eastAsiaTheme="minorEastAsia" w:hAnsiTheme="minorHAnsi" w:hint="eastAsia"/>
          <w:szCs w:val="21"/>
        </w:rPr>
        <w:t>（容量不足率</w:t>
      </w:r>
      <w:r>
        <w:rPr>
          <w:rFonts w:asciiTheme="minorHAnsi" w:eastAsiaTheme="minorEastAsia" w:hAnsiTheme="minorHAnsi" w:hint="eastAsia"/>
          <w:szCs w:val="21"/>
        </w:rPr>
        <w:t>0.2</w:t>
      </w:r>
      <w:r>
        <w:rPr>
          <w:rFonts w:asciiTheme="minorHAnsi" w:eastAsiaTheme="minorEastAsia" w:hAnsiTheme="minorHAnsi" w:hint="eastAsia"/>
          <w:szCs w:val="21"/>
        </w:rPr>
        <w:t>），</w:t>
      </w:r>
      <w:r>
        <w:rPr>
          <w:rFonts w:asciiTheme="minorHAnsi" w:eastAsiaTheme="minorEastAsia" w:hAnsiTheme="minorHAnsi" w:hint="eastAsia"/>
          <w:szCs w:val="21"/>
        </w:rPr>
        <w:t>1C-3C</w:t>
      </w:r>
      <w:r>
        <w:rPr>
          <w:rFonts w:asciiTheme="minorHAnsi" w:eastAsiaTheme="minorEastAsia" w:hAnsiTheme="minorHAnsi" w:hint="eastAsia"/>
          <w:szCs w:val="21"/>
        </w:rPr>
        <w:t>（容量不足率</w:t>
      </w:r>
      <w:r>
        <w:rPr>
          <w:rFonts w:asciiTheme="minorHAnsi" w:eastAsiaTheme="minorEastAsia" w:hAnsiTheme="minorHAnsi" w:hint="eastAsia"/>
          <w:szCs w:val="21"/>
        </w:rPr>
        <w:t>0.33</w:t>
      </w:r>
      <w:r>
        <w:rPr>
          <w:rFonts w:asciiTheme="minorHAnsi" w:eastAsiaTheme="minorEastAsia" w:hAnsiTheme="minorHAnsi" w:hint="eastAsia"/>
          <w:szCs w:val="21"/>
        </w:rPr>
        <w:t>）について処理完了時間を比較してみると，</w:t>
      </w:r>
      <w:r>
        <w:rPr>
          <w:rFonts w:hint="eastAsia"/>
          <w:szCs w:val="21"/>
        </w:rPr>
        <w:t>容量不足率</w:t>
      </w:r>
      <w:r>
        <w:rPr>
          <w:rFonts w:hint="eastAsia"/>
          <w:szCs w:val="21"/>
        </w:rPr>
        <w:t>0.2</w:t>
      </w:r>
      <w:r>
        <w:rPr>
          <w:rFonts w:hint="eastAsia"/>
          <w:szCs w:val="21"/>
        </w:rPr>
        <w:t>と</w:t>
      </w:r>
      <w:r>
        <w:rPr>
          <w:rFonts w:hint="eastAsia"/>
          <w:szCs w:val="21"/>
        </w:rPr>
        <w:t>0.3</w:t>
      </w:r>
      <w:r>
        <w:rPr>
          <w:rFonts w:hint="eastAsia"/>
          <w:szCs w:val="21"/>
        </w:rPr>
        <w:t>の収束値は不足率の差ほどの差はない．これは，処理完了時間は必ずしも不足率に比例して増大せず，容量不足を補うようにうまくマシンのスケジュールができることを意味していると考えられる．</w:t>
      </w:r>
    </w:p>
    <w:p w:rsidR="00890A7B" w:rsidRPr="00C91BAE" w:rsidRDefault="00890A7B" w:rsidP="00890A7B">
      <w:pPr>
        <w:rPr>
          <w:rFonts w:asciiTheme="minorHAnsi" w:eastAsiaTheme="minorEastAsia" w:hAnsiTheme="minorHAnsi"/>
          <w:szCs w:val="21"/>
        </w:rPr>
      </w:pPr>
    </w:p>
    <w:p w:rsidR="00890A7B" w:rsidRPr="003C6554" w:rsidRDefault="00890A7B" w:rsidP="00890A7B">
      <w:pPr>
        <w:outlineLvl w:val="0"/>
        <w:rPr>
          <w:szCs w:val="21"/>
        </w:rPr>
      </w:pPr>
      <w:r>
        <w:rPr>
          <w:rFonts w:hint="eastAsia"/>
          <w:szCs w:val="21"/>
        </w:rPr>
        <w:t>5.7</w:t>
      </w:r>
      <w:r w:rsidRPr="003C6554">
        <w:rPr>
          <w:rFonts w:hint="eastAsia"/>
          <w:szCs w:val="21"/>
        </w:rPr>
        <w:t xml:space="preserve">　</w:t>
      </w:r>
      <w:r>
        <w:rPr>
          <w:rFonts w:hint="eastAsia"/>
          <w:szCs w:val="21"/>
        </w:rPr>
        <w:t>先行制約の影響</w:t>
      </w:r>
    </w:p>
    <w:p w:rsidR="00890A7B" w:rsidRDefault="00890A7B" w:rsidP="00890A7B">
      <w:pPr>
        <w:outlineLvl w:val="0"/>
        <w:rPr>
          <w:rFonts w:asciiTheme="minorHAnsi" w:eastAsiaTheme="minorEastAsia" w:hAnsiTheme="minorHAnsi"/>
          <w:szCs w:val="21"/>
        </w:rPr>
      </w:pPr>
      <w:r>
        <w:rPr>
          <w:rFonts w:hint="eastAsia"/>
          <w:szCs w:val="21"/>
        </w:rPr>
        <w:t xml:space="preserve">　先行制約の</w:t>
      </w:r>
      <w:r>
        <w:rPr>
          <w:rFonts w:asciiTheme="minorEastAsia" w:eastAsiaTheme="minorEastAsia" w:hAnsiTheme="minorEastAsia" w:hint="eastAsia"/>
          <w:szCs w:val="21"/>
        </w:rPr>
        <w:t>影響を調べるため，</w:t>
      </w:r>
      <w:r w:rsidRPr="00810B3C">
        <w:rPr>
          <w:rFonts w:asciiTheme="minorHAnsi" w:eastAsiaTheme="minorEastAsia" w:hAnsiTheme="minorHAnsi"/>
          <w:szCs w:val="21"/>
        </w:rPr>
        <w:t>Case</w:t>
      </w:r>
      <w:r>
        <w:rPr>
          <w:rFonts w:asciiTheme="minorHAnsi" w:eastAsiaTheme="minorEastAsia" w:hAnsiTheme="minorHAnsi" w:hint="eastAsia"/>
          <w:szCs w:val="21"/>
        </w:rPr>
        <w:t>s 1A-1C</w:t>
      </w:r>
      <w:r>
        <w:rPr>
          <w:rFonts w:asciiTheme="minorHAnsi" w:eastAsiaTheme="minorEastAsia" w:hAnsiTheme="minorHAnsi" w:hint="eastAsia"/>
          <w:szCs w:val="21"/>
        </w:rPr>
        <w:t>（制約層数</w:t>
      </w:r>
      <w:r>
        <w:rPr>
          <w:rFonts w:asciiTheme="minorHAnsi" w:eastAsiaTheme="minorEastAsia" w:hAnsiTheme="minorHAnsi" w:hint="eastAsia"/>
          <w:szCs w:val="21"/>
        </w:rPr>
        <w:t>2</w:t>
      </w:r>
      <w:r>
        <w:rPr>
          <w:rFonts w:asciiTheme="minorHAnsi" w:eastAsiaTheme="minorEastAsia" w:hAnsiTheme="minorHAnsi" w:hint="eastAsia"/>
          <w:szCs w:val="21"/>
        </w:rPr>
        <w:t>），</w:t>
      </w:r>
      <w:r w:rsidRPr="00810B3C">
        <w:rPr>
          <w:rFonts w:asciiTheme="minorHAnsi" w:eastAsiaTheme="minorEastAsia" w:hAnsiTheme="minorHAnsi"/>
          <w:szCs w:val="21"/>
        </w:rPr>
        <w:t>Case</w:t>
      </w:r>
      <w:r>
        <w:rPr>
          <w:rFonts w:asciiTheme="minorHAnsi" w:eastAsiaTheme="minorEastAsia" w:hAnsiTheme="minorHAnsi" w:hint="eastAsia"/>
          <w:szCs w:val="21"/>
        </w:rPr>
        <w:t>s 2A-2C</w:t>
      </w:r>
      <w:r>
        <w:rPr>
          <w:rFonts w:asciiTheme="minorHAnsi" w:eastAsiaTheme="minorEastAsia" w:hAnsiTheme="minorHAnsi" w:hint="eastAsia"/>
          <w:szCs w:val="21"/>
        </w:rPr>
        <w:t>（制約層数</w:t>
      </w:r>
      <w:r>
        <w:rPr>
          <w:rFonts w:asciiTheme="minorHAnsi" w:eastAsiaTheme="minorEastAsia" w:hAnsiTheme="minorHAnsi" w:hint="eastAsia"/>
          <w:szCs w:val="21"/>
        </w:rPr>
        <w:t>4</w:t>
      </w:r>
      <w:r>
        <w:rPr>
          <w:rFonts w:asciiTheme="minorHAnsi" w:eastAsiaTheme="minorEastAsia" w:hAnsiTheme="minorHAnsi" w:hint="eastAsia"/>
          <w:szCs w:val="21"/>
        </w:rPr>
        <w:t>），</w:t>
      </w:r>
      <w:r w:rsidRPr="00810B3C">
        <w:rPr>
          <w:rFonts w:asciiTheme="minorHAnsi" w:eastAsiaTheme="minorEastAsia" w:hAnsiTheme="minorHAnsi"/>
          <w:szCs w:val="21"/>
        </w:rPr>
        <w:t>Case</w:t>
      </w:r>
      <w:r>
        <w:rPr>
          <w:rFonts w:asciiTheme="minorHAnsi" w:eastAsiaTheme="minorEastAsia" w:hAnsiTheme="minorHAnsi" w:hint="eastAsia"/>
          <w:szCs w:val="21"/>
        </w:rPr>
        <w:t>s 3A-3C</w:t>
      </w:r>
      <w:r>
        <w:rPr>
          <w:rFonts w:asciiTheme="minorHAnsi" w:eastAsiaTheme="minorEastAsia" w:hAnsiTheme="minorHAnsi" w:hint="eastAsia"/>
          <w:szCs w:val="21"/>
        </w:rPr>
        <w:t>（制約層数</w:t>
      </w:r>
      <w:r>
        <w:rPr>
          <w:rFonts w:asciiTheme="minorHAnsi" w:eastAsiaTheme="minorEastAsia" w:hAnsiTheme="minorHAnsi" w:hint="eastAsia"/>
          <w:szCs w:val="21"/>
        </w:rPr>
        <w:t>6</w:t>
      </w:r>
      <w:r>
        <w:rPr>
          <w:rFonts w:asciiTheme="minorHAnsi" w:eastAsiaTheme="minorEastAsia" w:hAnsiTheme="minorHAnsi" w:hint="eastAsia"/>
          <w:szCs w:val="21"/>
        </w:rPr>
        <w:t>）について処理完了時間を比較した．先行制約の層数が増えるにしたがって処理完了時間も増えること，および，収束までの世代数も増えることが分かった．問題が複雑化するにしたがって，世代数も大きく設定する必要がある．</w:t>
      </w:r>
    </w:p>
    <w:p w:rsidR="00890A7B" w:rsidRDefault="00890A7B" w:rsidP="00890A7B">
      <w:pPr>
        <w:outlineLvl w:val="0"/>
        <w:rPr>
          <w:szCs w:val="21"/>
        </w:rPr>
      </w:pPr>
    </w:p>
    <w:p w:rsidR="00890A7B" w:rsidRPr="003C6554" w:rsidRDefault="00890A7B" w:rsidP="00890A7B">
      <w:pPr>
        <w:outlineLvl w:val="0"/>
        <w:rPr>
          <w:szCs w:val="21"/>
        </w:rPr>
      </w:pPr>
    </w:p>
    <w:p w:rsidR="00890A7B" w:rsidRDefault="00890A7B" w:rsidP="00890A7B">
      <w:pPr>
        <w:outlineLvl w:val="0"/>
        <w:rPr>
          <w:sz w:val="24"/>
        </w:rPr>
      </w:pPr>
    </w:p>
    <w:p w:rsidR="00890A7B" w:rsidRDefault="00890A7B" w:rsidP="00890A7B">
      <w:pPr>
        <w:jc w:val="left"/>
        <w:outlineLvl w:val="0"/>
        <w:rPr>
          <w:sz w:val="24"/>
        </w:rPr>
      </w:pPr>
    </w:p>
    <w:p w:rsidR="00890A7B" w:rsidRDefault="00890A7B" w:rsidP="00890A7B">
      <w:pPr>
        <w:outlineLvl w:val="0"/>
        <w:rPr>
          <w:sz w:val="24"/>
        </w:rPr>
      </w:pPr>
    </w:p>
    <w:p w:rsidR="00890A7B" w:rsidRDefault="00890A7B" w:rsidP="00890A7B">
      <w:pPr>
        <w:outlineLvl w:val="0"/>
        <w:rPr>
          <w:sz w:val="24"/>
        </w:rPr>
      </w:pPr>
    </w:p>
    <w:p w:rsidR="00890A7B" w:rsidRDefault="00890A7B" w:rsidP="00890A7B">
      <w:pPr>
        <w:outlineLvl w:val="0"/>
        <w:rPr>
          <w:sz w:val="24"/>
        </w:rPr>
      </w:pPr>
    </w:p>
    <w:p w:rsidR="00890A7B" w:rsidRDefault="00890A7B" w:rsidP="00890A7B">
      <w:pPr>
        <w:outlineLvl w:val="0"/>
        <w:rPr>
          <w:sz w:val="24"/>
        </w:rPr>
      </w:pPr>
    </w:p>
    <w:p w:rsidR="00890A7B" w:rsidRDefault="00890A7B" w:rsidP="00890A7B">
      <w:pPr>
        <w:outlineLvl w:val="0"/>
        <w:rPr>
          <w:sz w:val="24"/>
        </w:rPr>
      </w:pPr>
    </w:p>
    <w:p w:rsidR="00890A7B" w:rsidRDefault="00890A7B" w:rsidP="00890A7B">
      <w:pPr>
        <w:ind w:firstLineChars="50" w:firstLine="105"/>
        <w:rPr>
          <w:szCs w:val="21"/>
        </w:rPr>
      </w:pPr>
    </w:p>
    <w:p w:rsidR="00890A7B" w:rsidRDefault="00890A7B" w:rsidP="00890A7B">
      <w:pPr>
        <w:ind w:firstLineChars="50" w:firstLine="105"/>
        <w:rPr>
          <w:szCs w:val="21"/>
        </w:rPr>
      </w:pPr>
    </w:p>
    <w:p w:rsidR="00890A7B" w:rsidRDefault="00890A7B" w:rsidP="00890A7B">
      <w:pPr>
        <w:ind w:firstLineChars="50" w:firstLine="105"/>
        <w:rPr>
          <w:szCs w:val="21"/>
        </w:rPr>
      </w:pPr>
      <w:r>
        <w:rPr>
          <w:szCs w:val="21"/>
        </w:rPr>
        <w:t xml:space="preserve">5.8 </w:t>
      </w:r>
      <w:r>
        <w:rPr>
          <w:rFonts w:hint="eastAsia"/>
          <w:szCs w:val="21"/>
        </w:rPr>
        <w:t>実験条件</w:t>
      </w:r>
      <w:r>
        <w:rPr>
          <w:rFonts w:hint="eastAsia"/>
          <w:szCs w:val="21"/>
        </w:rPr>
        <w:t>2</w:t>
      </w:r>
    </w:p>
    <w:p w:rsidR="00890A7B" w:rsidRPr="005052E1" w:rsidRDefault="00890A7B" w:rsidP="00890A7B">
      <w:pPr>
        <w:ind w:firstLineChars="50" w:firstLine="105"/>
      </w:pPr>
      <w:r>
        <w:rPr>
          <w:rFonts w:hint="eastAsia"/>
        </w:rPr>
        <w:t>以下のように問題を設定し、数値実験を行った。</w:t>
      </w:r>
    </w:p>
    <w:p w:rsidR="00890A7B" w:rsidRPr="005052E1" w:rsidRDefault="00890A7B" w:rsidP="00890A7B">
      <w:r>
        <w:rPr>
          <w:rFonts w:hint="eastAsia"/>
        </w:rPr>
        <w:t>・</w:t>
      </w:r>
      <w:r>
        <w:rPr>
          <w:rFonts w:hint="eastAsia"/>
        </w:rPr>
        <w:tab/>
      </w:r>
      <w:r>
        <w:rPr>
          <w:rFonts w:hint="eastAsia"/>
        </w:rPr>
        <w:t>表</w:t>
      </w:r>
      <w:r>
        <w:rPr>
          <w:rFonts w:hint="eastAsia"/>
        </w:rPr>
        <w:t>5.1</w:t>
      </w:r>
      <w:r>
        <w:rPr>
          <w:rFonts w:hint="eastAsia"/>
        </w:rPr>
        <w:t>を参考に、階層は</w:t>
      </w:r>
      <w:r>
        <w:rPr>
          <w:rFonts w:hint="eastAsia"/>
        </w:rPr>
        <w:t>Case3</w:t>
      </w:r>
      <w:r>
        <w:t>(</w:t>
      </w:r>
      <w:r>
        <w:t>階層番号</w:t>
      </w:r>
      <w:r>
        <w:t>6)</w:t>
      </w:r>
    </w:p>
    <w:p w:rsidR="00890A7B" w:rsidRDefault="00890A7B" w:rsidP="00890A7B">
      <w:pPr>
        <w:pStyle w:val="a3"/>
        <w:numPr>
          <w:ilvl w:val="0"/>
          <w:numId w:val="2"/>
        </w:numPr>
        <w:ind w:leftChars="0"/>
      </w:pPr>
      <w:r>
        <w:rPr>
          <w:rFonts w:hint="eastAsia"/>
        </w:rPr>
        <w:t xml:space="preserve">マシン台数　</w:t>
      </w:r>
      <w:r>
        <w:rPr>
          <w:rFonts w:hint="eastAsia"/>
        </w:rPr>
        <w:t>5</w:t>
      </w:r>
      <w:r>
        <w:rPr>
          <w:rFonts w:hint="eastAsia"/>
        </w:rPr>
        <w:t>台</w:t>
      </w:r>
      <w:r>
        <w:rPr>
          <w:rFonts w:hint="eastAsia"/>
        </w:rPr>
        <w:t xml:space="preserve"> , </w:t>
      </w:r>
    </w:p>
    <w:p w:rsidR="00890A7B" w:rsidRDefault="00890A7B" w:rsidP="00890A7B">
      <w:pPr>
        <w:pStyle w:val="a3"/>
        <w:numPr>
          <w:ilvl w:val="0"/>
          <w:numId w:val="2"/>
        </w:numPr>
        <w:ind w:leftChars="0"/>
      </w:pPr>
      <w:r>
        <w:rPr>
          <w:rFonts w:hint="eastAsia"/>
        </w:rPr>
        <w:t>1</w:t>
      </w:r>
      <w:r>
        <w:rPr>
          <w:rFonts w:hint="eastAsia"/>
        </w:rPr>
        <w:t>ジョブの含むタスク数</w:t>
      </w:r>
      <w:r>
        <w:rPr>
          <w:rFonts w:hint="eastAsia"/>
        </w:rPr>
        <w:t>12</w:t>
      </w:r>
      <w:r>
        <w:rPr>
          <w:rFonts w:hint="eastAsia"/>
        </w:rPr>
        <w:t>個</w:t>
      </w:r>
    </w:p>
    <w:p w:rsidR="00890A7B" w:rsidRDefault="00890A7B" w:rsidP="00890A7B">
      <w:r>
        <w:rPr>
          <w:rFonts w:hint="eastAsia"/>
        </w:rPr>
        <w:t>・</w:t>
      </w:r>
      <w:r>
        <w:rPr>
          <w:rFonts w:hint="eastAsia"/>
        </w:rPr>
        <w:tab/>
      </w:r>
      <w:r>
        <w:rPr>
          <w:rFonts w:hint="eastAsia"/>
        </w:rPr>
        <w:t>ジョブ数</w:t>
      </w:r>
      <w:r>
        <w:rPr>
          <w:rFonts w:hint="eastAsia"/>
        </w:rPr>
        <w:t xml:space="preserve">  a=3</w:t>
      </w:r>
      <w:r>
        <w:rPr>
          <w:rFonts w:hint="eastAsia"/>
        </w:rPr>
        <w:t>個</w:t>
      </w:r>
      <w:r>
        <w:rPr>
          <w:rFonts w:hint="eastAsia"/>
        </w:rPr>
        <w:t xml:space="preserve"> b=6</w:t>
      </w:r>
      <w:r>
        <w:rPr>
          <w:rFonts w:hint="eastAsia"/>
        </w:rPr>
        <w:t>個</w:t>
      </w:r>
      <w:r>
        <w:rPr>
          <w:rFonts w:hint="eastAsia"/>
        </w:rPr>
        <w:t xml:space="preserve"> c=9</w:t>
      </w:r>
      <w:r>
        <w:rPr>
          <w:rFonts w:hint="eastAsia"/>
        </w:rPr>
        <w:t>個</w:t>
      </w:r>
    </w:p>
    <w:p w:rsidR="00890A7B" w:rsidRDefault="00890A7B" w:rsidP="00890A7B">
      <w:r>
        <w:rPr>
          <w:rFonts w:hint="eastAsia"/>
        </w:rPr>
        <w:t>・</w:t>
      </w:r>
      <w:r>
        <w:rPr>
          <w:rFonts w:hint="eastAsia"/>
        </w:rPr>
        <w:tab/>
      </w:r>
      <w:r>
        <w:rPr>
          <w:rFonts w:hint="eastAsia"/>
        </w:rPr>
        <w:t xml:space="preserve">タスク総数　</w:t>
      </w:r>
      <w:r>
        <w:rPr>
          <w:rFonts w:hint="eastAsia"/>
        </w:rPr>
        <w:t>a=36</w:t>
      </w:r>
      <w:r>
        <w:rPr>
          <w:rFonts w:hint="eastAsia"/>
        </w:rPr>
        <w:t>個</w:t>
      </w:r>
      <w:r>
        <w:rPr>
          <w:rFonts w:hint="eastAsia"/>
        </w:rPr>
        <w:t xml:space="preserve"> b=72</w:t>
      </w:r>
      <w:r>
        <w:rPr>
          <w:rFonts w:hint="eastAsia"/>
        </w:rPr>
        <w:t>個</w:t>
      </w:r>
      <w:r>
        <w:rPr>
          <w:rFonts w:hint="eastAsia"/>
        </w:rPr>
        <w:t xml:space="preserve"> c=108</w:t>
      </w:r>
    </w:p>
    <w:p w:rsidR="00890A7B" w:rsidRDefault="00890A7B" w:rsidP="00890A7B">
      <w:pPr>
        <w:pStyle w:val="a3"/>
        <w:numPr>
          <w:ilvl w:val="0"/>
          <w:numId w:val="1"/>
        </w:numPr>
        <w:ind w:leftChars="0"/>
      </w:pPr>
      <w:r>
        <w:rPr>
          <w:rFonts w:hint="eastAsia"/>
        </w:rPr>
        <w:t xml:space="preserve">容量制約率　</w:t>
      </w:r>
      <w:proofErr w:type="spellStart"/>
      <w:r>
        <w:rPr>
          <w:rFonts w:hint="eastAsia"/>
        </w:rPr>
        <w:t>CasesB</w:t>
      </w:r>
      <w:proofErr w:type="spellEnd"/>
      <w:r>
        <w:t xml:space="preserve"> (</w:t>
      </w:r>
      <w:r>
        <w:rPr>
          <w:rFonts w:hint="eastAsia"/>
        </w:rPr>
        <w:t>不足率</w:t>
      </w:r>
      <w:r>
        <w:t>20%)</w:t>
      </w:r>
    </w:p>
    <w:p w:rsidR="00890A7B" w:rsidRDefault="00890A7B" w:rsidP="00890A7B">
      <w:r>
        <w:rPr>
          <w:rFonts w:hint="eastAsia"/>
        </w:rPr>
        <w:t>・</w:t>
      </w:r>
      <w:r>
        <w:rPr>
          <w:rFonts w:hint="eastAsia"/>
        </w:rPr>
        <w:tab/>
      </w:r>
      <w:r>
        <w:rPr>
          <w:rFonts w:hint="eastAsia"/>
        </w:rPr>
        <w:t xml:space="preserve">アリ数　</w:t>
      </w:r>
      <w:r>
        <w:rPr>
          <w:rFonts w:hint="eastAsia"/>
        </w:rPr>
        <w:t>50</w:t>
      </w:r>
      <w:r>
        <w:rPr>
          <w:rFonts w:hint="eastAsia"/>
        </w:rPr>
        <w:t>匹</w:t>
      </w:r>
      <w:r>
        <w:rPr>
          <w:rFonts w:hint="eastAsia"/>
        </w:rPr>
        <w:t xml:space="preserve">  </w:t>
      </w:r>
    </w:p>
    <w:p w:rsidR="00890A7B" w:rsidRDefault="00890A7B" w:rsidP="00890A7B">
      <w:pPr>
        <w:pStyle w:val="a3"/>
        <w:numPr>
          <w:ilvl w:val="0"/>
          <w:numId w:val="1"/>
        </w:numPr>
        <w:ind w:leftChars="0"/>
      </w:pPr>
      <w:r>
        <w:rPr>
          <w:rFonts w:hint="eastAsia"/>
        </w:rPr>
        <w:t xml:space="preserve">世代数　</w:t>
      </w:r>
      <w:r>
        <w:rPr>
          <w:rFonts w:hint="eastAsia"/>
        </w:rPr>
        <w:t>2000</w:t>
      </w:r>
      <w:r>
        <w:rPr>
          <w:rFonts w:hint="eastAsia"/>
        </w:rPr>
        <w:t xml:space="preserve">　</w:t>
      </w:r>
    </w:p>
    <w:p w:rsidR="00890A7B" w:rsidRDefault="00890A7B" w:rsidP="00890A7B">
      <w:pPr>
        <w:pStyle w:val="a3"/>
        <w:numPr>
          <w:ilvl w:val="0"/>
          <w:numId w:val="1"/>
        </w:numPr>
        <w:ind w:leftChars="0"/>
      </w:pPr>
      <w:r w:rsidRPr="00F243FE">
        <w:rPr>
          <w:rFonts w:asciiTheme="minorHAnsi" w:hAnsiTheme="minorHAnsi" w:hint="eastAsia"/>
          <w:szCs w:val="21"/>
        </w:rPr>
        <w:t>蒸発率</w:t>
      </w:r>
      <w:r w:rsidRPr="00F243FE">
        <w:rPr>
          <w:rFonts w:asciiTheme="minorHAnsi" w:hAnsiTheme="minorHAnsi" w:hint="eastAsia"/>
          <w:szCs w:val="21"/>
        </w:rPr>
        <w:t>0.2</w:t>
      </w:r>
      <w:r>
        <w:rPr>
          <w:rFonts w:hint="eastAsia"/>
        </w:rPr>
        <w:t xml:space="preserve">　</w:t>
      </w:r>
    </w:p>
    <w:p w:rsidR="00890A7B" w:rsidRDefault="00890A7B" w:rsidP="00890A7B">
      <w:pPr>
        <w:pStyle w:val="a3"/>
        <w:numPr>
          <w:ilvl w:val="0"/>
          <w:numId w:val="1"/>
        </w:numPr>
        <w:ind w:leftChars="0"/>
      </w:pPr>
      <w:r>
        <w:rPr>
          <w:rFonts w:hint="eastAsia"/>
          <w:szCs w:val="21"/>
        </w:rPr>
        <w:t>初期フェロモン</w:t>
      </w:r>
      <w:r>
        <w:rPr>
          <w:rFonts w:hint="eastAsia"/>
          <w:szCs w:val="21"/>
        </w:rPr>
        <w:t xml:space="preserve"> 100</w:t>
      </w:r>
    </w:p>
    <w:p w:rsidR="00531DEE"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Default="00890A7B"/>
    <w:p w:rsidR="00890A7B" w:rsidRPr="004B546F" w:rsidRDefault="00890A7B" w:rsidP="00890A7B">
      <w:pPr>
        <w:outlineLvl w:val="0"/>
        <w:rPr>
          <w:sz w:val="24"/>
        </w:rPr>
      </w:pPr>
      <w:r>
        <w:rPr>
          <w:rFonts w:hint="eastAsia"/>
          <w:sz w:val="24"/>
        </w:rPr>
        <w:lastRenderedPageBreak/>
        <w:t>6</w:t>
      </w:r>
      <w:r w:rsidRPr="008A44EA">
        <w:rPr>
          <w:rFonts w:asciiTheme="minorEastAsia" w:eastAsiaTheme="minorEastAsia" w:hAnsiTheme="minorEastAsia" w:hint="eastAsia"/>
          <w:sz w:val="24"/>
          <w:szCs w:val="24"/>
        </w:rPr>
        <w:t>．</w:t>
      </w:r>
      <w:r w:rsidRPr="000F1335">
        <w:rPr>
          <w:rFonts w:asciiTheme="minorEastAsia" w:eastAsiaTheme="minorEastAsia" w:hAnsiTheme="minorEastAsia" w:hint="eastAsia"/>
          <w:sz w:val="24"/>
          <w:szCs w:val="24"/>
        </w:rPr>
        <w:t>まとめ</w:t>
      </w:r>
    </w:p>
    <w:p w:rsidR="00890A7B" w:rsidRDefault="00890A7B" w:rsidP="00890A7B"/>
    <w:p w:rsidR="00890A7B" w:rsidRDefault="00890A7B" w:rsidP="00890A7B">
      <w:pPr>
        <w:ind w:firstLineChars="100" w:firstLine="210"/>
      </w:pPr>
      <w:r>
        <w:rPr>
          <w:rFonts w:hint="eastAsia"/>
        </w:rPr>
        <w:t>グリッドコンピューティングにおけるジョブの分割タスクに関する制約条件付スケジューリング問題について，</w:t>
      </w:r>
      <w:r>
        <w:t>ACO</w:t>
      </w:r>
      <w:r>
        <w:rPr>
          <w:rFonts w:hint="eastAsia"/>
        </w:rPr>
        <w:t>による解法を検討し，蒸発率を変更する</w:t>
      </w:r>
      <w:r>
        <w:rPr>
          <w:rFonts w:hint="eastAsia"/>
        </w:rPr>
        <w:t>ACO</w:t>
      </w:r>
      <w:r>
        <w:rPr>
          <w:rFonts w:hint="eastAsia"/>
        </w:rPr>
        <w:t>を提案した．すなわち</w:t>
      </w:r>
    </w:p>
    <w:p w:rsidR="00890A7B" w:rsidRDefault="00890A7B" w:rsidP="00890A7B">
      <w:r>
        <w:rPr>
          <w:rFonts w:hint="eastAsia"/>
        </w:rPr>
        <w:t>①ジョブ内タスク</w:t>
      </w:r>
      <w:ins w:id="0" w:author="大阪産業大学" w:date="2010-02-15T16:16:00Z">
        <w:r>
          <w:rPr>
            <w:rFonts w:hint="eastAsia"/>
          </w:rPr>
          <w:t>の</w:t>
        </w:r>
      </w:ins>
      <w:r>
        <w:rPr>
          <w:rFonts w:hint="eastAsia"/>
        </w:rPr>
        <w:t>先行制約を考慮した処理順を決める処理順ノード空間を導入する．</w:t>
      </w:r>
    </w:p>
    <w:p w:rsidR="00890A7B" w:rsidRDefault="00890A7B" w:rsidP="00890A7B">
      <w:pPr>
        <w:rPr>
          <w:spacing w:val="2"/>
        </w:rPr>
      </w:pPr>
      <w:r>
        <w:rPr>
          <w:rFonts w:hint="eastAsia"/>
        </w:rPr>
        <w:t>②ガントチャートへのタスクの配置順を</w:t>
      </w:r>
      <w:r>
        <w:rPr>
          <w:rFonts w:hint="eastAsia"/>
          <w:spacing w:val="2"/>
        </w:rPr>
        <w:t>決める</w:t>
      </w:r>
      <w:r>
        <w:rPr>
          <w:rFonts w:hint="eastAsia"/>
        </w:rPr>
        <w:t>配置順</w:t>
      </w:r>
      <w:r>
        <w:rPr>
          <w:rFonts w:hint="eastAsia"/>
          <w:spacing w:val="2"/>
        </w:rPr>
        <w:t>ノード空間を導入する．</w:t>
      </w:r>
    </w:p>
    <w:p w:rsidR="00890A7B" w:rsidRDefault="00890A7B" w:rsidP="00890A7B">
      <w:pPr>
        <w:rPr>
          <w:spacing w:val="2"/>
        </w:rPr>
      </w:pPr>
      <w:r>
        <w:rPr>
          <w:rFonts w:hint="eastAsia"/>
          <w:spacing w:val="2"/>
        </w:rPr>
        <w:t>③マシンへのタスクの割当てを決める</w:t>
      </w:r>
      <w:r>
        <w:rPr>
          <w:rFonts w:hint="eastAsia"/>
        </w:rPr>
        <w:t>割当て</w:t>
      </w:r>
      <w:r>
        <w:rPr>
          <w:rFonts w:hint="eastAsia"/>
          <w:spacing w:val="2"/>
        </w:rPr>
        <w:t>ノード空間を導入する．</w:t>
      </w:r>
    </w:p>
    <w:p w:rsidR="00890A7B" w:rsidRDefault="00890A7B" w:rsidP="00890A7B">
      <w:pPr>
        <w:ind w:left="212" w:hangingChars="99" w:hanging="212"/>
        <w:rPr>
          <w:spacing w:val="2"/>
        </w:rPr>
      </w:pPr>
      <w:r>
        <w:rPr>
          <w:rFonts w:hint="eastAsia"/>
          <w:spacing w:val="2"/>
        </w:rPr>
        <w:t>④先行制約は</w:t>
      </w:r>
      <w:r>
        <w:rPr>
          <w:rFonts w:hint="eastAsia"/>
        </w:rPr>
        <w:t>処理順ノード空間ならびに配置順</w:t>
      </w:r>
      <w:r>
        <w:rPr>
          <w:rFonts w:hint="eastAsia"/>
          <w:spacing w:val="2"/>
        </w:rPr>
        <w:t>ノード空間のノード選択確率に反映させる．マシンの</w:t>
      </w:r>
      <w:r>
        <w:rPr>
          <w:rFonts w:hint="eastAsia"/>
        </w:rPr>
        <w:t>容量制約は割当て</w:t>
      </w:r>
      <w:r>
        <w:rPr>
          <w:rFonts w:hint="eastAsia"/>
          <w:spacing w:val="2"/>
        </w:rPr>
        <w:t>ノード空間の選択確率に反映させる．</w:t>
      </w:r>
    </w:p>
    <w:p w:rsidR="00890A7B" w:rsidRDefault="00890A7B" w:rsidP="00890A7B">
      <w:pPr>
        <w:ind w:left="212" w:hangingChars="99" w:hanging="212"/>
        <w:rPr>
          <w:spacing w:val="2"/>
        </w:rPr>
      </w:pPr>
      <w:r>
        <w:rPr>
          <w:rFonts w:hint="eastAsia"/>
          <w:spacing w:val="2"/>
        </w:rPr>
        <w:t>⑤割当てノード空間では</w:t>
      </w:r>
      <w:r>
        <w:rPr>
          <w:rFonts w:hint="eastAsia"/>
        </w:rPr>
        <w:t>すべてのノード上のフェロモン蓄積量を蒸発させる．処理順ノード空間</w:t>
      </w:r>
      <w:r>
        <w:rPr>
          <w:rFonts w:hint="eastAsia"/>
          <w:spacing w:val="2"/>
        </w:rPr>
        <w:t>および配置順ノード空間</w:t>
      </w:r>
      <w:r>
        <w:rPr>
          <w:rFonts w:hint="eastAsia"/>
        </w:rPr>
        <w:t>では制約上選択される可能性のないノードに対しては蓄積フェロモンの蒸発を行わず，選択される可能性のあるノードに対してのみ蒸発を行う．</w:t>
      </w:r>
    </w:p>
    <w:p w:rsidR="00890A7B" w:rsidRDefault="00890A7B" w:rsidP="00890A7B">
      <w:pPr>
        <w:ind w:left="212" w:hangingChars="99" w:hanging="212"/>
        <w:rPr>
          <w:spacing w:val="2"/>
        </w:rPr>
      </w:pPr>
      <w:r>
        <w:rPr>
          <w:rFonts w:hint="eastAsia"/>
          <w:spacing w:val="2"/>
        </w:rPr>
        <w:t>⑥ガントチャートにより，先行制約の時間的制約を満たすセミアクティブスケジュールを作成する．</w:t>
      </w:r>
    </w:p>
    <w:p w:rsidR="00890A7B" w:rsidRDefault="00890A7B" w:rsidP="00890A7B">
      <w:pPr>
        <w:rPr>
          <w:spacing w:val="2"/>
        </w:rPr>
      </w:pPr>
      <w:r>
        <w:rPr>
          <w:rFonts w:hint="eastAsia"/>
          <w:spacing w:val="2"/>
        </w:rPr>
        <w:t>という手順である．</w:t>
      </w:r>
    </w:p>
    <w:p w:rsidR="00890A7B" w:rsidRDefault="00890A7B" w:rsidP="00890A7B">
      <w:pPr>
        <w:rPr>
          <w:spacing w:val="2"/>
        </w:rPr>
      </w:pPr>
      <w:r>
        <w:rPr>
          <w:rFonts w:hint="eastAsia"/>
          <w:spacing w:val="2"/>
        </w:rPr>
        <w:t xml:space="preserve">　数値実験の結果，以下のことが明らかとなった．</w:t>
      </w:r>
    </w:p>
    <w:p w:rsidR="00890A7B" w:rsidRPr="00E56352" w:rsidRDefault="00890A7B" w:rsidP="00890A7B">
      <w:pPr>
        <w:rPr>
          <w:spacing w:val="2"/>
          <w:shd w:val="pct15" w:color="auto" w:fill="FFFFFF"/>
        </w:rPr>
      </w:pPr>
      <w:r w:rsidRPr="00E56352">
        <w:rPr>
          <w:rFonts w:hint="eastAsia"/>
          <w:spacing w:val="2"/>
          <w:shd w:val="pct15" w:color="auto" w:fill="FFFFFF"/>
        </w:rPr>
        <w:t>①期待に反して蒸発率変更の効果は認められなかった．</w:t>
      </w:r>
    </w:p>
    <w:p w:rsidR="00890A7B" w:rsidRPr="00E56352" w:rsidRDefault="00890A7B" w:rsidP="00890A7B">
      <w:pPr>
        <w:rPr>
          <w:spacing w:val="2"/>
          <w:shd w:val="pct15" w:color="auto" w:fill="FFFFFF"/>
        </w:rPr>
      </w:pPr>
      <w:r w:rsidRPr="00E56352">
        <w:rPr>
          <w:rFonts w:asciiTheme="minorHAnsi" w:hAnsiTheme="minorHAnsi" w:hint="eastAsia"/>
          <w:bCs/>
          <w:kern w:val="0"/>
          <w:szCs w:val="21"/>
          <w:shd w:val="pct15" w:color="auto" w:fill="FFFFFF"/>
        </w:rPr>
        <w:t>②表</w:t>
      </w:r>
      <w:r w:rsidRPr="00E56352">
        <w:rPr>
          <w:rFonts w:asciiTheme="minorHAnsi" w:hAnsiTheme="minorHAnsi" w:hint="eastAsia"/>
          <w:bCs/>
          <w:kern w:val="0"/>
          <w:szCs w:val="21"/>
          <w:shd w:val="pct15" w:color="auto" w:fill="FFFFFF"/>
        </w:rPr>
        <w:t>5.3</w:t>
      </w:r>
      <w:r w:rsidRPr="00E56352">
        <w:rPr>
          <w:rFonts w:asciiTheme="minorHAnsi" w:hAnsiTheme="minorHAnsi" w:hint="eastAsia"/>
          <w:bCs/>
          <w:kern w:val="0"/>
          <w:szCs w:val="21"/>
          <w:shd w:val="pct15" w:color="auto" w:fill="FFFFFF"/>
        </w:rPr>
        <w:t>の範囲では，アリ数</w:t>
      </w:r>
      <w:r w:rsidRPr="00E56352">
        <w:rPr>
          <w:rFonts w:asciiTheme="minorHAnsi" w:hAnsiTheme="minorHAnsi" w:hint="eastAsia"/>
          <w:bCs/>
          <w:kern w:val="0"/>
          <w:szCs w:val="21"/>
          <w:shd w:val="pct15" w:color="auto" w:fill="FFFFFF"/>
        </w:rPr>
        <w:t>50</w:t>
      </w:r>
      <w:r w:rsidRPr="00E56352">
        <w:rPr>
          <w:rFonts w:asciiTheme="minorHAnsi" w:hAnsiTheme="minorHAnsi" w:hint="eastAsia"/>
          <w:bCs/>
          <w:kern w:val="0"/>
          <w:szCs w:val="21"/>
          <w:shd w:val="pct15" w:color="auto" w:fill="FFFFFF"/>
        </w:rPr>
        <w:t>，蒸発率</w:t>
      </w:r>
      <w:r w:rsidRPr="00E56352">
        <w:rPr>
          <w:rFonts w:asciiTheme="minorHAnsi" w:hAnsiTheme="minorHAnsi" w:hint="eastAsia"/>
          <w:bCs/>
          <w:kern w:val="0"/>
          <w:szCs w:val="21"/>
          <w:shd w:val="pct15" w:color="auto" w:fill="FFFFFF"/>
        </w:rPr>
        <w:t>0.2</w:t>
      </w:r>
      <w:r w:rsidRPr="00E56352">
        <w:rPr>
          <w:rFonts w:asciiTheme="minorHAnsi" w:hAnsiTheme="minorHAnsi" w:hint="eastAsia"/>
          <w:bCs/>
          <w:kern w:val="0"/>
          <w:szCs w:val="21"/>
          <w:shd w:val="pct15" w:color="auto" w:fill="FFFFFF"/>
        </w:rPr>
        <w:t>と設定することが妥当であると考える．</w:t>
      </w:r>
    </w:p>
    <w:p w:rsidR="00890A7B" w:rsidRPr="00E56352" w:rsidRDefault="00890A7B" w:rsidP="00890A7B">
      <w:pPr>
        <w:rPr>
          <w:spacing w:val="2"/>
          <w:shd w:val="pct15" w:color="auto" w:fill="FFFFFF"/>
        </w:rPr>
      </w:pPr>
      <w:r w:rsidRPr="00E56352">
        <w:rPr>
          <w:rFonts w:hint="eastAsia"/>
          <w:spacing w:val="2"/>
          <w:shd w:val="pct15" w:color="auto" w:fill="FFFFFF"/>
        </w:rPr>
        <w:t>③容量制約の影響に関しては，</w:t>
      </w:r>
      <w:r w:rsidRPr="00E56352">
        <w:rPr>
          <w:rFonts w:hint="eastAsia"/>
          <w:szCs w:val="21"/>
          <w:shd w:val="pct15" w:color="auto" w:fill="FFFFFF"/>
        </w:rPr>
        <w:t>収束値に不足率の差ほどの差はない．これは，処理完了時間は必ずしも不足率に比例して増大せず，容量不足を補うようにマシンのスケジュールができることを意味していると考えられる．</w:t>
      </w:r>
    </w:p>
    <w:p w:rsidR="00890A7B" w:rsidRPr="00E56352" w:rsidRDefault="00890A7B" w:rsidP="00890A7B">
      <w:pPr>
        <w:rPr>
          <w:spacing w:val="2"/>
          <w:shd w:val="pct15" w:color="auto" w:fill="FFFFFF"/>
        </w:rPr>
      </w:pPr>
      <w:r w:rsidRPr="00E56352">
        <w:rPr>
          <w:rFonts w:hint="eastAsia"/>
          <w:spacing w:val="2"/>
          <w:shd w:val="pct15" w:color="auto" w:fill="FFFFFF"/>
        </w:rPr>
        <w:t>④</w:t>
      </w:r>
      <w:r w:rsidRPr="00E56352">
        <w:rPr>
          <w:rFonts w:asciiTheme="minorHAnsi" w:eastAsiaTheme="minorEastAsia" w:hAnsiTheme="minorHAnsi" w:hint="eastAsia"/>
          <w:szCs w:val="21"/>
          <w:shd w:val="pct15" w:color="auto" w:fill="FFFFFF"/>
        </w:rPr>
        <w:t>先行制約の層数が増えるにしたがって処理完了時間も増えること，および，収束までの世代数も増えることが分かった．問題が複雑化するにしたがって，世代数も大きく設定する必要がある．</w:t>
      </w:r>
    </w:p>
    <w:p w:rsidR="00890A7B" w:rsidRPr="00E56352" w:rsidRDefault="00890A7B" w:rsidP="00890A7B">
      <w:pPr>
        <w:rPr>
          <w:spacing w:val="2"/>
          <w:shd w:val="pct15" w:color="auto" w:fill="FFFFFF"/>
        </w:rPr>
      </w:pPr>
    </w:p>
    <w:p w:rsidR="00890A7B" w:rsidRPr="00E56352" w:rsidRDefault="00890A7B" w:rsidP="00890A7B">
      <w:pPr>
        <w:rPr>
          <w:spacing w:val="2"/>
          <w:shd w:val="pct15" w:color="auto" w:fill="FFFFFF"/>
        </w:rPr>
      </w:pPr>
      <w:r w:rsidRPr="00E56352">
        <w:rPr>
          <w:rFonts w:hint="eastAsia"/>
          <w:spacing w:val="2"/>
          <w:shd w:val="pct15" w:color="auto" w:fill="FFFFFF"/>
        </w:rPr>
        <w:t xml:space="preserve">　残された課題は，蒸発率の変更がなぜ効果的でないのかについて深く掘り下げて検討することである．</w:t>
      </w: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Default="00890A7B" w:rsidP="00890A7B">
      <w:pPr>
        <w:rPr>
          <w:spacing w:val="2"/>
        </w:rPr>
      </w:pPr>
    </w:p>
    <w:p w:rsidR="00890A7B" w:rsidRPr="005C3C69" w:rsidRDefault="00890A7B" w:rsidP="00890A7B">
      <w:pPr>
        <w:rPr>
          <w:spacing w:val="2"/>
        </w:rPr>
      </w:pPr>
    </w:p>
    <w:p w:rsidR="00890A7B" w:rsidRPr="000F1335" w:rsidRDefault="00890A7B" w:rsidP="00890A7B">
      <w:pPr>
        <w:rPr>
          <w:spacing w:val="2"/>
          <w:sz w:val="24"/>
          <w:szCs w:val="24"/>
        </w:rPr>
      </w:pPr>
      <w:r w:rsidRPr="000F1335">
        <w:rPr>
          <w:rFonts w:hint="eastAsia"/>
          <w:spacing w:val="2"/>
          <w:sz w:val="24"/>
          <w:szCs w:val="24"/>
        </w:rPr>
        <w:t>参考文献</w:t>
      </w:r>
    </w:p>
    <w:p w:rsidR="00890A7B" w:rsidRDefault="00890A7B" w:rsidP="00890A7B">
      <w:pPr>
        <w:ind w:left="252" w:hangingChars="120" w:hanging="252"/>
        <w:rPr>
          <w:szCs w:val="21"/>
        </w:rPr>
      </w:pPr>
    </w:p>
    <w:p w:rsidR="00890A7B" w:rsidRDefault="00890A7B" w:rsidP="00890A7B">
      <w:pPr>
        <w:ind w:left="252" w:hangingChars="120" w:hanging="252"/>
        <w:rPr>
          <w:rFonts w:hAnsi="ＭＳ 明朝"/>
          <w:bCs/>
          <w:szCs w:val="21"/>
        </w:rPr>
      </w:pPr>
      <w:r>
        <w:rPr>
          <w:szCs w:val="21"/>
        </w:rPr>
        <w:t>[1]</w:t>
      </w:r>
      <w:r>
        <w:rPr>
          <w:rFonts w:ascii="ＭＳ 明朝" w:hAnsi="ＭＳ 明朝" w:hint="eastAsia"/>
          <w:szCs w:val="21"/>
        </w:rPr>
        <w:t>日本アイ・ビー・エム・システムズ・エンジニアリング株式会社</w:t>
      </w:r>
      <w:r>
        <w:rPr>
          <w:rStyle w:val="a4"/>
          <w:szCs w:val="21"/>
        </w:rPr>
        <w:t>,</w:t>
      </w:r>
      <w:r>
        <w:rPr>
          <w:rFonts w:ascii="ＭＳ 明朝" w:hAnsi="ＭＳ 明朝" w:hint="eastAsia"/>
          <w:szCs w:val="21"/>
        </w:rPr>
        <w:t xml:space="preserve"> </w:t>
      </w:r>
      <w:r>
        <w:rPr>
          <w:rStyle w:val="a4"/>
          <w:szCs w:val="21"/>
        </w:rPr>
        <w:t>“</w:t>
      </w:r>
      <w:r>
        <w:rPr>
          <w:rFonts w:hint="eastAsia"/>
          <w:bCs/>
          <w:szCs w:val="21"/>
        </w:rPr>
        <w:t>グリッド・コンピューティングとは何か：</w:t>
      </w:r>
      <w:r>
        <w:rPr>
          <w:bCs/>
          <w:szCs w:val="21"/>
        </w:rPr>
        <w:t>Globus Toolkit</w:t>
      </w:r>
      <w:r>
        <w:rPr>
          <w:rFonts w:hint="eastAsia"/>
          <w:bCs/>
          <w:szCs w:val="21"/>
        </w:rPr>
        <w:t>ではじめるグリッドの基礎</w:t>
      </w:r>
      <w:r>
        <w:rPr>
          <w:szCs w:val="21"/>
        </w:rPr>
        <w:t>”</w:t>
      </w:r>
      <w:r>
        <w:rPr>
          <w:rFonts w:hAnsi="ＭＳ 明朝"/>
          <w:bCs/>
          <w:szCs w:val="21"/>
        </w:rPr>
        <w:t xml:space="preserve">, </w:t>
      </w:r>
      <w:r>
        <w:rPr>
          <w:rFonts w:hAnsi="ＭＳ 明朝" w:hint="eastAsia"/>
          <w:bCs/>
          <w:szCs w:val="21"/>
        </w:rPr>
        <w:t>ソフトバンクパブリッシング</w:t>
      </w:r>
      <w:r>
        <w:rPr>
          <w:rFonts w:hAnsi="ＭＳ 明朝"/>
          <w:bCs/>
          <w:szCs w:val="21"/>
        </w:rPr>
        <w:t>, 2004</w:t>
      </w:r>
      <w:r>
        <w:rPr>
          <w:rFonts w:hAnsi="ＭＳ 明朝" w:hint="eastAsia"/>
          <w:bCs/>
          <w:szCs w:val="21"/>
        </w:rPr>
        <w:t>年</w:t>
      </w:r>
      <w:r>
        <w:rPr>
          <w:rFonts w:hAnsi="ＭＳ 明朝"/>
          <w:bCs/>
          <w:szCs w:val="21"/>
        </w:rPr>
        <w:t>.</w:t>
      </w:r>
    </w:p>
    <w:p w:rsidR="00890A7B" w:rsidRDefault="00890A7B" w:rsidP="00890A7B">
      <w:pPr>
        <w:ind w:left="239" w:hangingChars="114" w:hanging="239"/>
        <w:rPr>
          <w:bCs/>
        </w:rPr>
      </w:pPr>
      <w:r>
        <w:rPr>
          <w:szCs w:val="21"/>
        </w:rPr>
        <w:t>[2]</w:t>
      </w:r>
      <w:r>
        <w:rPr>
          <w:rFonts w:hint="eastAsia"/>
          <w:szCs w:val="21"/>
        </w:rPr>
        <w:t>溝口文雄</w:t>
      </w:r>
      <w:r>
        <w:rPr>
          <w:rStyle w:val="a4"/>
          <w:szCs w:val="21"/>
        </w:rPr>
        <w:t>, “</w:t>
      </w:r>
      <w:r>
        <w:rPr>
          <w:rStyle w:val="a4"/>
          <w:rFonts w:hint="eastAsia"/>
          <w:szCs w:val="21"/>
        </w:rPr>
        <w:t>グリッドコンピューティング</w:t>
      </w:r>
      <w:r>
        <w:rPr>
          <w:rStyle w:val="a4"/>
          <w:szCs w:val="21"/>
        </w:rPr>
        <w:t>―</w:t>
      </w:r>
      <w:r>
        <w:rPr>
          <w:rStyle w:val="a4"/>
          <w:rFonts w:hint="eastAsia"/>
          <w:szCs w:val="21"/>
        </w:rPr>
        <w:t>情報処理の新しい基盤技術</w:t>
      </w:r>
      <w:r>
        <w:rPr>
          <w:szCs w:val="21"/>
        </w:rPr>
        <w:t>”</w:t>
      </w:r>
      <w:r>
        <w:rPr>
          <w:rStyle w:val="a4"/>
          <w:szCs w:val="21"/>
        </w:rPr>
        <w:t xml:space="preserve">, </w:t>
      </w:r>
      <w:r>
        <w:rPr>
          <w:rStyle w:val="a4"/>
          <w:rFonts w:hint="eastAsia"/>
          <w:szCs w:val="21"/>
        </w:rPr>
        <w:t>岩波書店</w:t>
      </w:r>
      <w:r>
        <w:rPr>
          <w:rStyle w:val="a4"/>
          <w:szCs w:val="21"/>
        </w:rPr>
        <w:t xml:space="preserve">, </w:t>
      </w:r>
      <w:r w:rsidRPr="000F1335">
        <w:rPr>
          <w:rStyle w:val="a4"/>
          <w:rFonts w:asciiTheme="minorHAnsi" w:hAnsiTheme="minorHAnsi"/>
          <w:szCs w:val="21"/>
        </w:rPr>
        <w:t>2005</w:t>
      </w:r>
      <w:r>
        <w:rPr>
          <w:rStyle w:val="a4"/>
          <w:rFonts w:hint="eastAsia"/>
          <w:szCs w:val="21"/>
        </w:rPr>
        <w:t>年</w:t>
      </w:r>
      <w:r>
        <w:rPr>
          <w:rStyle w:val="a4"/>
          <w:szCs w:val="21"/>
        </w:rPr>
        <w:t>.</w:t>
      </w:r>
    </w:p>
    <w:p w:rsidR="00890A7B" w:rsidRDefault="00890A7B" w:rsidP="00890A7B">
      <w:pPr>
        <w:ind w:leftChars="5" w:left="239" w:hangingChars="109" w:hanging="229"/>
        <w:rPr>
          <w:szCs w:val="21"/>
        </w:rPr>
      </w:pPr>
      <w:r>
        <w:rPr>
          <w:szCs w:val="21"/>
        </w:rPr>
        <w:t xml:space="preserve">[3]Jing Liu, Li Chen, </w:t>
      </w:r>
      <w:proofErr w:type="spellStart"/>
      <w:r>
        <w:rPr>
          <w:szCs w:val="21"/>
        </w:rPr>
        <w:t>Yuqing</w:t>
      </w:r>
      <w:proofErr w:type="spellEnd"/>
      <w:r>
        <w:rPr>
          <w:szCs w:val="21"/>
        </w:rPr>
        <w:t xml:space="preserve"> Dun, </w:t>
      </w:r>
      <w:proofErr w:type="spellStart"/>
      <w:r>
        <w:rPr>
          <w:szCs w:val="21"/>
        </w:rPr>
        <w:t>Lingmin</w:t>
      </w:r>
      <w:proofErr w:type="spellEnd"/>
      <w:r>
        <w:rPr>
          <w:szCs w:val="21"/>
        </w:rPr>
        <w:t xml:space="preserve"> Liu, and </w:t>
      </w:r>
      <w:proofErr w:type="spellStart"/>
      <w:r>
        <w:rPr>
          <w:szCs w:val="21"/>
        </w:rPr>
        <w:t>Ganggang</w:t>
      </w:r>
      <w:proofErr w:type="spellEnd"/>
      <w:r>
        <w:rPr>
          <w:szCs w:val="21"/>
        </w:rPr>
        <w:t xml:space="preserve"> Dong</w:t>
      </w:r>
      <w:r>
        <w:rPr>
          <w:rStyle w:val="a4"/>
          <w:szCs w:val="21"/>
        </w:rPr>
        <w:t>, “</w:t>
      </w:r>
      <w:r>
        <w:rPr>
          <w:szCs w:val="21"/>
        </w:rPr>
        <w:t>The Research of Ant Colony and Genetic Algorithm in Grid Task Scheduling”, in Proc. of 2008 Int. Conf. on Multi-Media and Information Technology, pp. 47-49, 2008.</w:t>
      </w:r>
    </w:p>
    <w:p w:rsidR="00890A7B" w:rsidRDefault="00890A7B" w:rsidP="00890A7B">
      <w:pPr>
        <w:ind w:left="239" w:hangingChars="114" w:hanging="239"/>
        <w:rPr>
          <w:szCs w:val="21"/>
        </w:rPr>
      </w:pPr>
      <w:r>
        <w:rPr>
          <w:szCs w:val="21"/>
        </w:rPr>
        <w:t>[4]</w:t>
      </w:r>
      <w:proofErr w:type="spellStart"/>
      <w:r>
        <w:rPr>
          <w:szCs w:val="21"/>
        </w:rPr>
        <w:t>Yixiong</w:t>
      </w:r>
      <w:proofErr w:type="spellEnd"/>
      <w:r>
        <w:rPr>
          <w:szCs w:val="21"/>
        </w:rPr>
        <w:t xml:space="preserve"> Chen</w:t>
      </w:r>
      <w:r>
        <w:rPr>
          <w:rStyle w:val="a4"/>
          <w:szCs w:val="21"/>
        </w:rPr>
        <w:t>, “</w:t>
      </w:r>
      <w:r>
        <w:rPr>
          <w:szCs w:val="21"/>
        </w:rPr>
        <w:t xml:space="preserve">Load Balancing in Non-dedicated Grids Using Ant Colony </w:t>
      </w:r>
      <w:proofErr w:type="spellStart"/>
      <w:r>
        <w:rPr>
          <w:szCs w:val="21"/>
        </w:rPr>
        <w:t>Optimi</w:t>
      </w:r>
      <w:proofErr w:type="spellEnd"/>
      <w:r>
        <w:rPr>
          <w:szCs w:val="21"/>
        </w:rPr>
        <w:t xml:space="preserve">- </w:t>
      </w:r>
      <w:proofErr w:type="spellStart"/>
      <w:r>
        <w:rPr>
          <w:szCs w:val="21"/>
        </w:rPr>
        <w:t>zation</w:t>
      </w:r>
      <w:proofErr w:type="spellEnd"/>
      <w:r>
        <w:rPr>
          <w:szCs w:val="21"/>
        </w:rPr>
        <w:t>”, in Proc. of Fourth Int. Conf. on Semantics, Knowledge and Grid, pp. 279-285, 2008.</w:t>
      </w:r>
    </w:p>
    <w:p w:rsidR="00890A7B" w:rsidRDefault="00890A7B" w:rsidP="00890A7B">
      <w:pPr>
        <w:rPr>
          <w:szCs w:val="21"/>
        </w:rPr>
      </w:pPr>
      <w:r>
        <w:rPr>
          <w:szCs w:val="21"/>
        </w:rPr>
        <w:t>[5]</w:t>
      </w:r>
      <w:r>
        <w:rPr>
          <w:rFonts w:hint="eastAsia"/>
          <w:szCs w:val="21"/>
        </w:rPr>
        <w:t>大内東</w:t>
      </w:r>
      <w:r>
        <w:rPr>
          <w:szCs w:val="21"/>
        </w:rPr>
        <w:t xml:space="preserve">, </w:t>
      </w:r>
      <w:r>
        <w:rPr>
          <w:rFonts w:hint="eastAsia"/>
          <w:szCs w:val="21"/>
        </w:rPr>
        <w:t>山本雅人</w:t>
      </w:r>
      <w:r>
        <w:rPr>
          <w:szCs w:val="21"/>
        </w:rPr>
        <w:t xml:space="preserve">, </w:t>
      </w:r>
      <w:r>
        <w:rPr>
          <w:rFonts w:hint="eastAsia"/>
          <w:szCs w:val="21"/>
        </w:rPr>
        <w:t>川村秀憲</w:t>
      </w:r>
      <w:r>
        <w:rPr>
          <w:rStyle w:val="a4"/>
          <w:szCs w:val="21"/>
        </w:rPr>
        <w:t>, “</w:t>
      </w:r>
      <w:r>
        <w:rPr>
          <w:rFonts w:hint="eastAsia"/>
          <w:szCs w:val="21"/>
        </w:rPr>
        <w:t>生命複雑系からの計算パラダイム</w:t>
      </w:r>
      <w:r>
        <w:rPr>
          <w:szCs w:val="21"/>
        </w:rPr>
        <w:t xml:space="preserve">”, </w:t>
      </w:r>
      <w:r>
        <w:rPr>
          <w:rFonts w:hint="eastAsia"/>
          <w:szCs w:val="21"/>
        </w:rPr>
        <w:t>森北出版</w:t>
      </w:r>
      <w:r>
        <w:rPr>
          <w:szCs w:val="21"/>
        </w:rPr>
        <w:t>, 2003</w:t>
      </w:r>
      <w:r>
        <w:rPr>
          <w:rFonts w:hint="eastAsia"/>
          <w:szCs w:val="21"/>
        </w:rPr>
        <w:t>年</w:t>
      </w:r>
      <w:r>
        <w:rPr>
          <w:szCs w:val="21"/>
        </w:rPr>
        <w:t>.</w:t>
      </w:r>
    </w:p>
    <w:p w:rsidR="00890A7B" w:rsidRDefault="00890A7B" w:rsidP="00890A7B">
      <w:pPr>
        <w:ind w:left="252" w:hangingChars="120" w:hanging="252"/>
        <w:rPr>
          <w:szCs w:val="21"/>
        </w:rPr>
      </w:pPr>
      <w:r>
        <w:rPr>
          <w:szCs w:val="21"/>
        </w:rPr>
        <w:t xml:space="preserve">[6]Marco </w:t>
      </w:r>
      <w:proofErr w:type="spellStart"/>
      <w:r>
        <w:rPr>
          <w:szCs w:val="21"/>
        </w:rPr>
        <w:t>Dorigo</w:t>
      </w:r>
      <w:proofErr w:type="spellEnd"/>
      <w:r>
        <w:rPr>
          <w:szCs w:val="21"/>
        </w:rPr>
        <w:t xml:space="preserve"> and Thomas </w:t>
      </w:r>
      <w:proofErr w:type="spellStart"/>
      <w:r>
        <w:rPr>
          <w:szCs w:val="21"/>
        </w:rPr>
        <w:t>Stützle</w:t>
      </w:r>
      <w:proofErr w:type="spellEnd"/>
      <w:r>
        <w:rPr>
          <w:rStyle w:val="a4"/>
          <w:szCs w:val="21"/>
        </w:rPr>
        <w:t>, “</w:t>
      </w:r>
      <w:r>
        <w:rPr>
          <w:szCs w:val="21"/>
        </w:rPr>
        <w:t>Ant Colony Optimization”, The MIT Press, 2004.</w:t>
      </w:r>
    </w:p>
    <w:p w:rsidR="00890A7B" w:rsidRDefault="00890A7B" w:rsidP="00890A7B">
      <w:pPr>
        <w:rPr>
          <w:szCs w:val="21"/>
        </w:rPr>
      </w:pPr>
      <w:r>
        <w:rPr>
          <w:szCs w:val="21"/>
        </w:rPr>
        <w:t>[7]</w:t>
      </w:r>
      <w:r>
        <w:rPr>
          <w:rFonts w:hint="eastAsia"/>
          <w:szCs w:val="21"/>
        </w:rPr>
        <w:t>久保幹雄，</w:t>
      </w:r>
      <w:r>
        <w:rPr>
          <w:rFonts w:hint="eastAsia"/>
          <w:szCs w:val="21"/>
        </w:rPr>
        <w:t xml:space="preserve">J. P. </w:t>
      </w:r>
      <w:r>
        <w:rPr>
          <w:rFonts w:hint="eastAsia"/>
          <w:szCs w:val="21"/>
        </w:rPr>
        <w:t>ペドロソ，“メタヒューリスティクスの数理”，共立出版，</w:t>
      </w:r>
      <w:r>
        <w:rPr>
          <w:rFonts w:hint="eastAsia"/>
          <w:szCs w:val="21"/>
        </w:rPr>
        <w:t>2009</w:t>
      </w:r>
      <w:r>
        <w:rPr>
          <w:rFonts w:hint="eastAsia"/>
          <w:szCs w:val="21"/>
        </w:rPr>
        <w:t>年</w:t>
      </w:r>
      <w:r>
        <w:rPr>
          <w:rFonts w:hint="eastAsia"/>
          <w:szCs w:val="21"/>
        </w:rPr>
        <w:t>.</w:t>
      </w:r>
    </w:p>
    <w:p w:rsidR="00890A7B" w:rsidRDefault="00890A7B" w:rsidP="00890A7B">
      <w:pPr>
        <w:rPr>
          <w:szCs w:val="21"/>
        </w:rPr>
      </w:pPr>
      <w:r>
        <w:rPr>
          <w:rFonts w:hint="eastAsia"/>
          <w:szCs w:val="21"/>
        </w:rPr>
        <w:t>[8]</w:t>
      </w:r>
      <w:r>
        <w:rPr>
          <w:rFonts w:hint="eastAsia"/>
          <w:szCs w:val="21"/>
        </w:rPr>
        <w:t>関根智明監訳</w:t>
      </w:r>
      <w:r>
        <w:rPr>
          <w:rStyle w:val="a4"/>
          <w:szCs w:val="21"/>
        </w:rPr>
        <w:t>, “</w:t>
      </w:r>
      <w:r>
        <w:rPr>
          <w:rFonts w:hint="eastAsia"/>
          <w:szCs w:val="21"/>
        </w:rPr>
        <w:t>スケジューリングの理論</w:t>
      </w:r>
      <w:r>
        <w:rPr>
          <w:szCs w:val="21"/>
        </w:rPr>
        <w:t xml:space="preserve">”, </w:t>
      </w:r>
      <w:r>
        <w:rPr>
          <w:rFonts w:hint="eastAsia"/>
          <w:szCs w:val="21"/>
        </w:rPr>
        <w:t>日刊工業新聞社</w:t>
      </w:r>
      <w:r>
        <w:rPr>
          <w:szCs w:val="21"/>
        </w:rPr>
        <w:t>, 1971</w:t>
      </w:r>
      <w:r>
        <w:rPr>
          <w:rFonts w:hint="eastAsia"/>
          <w:szCs w:val="21"/>
        </w:rPr>
        <w:t>年</w:t>
      </w:r>
      <w:r>
        <w:rPr>
          <w:szCs w:val="21"/>
        </w:rPr>
        <w:t>.</w:t>
      </w:r>
    </w:p>
    <w:p w:rsidR="00890A7B" w:rsidRPr="00890A7B" w:rsidRDefault="00890A7B">
      <w:pPr>
        <w:rPr>
          <w:rFonts w:hint="eastAsia"/>
        </w:rPr>
      </w:pPr>
      <w:bookmarkStart w:id="1" w:name="_GoBack"/>
      <w:bookmarkEnd w:id="1"/>
    </w:p>
    <w:sectPr w:rsidR="00890A7B" w:rsidRPr="00890A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7B"/>
    <w:rsid w:val="00853BD4"/>
    <w:rsid w:val="00890A7B"/>
    <w:rsid w:val="00DB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EEC286-55BC-4F7F-924E-3C5407D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A7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A7B"/>
    <w:pPr>
      <w:ind w:leftChars="400" w:left="840"/>
    </w:pPr>
  </w:style>
  <w:style w:type="character" w:styleId="a4">
    <w:name w:val="Strong"/>
    <w:qFormat/>
    <w:rsid w:val="00890A7B"/>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387</Words>
  <Characters>2211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 征 OM.</cp:lastModifiedBy>
  <cp:revision>1</cp:revision>
  <dcterms:created xsi:type="dcterms:W3CDTF">2016-12-12T05:16:00Z</dcterms:created>
  <dcterms:modified xsi:type="dcterms:W3CDTF">2016-12-12T05:17:00Z</dcterms:modified>
</cp:coreProperties>
</file>